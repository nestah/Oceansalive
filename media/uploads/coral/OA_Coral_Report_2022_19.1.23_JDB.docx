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9DE2D" w14:textId="1DB2542B" w:rsidR="003B33F2" w:rsidRPr="003B33F2" w:rsidRDefault="00A511E4" w:rsidP="004F6737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lang w:val="en-US"/>
        </w:rPr>
      </w:pPr>
      <w:bookmarkStart w:id="0" w:name="_Hlk124934053"/>
      <w:ins w:id="1" w:author="John Dominic Balarin" w:date="2023-01-19T10:34:00Z">
        <w:r>
          <w:rPr>
            <w:rFonts w:ascii="Times New Roman" w:hAnsi="Times New Roman" w:cs="Times New Roman"/>
            <w:b/>
            <w:color w:val="FF0000"/>
            <w:lang w:val="en-US"/>
          </w:rPr>
          <w:t xml:space="preserve">JDB Revised </w:t>
        </w:r>
      </w:ins>
      <w:r w:rsidR="003B33F2" w:rsidRPr="003B33F2">
        <w:rPr>
          <w:rFonts w:ascii="Times New Roman" w:hAnsi="Times New Roman" w:cs="Times New Roman"/>
          <w:b/>
          <w:color w:val="FF0000"/>
          <w:lang w:val="en-US"/>
        </w:rPr>
        <w:t>Draft 19.1.23</w:t>
      </w:r>
    </w:p>
    <w:p w14:paraId="4D608287" w14:textId="5D2367CF" w:rsidR="003B33F2" w:rsidRPr="003B33F2" w:rsidRDefault="003B33F2" w:rsidP="004F6737">
      <w:pPr>
        <w:spacing w:after="0" w:line="240" w:lineRule="auto"/>
        <w:jc w:val="both"/>
        <w:rPr>
          <w:ins w:id="2" w:author="John Dominic Balarin" w:date="2023-01-19T10:13:00Z"/>
          <w:rFonts w:ascii="Times New Roman" w:hAnsi="Times New Roman" w:cs="Times New Roman"/>
          <w:b/>
          <w:lang w:val="en-US"/>
          <w:rPrChange w:id="3" w:author="John Dominic Balarin" w:date="2023-01-19T10:13:00Z">
            <w:rPr>
              <w:ins w:id="4" w:author="John Dominic Balarin" w:date="2023-01-19T10:13:00Z"/>
              <w:rFonts w:ascii="Times New Roman" w:hAnsi="Times New Roman" w:cs="Times New Roman"/>
              <w:b/>
            </w:rPr>
          </w:rPrChange>
        </w:rPr>
      </w:pPr>
      <w:ins w:id="5" w:author="John Dominic Balarin" w:date="2023-01-19T10:13:00Z">
        <w:r>
          <w:rPr>
            <w:rFonts w:ascii="Times New Roman" w:hAnsi="Times New Roman" w:cs="Times New Roman"/>
            <w:b/>
            <w:lang w:val="en-US"/>
          </w:rPr>
          <w:t xml:space="preserve">(Insert cover page…see </w:t>
        </w:r>
        <w:proofErr w:type="spellStart"/>
        <w:r>
          <w:rPr>
            <w:rFonts w:ascii="Times New Roman" w:hAnsi="Times New Roman" w:cs="Times New Roman"/>
            <w:b/>
            <w:lang w:val="en-US"/>
          </w:rPr>
          <w:t>pcultu</w:t>
        </w:r>
      </w:ins>
      <w:ins w:id="6" w:author="John Dominic Balarin" w:date="2023-01-19T10:14:00Z">
        <w:r>
          <w:rPr>
            <w:rFonts w:ascii="Times New Roman" w:hAnsi="Times New Roman" w:cs="Times New Roman"/>
            <w:b/>
            <w:lang w:val="en-US"/>
          </w:rPr>
          <w:t>re</w:t>
        </w:r>
        <w:proofErr w:type="spellEnd"/>
        <w:r>
          <w:rPr>
            <w:rFonts w:ascii="Times New Roman" w:hAnsi="Times New Roman" w:cs="Times New Roman"/>
            <w:b/>
            <w:lang w:val="en-US"/>
          </w:rPr>
          <w:t xml:space="preserve"> report</w:t>
        </w:r>
      </w:ins>
    </w:p>
    <w:p w14:paraId="2EC20827" w14:textId="5F514F6A" w:rsidR="00EC36A9" w:rsidRDefault="00EC36A9" w:rsidP="004F673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F6737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636E5" wp14:editId="6B54B2B3">
                <wp:simplePos x="0" y="0"/>
                <wp:positionH relativeFrom="column">
                  <wp:posOffset>5181600</wp:posOffset>
                </wp:positionH>
                <wp:positionV relativeFrom="paragraph">
                  <wp:posOffset>-45720</wp:posOffset>
                </wp:positionV>
                <wp:extent cx="990600" cy="8191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819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E204774" w14:textId="77777777" w:rsidR="00EC36A9" w:rsidRDefault="00EC36A9" w:rsidP="00EC36A9">
                            <w:pPr>
                              <w:jc w:val="both"/>
                            </w:pPr>
                            <w:r w:rsidRPr="00B62DEF">
                              <w:rPr>
                                <w:rFonts w:ascii="Times" w:hAnsi="Times" w:cs="Times New Roman"/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37622C72" wp14:editId="4C4FDC44">
                                  <wp:extent cx="809625" cy="752475"/>
                                  <wp:effectExtent l="0" t="0" r="9525" b="952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0315" cy="7531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636E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08pt;margin-top:-3.6pt;width:78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" fillcolor="window" strokecolor="window" strokeweight=".5pt">
                <v:textbox>
                  <w:txbxContent>
                    <w:p w14:paraId="7E204774" w14:textId="77777777" w:rsidR="00EC36A9" w:rsidRDefault="00EC36A9" w:rsidP="00EC36A9">
                      <w:pPr>
                        <w:jc w:val="both"/>
                      </w:pPr>
                      <w:r w:rsidRPr="00B62DEF">
                        <w:rPr>
                          <w:rFonts w:ascii="Times" w:hAnsi="Times" w:cs="Times New Roman"/>
                          <w:noProof/>
                          <w:color w:val="FF0000"/>
                        </w:rPr>
                        <w:drawing>
                          <wp:inline distT="0" distB="0" distL="0" distR="0" wp14:anchorId="37622C72" wp14:editId="4C4FDC44">
                            <wp:extent cx="809625" cy="752475"/>
                            <wp:effectExtent l="0" t="0" r="9525" b="952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0315" cy="7531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F6737">
        <w:rPr>
          <w:rFonts w:ascii="Times New Roman" w:hAnsi="Times New Roman" w:cs="Times New Roman"/>
          <w:b/>
        </w:rPr>
        <w:t xml:space="preserve">OCEANS ALIVE </w:t>
      </w:r>
    </w:p>
    <w:p w14:paraId="2BDCD9B6" w14:textId="5298F242" w:rsidR="003B33F2" w:rsidRPr="004F6737" w:rsidRDefault="003B33F2" w:rsidP="004F673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77A96">
        <w:rPr>
          <w:rFonts w:ascii="Times New Roman" w:hAnsi="Times New Roman" w:cs="Times New Roman"/>
          <w:bCs/>
        </w:rPr>
        <w:t xml:space="preserve">Restoration, Awareness, Research and Education </w:t>
      </w:r>
      <w:r>
        <w:rPr>
          <w:rFonts w:ascii="Times New Roman" w:hAnsi="Times New Roman" w:cs="Times New Roman"/>
          <w:bCs/>
        </w:rPr>
        <w:t>(RARE)</w:t>
      </w:r>
    </w:p>
    <w:p w14:paraId="64BF85C6" w14:textId="77777777" w:rsidR="00EC36A9" w:rsidRPr="004F6737" w:rsidRDefault="00EC36A9" w:rsidP="004F6737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4F6737">
        <w:rPr>
          <w:rFonts w:ascii="Times New Roman" w:hAnsi="Times New Roman" w:cs="Times New Roman"/>
          <w:b/>
          <w:lang w:val="en-US"/>
        </w:rPr>
        <w:t>ANNUAL PROGRESS REPORT, 2022</w:t>
      </w:r>
    </w:p>
    <w:p w14:paraId="6DDA007B" w14:textId="77777777" w:rsidR="003B33F2" w:rsidRDefault="003B33F2" w:rsidP="004F6737">
      <w:pPr>
        <w:spacing w:after="0" w:line="240" w:lineRule="auto"/>
        <w:jc w:val="both"/>
        <w:rPr>
          <w:ins w:id="7" w:author="John Dominic Balarin" w:date="2023-01-19T10:13:00Z"/>
          <w:rFonts w:ascii="Times New Roman" w:hAnsi="Times New Roman" w:cs="Times New Roman"/>
          <w:b/>
          <w:lang w:val="en-US"/>
        </w:rPr>
      </w:pPr>
    </w:p>
    <w:p w14:paraId="4BF768BF" w14:textId="13EC09B1" w:rsidR="003B33F2" w:rsidRDefault="003B33F2" w:rsidP="004F6737">
      <w:pPr>
        <w:spacing w:after="0" w:line="240" w:lineRule="auto"/>
        <w:jc w:val="both"/>
        <w:rPr>
          <w:ins w:id="8" w:author="John Dominic Balarin" w:date="2023-01-19T10:32:00Z"/>
          <w:rFonts w:ascii="Times New Roman" w:hAnsi="Times New Roman" w:cs="Times New Roman"/>
          <w:b/>
          <w:lang w:val="en-US"/>
        </w:rPr>
      </w:pPr>
      <w:ins w:id="9" w:author="John Dominic Balarin" w:date="2023-01-19T10:14:00Z">
        <w:r>
          <w:rPr>
            <w:rFonts w:ascii="Times New Roman" w:hAnsi="Times New Roman" w:cs="Times New Roman"/>
            <w:b/>
            <w:lang w:val="en-US"/>
          </w:rPr>
          <w:t>Introduction</w:t>
        </w:r>
      </w:ins>
    </w:p>
    <w:p w14:paraId="613C8CB6" w14:textId="6AEF11E8" w:rsidR="00A511E4" w:rsidRDefault="00A511E4" w:rsidP="004F6737">
      <w:pPr>
        <w:spacing w:after="0" w:line="240" w:lineRule="auto"/>
        <w:jc w:val="both"/>
        <w:rPr>
          <w:ins w:id="10" w:author="John Dominic Balarin" w:date="2023-01-19T10:32:00Z"/>
          <w:rFonts w:ascii="Times New Roman" w:hAnsi="Times New Roman" w:cs="Times New Roman"/>
          <w:b/>
          <w:lang w:val="en-US"/>
        </w:rPr>
      </w:pPr>
    </w:p>
    <w:p w14:paraId="708EF1C8" w14:textId="5FA3BA45" w:rsidR="00A511E4" w:rsidRDefault="00A511E4" w:rsidP="004F6737">
      <w:pPr>
        <w:spacing w:after="0" w:line="240" w:lineRule="auto"/>
        <w:jc w:val="both"/>
        <w:rPr>
          <w:ins w:id="11" w:author="John Dominic Balarin" w:date="2023-01-19T10:32:00Z"/>
          <w:rFonts w:ascii="Times New Roman" w:hAnsi="Times New Roman" w:cs="Times New Roman"/>
          <w:b/>
          <w:lang w:val="en-US"/>
        </w:rPr>
      </w:pPr>
      <w:ins w:id="12" w:author="John Dominic Balarin" w:date="2023-01-19T10:32:00Z">
        <w:r>
          <w:rPr>
            <w:rFonts w:ascii="Times New Roman" w:hAnsi="Times New Roman" w:cs="Times New Roman"/>
            <w:b/>
            <w:lang w:val="en-US"/>
          </w:rPr>
          <w:t>Coral Gardening</w:t>
        </w:r>
      </w:ins>
    </w:p>
    <w:p w14:paraId="272DE526" w14:textId="26BCB4DA" w:rsidR="00A511E4" w:rsidRDefault="00A511E4" w:rsidP="004F6737">
      <w:pPr>
        <w:spacing w:after="0" w:line="240" w:lineRule="auto"/>
        <w:jc w:val="both"/>
        <w:rPr>
          <w:ins w:id="13" w:author="John Dominic Balarin" w:date="2023-01-19T10:32:00Z"/>
          <w:rFonts w:ascii="Times New Roman" w:hAnsi="Times New Roman" w:cs="Times New Roman"/>
          <w:b/>
          <w:lang w:val="en-US"/>
        </w:rPr>
      </w:pPr>
    </w:p>
    <w:p w14:paraId="3072E510" w14:textId="086C744D" w:rsidR="00A511E4" w:rsidRPr="00A511E4" w:rsidRDefault="00A511E4" w:rsidP="004F6737">
      <w:pPr>
        <w:spacing w:after="0" w:line="240" w:lineRule="auto"/>
        <w:jc w:val="both"/>
        <w:rPr>
          <w:ins w:id="14" w:author="John Dominic Balarin" w:date="2023-01-19T10:14:00Z"/>
          <w:rFonts w:ascii="Times New Roman" w:hAnsi="Times New Roman" w:cs="Times New Roman"/>
          <w:lang w:val="en-US"/>
          <w:rPrChange w:id="15" w:author="John Dominic Balarin" w:date="2023-01-19T10:33:00Z">
            <w:rPr>
              <w:ins w:id="16" w:author="John Dominic Balarin" w:date="2023-01-19T10:14:00Z"/>
              <w:rFonts w:ascii="Times New Roman" w:hAnsi="Times New Roman" w:cs="Times New Roman"/>
              <w:b/>
              <w:lang w:val="en-US"/>
            </w:rPr>
          </w:rPrChange>
        </w:rPr>
      </w:pPr>
      <w:ins w:id="17" w:author="John Dominic Balarin" w:date="2023-01-19T10:32:00Z">
        <w:r w:rsidRPr="00A511E4">
          <w:rPr>
            <w:rFonts w:ascii="Times New Roman" w:hAnsi="Times New Roman" w:cs="Times New Roman"/>
            <w:lang w:val="en-US"/>
            <w:rPrChange w:id="18" w:author="John Dominic Balarin" w:date="2023-01-19T10:33:00Z">
              <w:rPr>
                <w:rFonts w:ascii="Times New Roman" w:hAnsi="Times New Roman" w:cs="Times New Roman"/>
                <w:b/>
                <w:lang w:val="en-US"/>
              </w:rPr>
            </w:rPrChange>
          </w:rPr>
          <w:t>Describe approach and modular sys</w:t>
        </w:r>
      </w:ins>
      <w:ins w:id="19" w:author="John Dominic Balarin" w:date="2023-01-19T10:33:00Z">
        <w:r w:rsidRPr="00A511E4">
          <w:rPr>
            <w:rFonts w:ascii="Times New Roman" w:hAnsi="Times New Roman" w:cs="Times New Roman"/>
            <w:lang w:val="en-US"/>
            <w:rPrChange w:id="20" w:author="John Dominic Balarin" w:date="2023-01-19T10:33:00Z">
              <w:rPr>
                <w:rFonts w:ascii="Times New Roman" w:hAnsi="Times New Roman" w:cs="Times New Roman"/>
                <w:b/>
                <w:lang w:val="en-US"/>
              </w:rPr>
            </w:rPrChange>
          </w:rPr>
          <w:t>tem annex data…</w:t>
        </w:r>
      </w:ins>
    </w:p>
    <w:p w14:paraId="0447F537" w14:textId="77777777" w:rsidR="003B33F2" w:rsidRDefault="003B33F2" w:rsidP="004F6737">
      <w:pPr>
        <w:spacing w:after="0" w:line="240" w:lineRule="auto"/>
        <w:jc w:val="both"/>
        <w:rPr>
          <w:ins w:id="21" w:author="John Dominic Balarin" w:date="2023-01-19T10:14:00Z"/>
          <w:rFonts w:ascii="Times New Roman" w:hAnsi="Times New Roman" w:cs="Times New Roman"/>
          <w:b/>
          <w:lang w:val="en-US"/>
        </w:rPr>
      </w:pPr>
    </w:p>
    <w:p w14:paraId="59A44A48" w14:textId="77777777" w:rsidR="003B33F2" w:rsidRDefault="00EC36A9" w:rsidP="004F6737">
      <w:pPr>
        <w:spacing w:after="0" w:line="240" w:lineRule="auto"/>
        <w:jc w:val="both"/>
        <w:rPr>
          <w:ins w:id="22" w:author="John Dominic Balarin" w:date="2023-01-19T10:14:00Z"/>
          <w:rFonts w:ascii="Times New Roman" w:hAnsi="Times New Roman" w:cs="Times New Roman"/>
          <w:b/>
          <w:lang w:val="en-US"/>
        </w:rPr>
      </w:pPr>
      <w:r w:rsidRPr="004F6737">
        <w:rPr>
          <w:rFonts w:ascii="Times New Roman" w:hAnsi="Times New Roman" w:cs="Times New Roman"/>
          <w:b/>
          <w:lang w:val="en-US"/>
        </w:rPr>
        <w:t>Coral Restoration Program</w:t>
      </w:r>
      <w:ins w:id="23" w:author="John Dominic Balarin" w:date="2023-01-19T10:14:00Z">
        <w:r w:rsidR="003B33F2">
          <w:rPr>
            <w:rFonts w:ascii="Times New Roman" w:hAnsi="Times New Roman" w:cs="Times New Roman"/>
            <w:b/>
            <w:lang w:val="en-US"/>
          </w:rPr>
          <w:t>…</w:t>
        </w:r>
      </w:ins>
    </w:p>
    <w:p w14:paraId="5BDCC84B" w14:textId="77777777" w:rsidR="003B33F2" w:rsidRDefault="003B33F2" w:rsidP="004F6737">
      <w:pPr>
        <w:spacing w:after="0" w:line="240" w:lineRule="auto"/>
        <w:jc w:val="both"/>
        <w:rPr>
          <w:ins w:id="24" w:author="John Dominic Balarin" w:date="2023-01-19T10:14:00Z"/>
          <w:rFonts w:ascii="Times New Roman" w:hAnsi="Times New Roman" w:cs="Times New Roman"/>
          <w:b/>
          <w:lang w:val="en-US"/>
        </w:rPr>
      </w:pPr>
    </w:p>
    <w:p w14:paraId="227BF352" w14:textId="66F132D2" w:rsidR="00EC36A9" w:rsidRPr="00A511E4" w:rsidRDefault="003B33F2" w:rsidP="004F6737">
      <w:pPr>
        <w:spacing w:after="0" w:line="240" w:lineRule="auto"/>
        <w:jc w:val="both"/>
        <w:rPr>
          <w:rFonts w:ascii="Times New Roman" w:hAnsi="Times New Roman" w:cs="Times New Roman"/>
          <w:lang w:val="en-US"/>
          <w:rPrChange w:id="25" w:author="John Dominic Balarin" w:date="2023-01-19T10:35:00Z">
            <w:rPr>
              <w:rFonts w:ascii="Times New Roman" w:hAnsi="Times New Roman" w:cs="Times New Roman"/>
              <w:b/>
              <w:lang w:val="en-US"/>
            </w:rPr>
          </w:rPrChange>
        </w:rPr>
      </w:pPr>
      <w:ins w:id="26" w:author="John Dominic Balarin" w:date="2023-01-19T10:14:00Z">
        <w:r w:rsidRPr="00A511E4">
          <w:rPr>
            <w:rFonts w:ascii="Times New Roman" w:hAnsi="Times New Roman" w:cs="Times New Roman"/>
            <w:lang w:val="en-US"/>
            <w:rPrChange w:id="27" w:author="John Dominic Balarin" w:date="2023-01-19T10:35:00Z">
              <w:rPr>
                <w:rFonts w:ascii="Times New Roman" w:hAnsi="Times New Roman" w:cs="Times New Roman"/>
                <w:b/>
                <w:lang w:val="en-US"/>
              </w:rPr>
            </w:rPrChange>
          </w:rPr>
          <w:t xml:space="preserve">Mention KBMU, KCWA, CRC, OE, PC, AMG, </w:t>
        </w:r>
        <w:proofErr w:type="spellStart"/>
        <w:r w:rsidRPr="00A511E4">
          <w:rPr>
            <w:rFonts w:ascii="Times New Roman" w:hAnsi="Times New Roman" w:cs="Times New Roman"/>
            <w:lang w:val="en-US"/>
            <w:rPrChange w:id="28" w:author="John Dominic Balarin" w:date="2023-01-19T10:35:00Z">
              <w:rPr>
                <w:rFonts w:ascii="Times New Roman" w:hAnsi="Times New Roman" w:cs="Times New Roman"/>
                <w:b/>
                <w:lang w:val="en-US"/>
              </w:rPr>
            </w:rPrChange>
          </w:rPr>
          <w:t>etc</w:t>
        </w:r>
      </w:ins>
      <w:proofErr w:type="spellEnd"/>
    </w:p>
    <w:p w14:paraId="10353EB1" w14:textId="4E378605" w:rsidR="00BC0908" w:rsidRDefault="00BC0908" w:rsidP="004F6737">
      <w:pPr>
        <w:spacing w:after="0" w:line="240" w:lineRule="auto"/>
        <w:jc w:val="both"/>
        <w:rPr>
          <w:ins w:id="29" w:author="John Dominic Balarin" w:date="2023-01-19T10:14:00Z"/>
          <w:rFonts w:ascii="Times New Roman" w:hAnsi="Times New Roman" w:cs="Times New Roman"/>
          <w:b/>
          <w:lang w:val="en-US"/>
        </w:rPr>
      </w:pPr>
    </w:p>
    <w:p w14:paraId="495A47B6" w14:textId="77777777" w:rsidR="00A511E4" w:rsidRPr="004F6737" w:rsidRDefault="00A511E4" w:rsidP="00A511E4">
      <w:pPr>
        <w:jc w:val="both"/>
        <w:rPr>
          <w:ins w:id="30" w:author="John Dominic Balarin" w:date="2023-01-19T10:35:00Z"/>
          <w:rFonts w:ascii="Times New Roman" w:hAnsi="Times New Roman" w:cs="Times New Roman"/>
          <w:b/>
          <w:i/>
          <w:lang w:val="en-US"/>
        </w:rPr>
      </w:pPr>
      <w:ins w:id="31" w:author="John Dominic Balarin" w:date="2023-01-19T10:35:00Z">
        <w:r>
          <w:rPr>
            <w:rFonts w:ascii="Times New Roman" w:hAnsi="Times New Roman" w:cs="Times New Roman"/>
            <w:b/>
            <w:i/>
            <w:lang w:val="en-US"/>
          </w:rPr>
          <w:t>Insert annex of data sets</w:t>
        </w:r>
      </w:ins>
    </w:p>
    <w:p w14:paraId="266533DC" w14:textId="77D1AE69" w:rsidR="00A511E4" w:rsidRPr="00A511E4" w:rsidRDefault="00A511E4" w:rsidP="004F6737">
      <w:pPr>
        <w:spacing w:after="0" w:line="240" w:lineRule="auto"/>
        <w:jc w:val="both"/>
        <w:rPr>
          <w:ins w:id="32" w:author="John Dominic Balarin" w:date="2023-01-19T10:35:00Z"/>
          <w:rFonts w:ascii="Times New Roman" w:hAnsi="Times New Roman" w:cs="Times New Roman"/>
          <w:lang w:val="en-US"/>
          <w:rPrChange w:id="33" w:author="John Dominic Balarin" w:date="2023-01-19T10:35:00Z">
            <w:rPr>
              <w:ins w:id="34" w:author="John Dominic Balarin" w:date="2023-01-19T10:35:00Z"/>
              <w:rFonts w:ascii="Times New Roman" w:hAnsi="Times New Roman" w:cs="Times New Roman"/>
              <w:b/>
              <w:lang w:val="en-US"/>
            </w:rPr>
          </w:rPrChange>
        </w:rPr>
      </w:pPr>
      <w:ins w:id="35" w:author="John Dominic Balarin" w:date="2023-01-19T10:35:00Z">
        <w:r w:rsidRPr="00A511E4">
          <w:rPr>
            <w:rFonts w:ascii="Times New Roman" w:hAnsi="Times New Roman" w:cs="Times New Roman"/>
            <w:lang w:val="en-US"/>
            <w:rPrChange w:id="36" w:author="John Dominic Balarin" w:date="2023-01-19T10:35:00Z">
              <w:rPr>
                <w:rFonts w:ascii="Times New Roman" w:hAnsi="Times New Roman" w:cs="Times New Roman"/>
                <w:b/>
                <w:lang w:val="en-US"/>
              </w:rPr>
            </w:rPrChange>
          </w:rPr>
          <w:t>Refer to modular approach</w:t>
        </w:r>
      </w:ins>
    </w:p>
    <w:p w14:paraId="2BBB3E85" w14:textId="77777777" w:rsidR="00A511E4" w:rsidRDefault="00A511E4" w:rsidP="004F6737">
      <w:pPr>
        <w:spacing w:after="0" w:line="240" w:lineRule="auto"/>
        <w:jc w:val="both"/>
        <w:rPr>
          <w:ins w:id="37" w:author="John Dominic Balarin" w:date="2023-01-19T10:35:00Z"/>
          <w:rFonts w:ascii="Times New Roman" w:hAnsi="Times New Roman" w:cs="Times New Roman"/>
          <w:b/>
          <w:lang w:val="en-US"/>
        </w:rPr>
      </w:pPr>
    </w:p>
    <w:p w14:paraId="431D3E97" w14:textId="138335FF" w:rsidR="003B33F2" w:rsidRDefault="003B33F2" w:rsidP="004F6737">
      <w:pPr>
        <w:spacing w:after="0" w:line="240" w:lineRule="auto"/>
        <w:jc w:val="both"/>
        <w:rPr>
          <w:ins w:id="38" w:author="John Dominic Balarin" w:date="2023-01-19T10:14:00Z"/>
          <w:rFonts w:ascii="Times New Roman" w:hAnsi="Times New Roman" w:cs="Times New Roman"/>
          <w:b/>
          <w:lang w:val="en-US"/>
        </w:rPr>
      </w:pPr>
      <w:ins w:id="39" w:author="John Dominic Balarin" w:date="2023-01-19T10:14:00Z">
        <w:r>
          <w:rPr>
            <w:rFonts w:ascii="Times New Roman" w:hAnsi="Times New Roman" w:cs="Times New Roman"/>
            <w:b/>
            <w:lang w:val="en-US"/>
          </w:rPr>
          <w:t>A</w:t>
        </w:r>
      </w:ins>
      <w:ins w:id="40" w:author="John Dominic Balarin" w:date="2023-01-19T10:15:00Z">
        <w:r>
          <w:rPr>
            <w:rFonts w:ascii="Times New Roman" w:hAnsi="Times New Roman" w:cs="Times New Roman"/>
            <w:b/>
            <w:lang w:val="en-US"/>
          </w:rPr>
          <w:t>nnual Report</w:t>
        </w:r>
      </w:ins>
    </w:p>
    <w:p w14:paraId="44C8CB03" w14:textId="77777777" w:rsidR="003B33F2" w:rsidRPr="004F6737" w:rsidRDefault="003B33F2" w:rsidP="004F6737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5D6BB1C5" w14:textId="1A8A6C53" w:rsidR="00BC0908" w:rsidRPr="004F6737" w:rsidDel="003B33F2" w:rsidRDefault="00BC0908" w:rsidP="004F6737">
      <w:pPr>
        <w:spacing w:after="100" w:afterAutospacing="1"/>
        <w:jc w:val="both"/>
        <w:rPr>
          <w:del w:id="41" w:author="John Dominic Balarin" w:date="2023-01-19T10:14:00Z"/>
          <w:rFonts w:ascii="Times New Roman" w:hAnsi="Times New Roman" w:cs="Times New Roman"/>
          <w:b/>
          <w:lang w:val="en-US"/>
        </w:rPr>
      </w:pPr>
      <w:del w:id="42" w:author="John Dominic Balarin" w:date="2023-01-19T10:14:00Z">
        <w:r w:rsidRPr="004F6737" w:rsidDel="003B33F2">
          <w:rPr>
            <w:rFonts w:ascii="Times New Roman" w:hAnsi="Times New Roman" w:cs="Times New Roman"/>
            <w:b/>
            <w:lang w:val="en-US"/>
          </w:rPr>
          <w:delText>Drafted 18.1.2023</w:delText>
        </w:r>
      </w:del>
    </w:p>
    <w:p w14:paraId="6FCD6B35" w14:textId="28ACA14D" w:rsidR="003B33F2" w:rsidRDefault="00EC36A9" w:rsidP="004F6737">
      <w:pPr>
        <w:spacing w:after="100" w:afterAutospacing="1"/>
        <w:jc w:val="both"/>
        <w:rPr>
          <w:ins w:id="43" w:author="John Dominic Balarin" w:date="2023-01-19T10:16:00Z"/>
          <w:rFonts w:ascii="Times New Roman" w:hAnsi="Times New Roman" w:cs="Times New Roman"/>
          <w:lang w:val="en-US"/>
        </w:rPr>
      </w:pPr>
      <w:r w:rsidRPr="004F6737">
        <w:rPr>
          <w:rFonts w:ascii="Times New Roman" w:hAnsi="Times New Roman" w:cs="Times New Roman"/>
          <w:lang w:val="en-US"/>
        </w:rPr>
        <w:t xml:space="preserve">This annual progress report shows a summary of the coral data in </w:t>
      </w:r>
      <w:del w:id="44" w:author="John Dominic Balarin" w:date="2023-01-19T10:15:00Z">
        <w:r w:rsidRPr="004F6737" w:rsidDel="003B33F2">
          <w:rPr>
            <w:rFonts w:ascii="Times New Roman" w:hAnsi="Times New Roman" w:cs="Times New Roman"/>
            <w:lang w:val="en-US"/>
          </w:rPr>
          <w:delText xml:space="preserve">tables and figures </w:delText>
        </w:r>
      </w:del>
      <w:r w:rsidRPr="004F6737">
        <w:rPr>
          <w:rFonts w:ascii="Times New Roman" w:hAnsi="Times New Roman" w:cs="Times New Roman"/>
          <w:lang w:val="en-US"/>
        </w:rPr>
        <w:t>tracked throughout 2022</w:t>
      </w:r>
      <w:ins w:id="45" w:author="John Dominic Balarin" w:date="2023-01-19T10:15:00Z">
        <w:r w:rsidR="003B33F2">
          <w:rPr>
            <w:rFonts w:ascii="Times New Roman" w:hAnsi="Times New Roman" w:cs="Times New Roman"/>
            <w:lang w:val="en-US"/>
          </w:rPr>
          <w:t xml:space="preserve"> based on the annual wo</w:t>
        </w:r>
      </w:ins>
      <w:ins w:id="46" w:author="John Dominic Balarin" w:date="2023-01-19T10:16:00Z">
        <w:r w:rsidR="003B33F2">
          <w:rPr>
            <w:rFonts w:ascii="Times New Roman" w:hAnsi="Times New Roman" w:cs="Times New Roman"/>
            <w:lang w:val="en-US"/>
          </w:rPr>
          <w:t>rk plan targets</w:t>
        </w:r>
      </w:ins>
      <w:r w:rsidRPr="004F6737">
        <w:rPr>
          <w:rFonts w:ascii="Times New Roman" w:hAnsi="Times New Roman" w:cs="Times New Roman"/>
          <w:b/>
          <w:i/>
          <w:lang w:val="en-US"/>
        </w:rPr>
        <w:t xml:space="preserve">. </w:t>
      </w:r>
      <w:r w:rsidRPr="004F6737">
        <w:rPr>
          <w:rFonts w:ascii="Times New Roman" w:hAnsi="Times New Roman" w:cs="Times New Roman"/>
          <w:lang w:val="en-US"/>
        </w:rPr>
        <w:t xml:space="preserve">It compares the annual target with what the coral team managed to achieve and shows this as a percentage </w:t>
      </w:r>
      <w:ins w:id="47" w:author="John Dominic Balarin" w:date="2023-01-19T10:16:00Z">
        <w:r w:rsidR="003B33F2">
          <w:rPr>
            <w:rFonts w:ascii="Times New Roman" w:hAnsi="Times New Roman" w:cs="Times New Roman"/>
            <w:lang w:val="en-US"/>
          </w:rPr>
          <w:t>perf</w:t>
        </w:r>
      </w:ins>
      <w:ins w:id="48" w:author="John Dominic Balarin" w:date="2023-01-19T10:28:00Z">
        <w:r w:rsidR="00A511E4">
          <w:rPr>
            <w:rFonts w:ascii="Times New Roman" w:hAnsi="Times New Roman" w:cs="Times New Roman"/>
            <w:lang w:val="en-US"/>
          </w:rPr>
          <w:t>or</w:t>
        </w:r>
      </w:ins>
      <w:ins w:id="49" w:author="John Dominic Balarin" w:date="2023-01-19T10:16:00Z">
        <w:r w:rsidR="003B33F2">
          <w:rPr>
            <w:rFonts w:ascii="Times New Roman" w:hAnsi="Times New Roman" w:cs="Times New Roman"/>
            <w:lang w:val="en-US"/>
          </w:rPr>
          <w:t>mance</w:t>
        </w:r>
      </w:ins>
      <w:del w:id="50" w:author="John Dominic Balarin" w:date="2023-01-19T10:16:00Z">
        <w:r w:rsidRPr="004F6737" w:rsidDel="003B33F2">
          <w:rPr>
            <w:rFonts w:ascii="Times New Roman" w:hAnsi="Times New Roman" w:cs="Times New Roman"/>
            <w:lang w:val="en-US"/>
          </w:rPr>
          <w:delText>of the target</w:delText>
        </w:r>
      </w:del>
      <w:r w:rsidRPr="004F6737">
        <w:rPr>
          <w:rFonts w:ascii="Times New Roman" w:hAnsi="Times New Roman" w:cs="Times New Roman"/>
          <w:lang w:val="en-US"/>
        </w:rPr>
        <w:t xml:space="preserve">. </w:t>
      </w:r>
      <w:r w:rsidR="007C41E7" w:rsidRPr="004F6737">
        <w:rPr>
          <w:rFonts w:ascii="Times New Roman" w:hAnsi="Times New Roman" w:cs="Times New Roman"/>
          <w:lang w:val="en-US"/>
        </w:rPr>
        <w:t xml:space="preserve">It includes the </w:t>
      </w:r>
      <w:ins w:id="51" w:author="John Dominic Balarin" w:date="2023-01-19T10:16:00Z">
        <w:r w:rsidR="003B33F2">
          <w:rPr>
            <w:rFonts w:ascii="Times New Roman" w:hAnsi="Times New Roman" w:cs="Times New Roman"/>
            <w:lang w:val="en-US"/>
          </w:rPr>
          <w:t>following details:</w:t>
        </w:r>
      </w:ins>
    </w:p>
    <w:p w14:paraId="5140FBD7" w14:textId="77777777" w:rsidR="003B33F2" w:rsidRDefault="003B33F2" w:rsidP="004F6737">
      <w:pPr>
        <w:spacing w:after="100" w:afterAutospacing="1"/>
        <w:jc w:val="both"/>
        <w:rPr>
          <w:ins w:id="52" w:author="John Dominic Balarin" w:date="2023-01-19T10:16:00Z"/>
          <w:rFonts w:ascii="Times New Roman" w:hAnsi="Times New Roman" w:cs="Times New Roman"/>
          <w:lang w:val="en-US"/>
        </w:rPr>
      </w:pPr>
    </w:p>
    <w:p w14:paraId="579478AF" w14:textId="435404F1" w:rsidR="00D27103" w:rsidRDefault="00D27103" w:rsidP="00D27103">
      <w:pPr>
        <w:pStyle w:val="ListParagraph"/>
        <w:numPr>
          <w:ilvl w:val="0"/>
          <w:numId w:val="4"/>
        </w:numPr>
        <w:spacing w:after="100" w:afterAutospacing="1"/>
        <w:jc w:val="both"/>
        <w:rPr>
          <w:ins w:id="53" w:author="John Dominic Balarin" w:date="2023-01-19T10:17:00Z"/>
          <w:rFonts w:ascii="Times New Roman" w:hAnsi="Times New Roman" w:cs="Times New Roman"/>
          <w:lang w:val="en-US"/>
        </w:rPr>
      </w:pPr>
      <w:ins w:id="54" w:author="John Dominic Balarin" w:date="2023-01-19T10:17:00Z">
        <w:r>
          <w:rPr>
            <w:rFonts w:ascii="Times New Roman" w:hAnsi="Times New Roman" w:cs="Times New Roman"/>
            <w:lang w:val="en-US"/>
          </w:rPr>
          <w:t xml:space="preserve">Number table made vs </w:t>
        </w:r>
        <w:proofErr w:type="spellStart"/>
        <w:proofErr w:type="gramStart"/>
        <w:r>
          <w:rPr>
            <w:rFonts w:ascii="Times New Roman" w:hAnsi="Times New Roman" w:cs="Times New Roman"/>
            <w:lang w:val="en-US"/>
          </w:rPr>
          <w:t>target</w:t>
        </w:r>
      </w:ins>
      <w:ins w:id="55" w:author="John Dominic Balarin" w:date="2023-01-19T10:55:00Z">
        <w:r w:rsidR="00DB6FA6">
          <w:rPr>
            <w:rFonts w:ascii="Times New Roman" w:hAnsi="Times New Roman" w:cs="Times New Roman"/>
            <w:lang w:val="en-US"/>
          </w:rPr>
          <w:t>..</w:t>
        </w:r>
        <w:proofErr w:type="gramEnd"/>
        <w:r w:rsidR="00DB6FA6">
          <w:rPr>
            <w:rFonts w:ascii="Times New Roman" w:hAnsi="Times New Roman" w:cs="Times New Roman"/>
            <w:lang w:val="en-US"/>
          </w:rPr>
          <w:t>MISSING</w:t>
        </w:r>
      </w:ins>
      <w:proofErr w:type="spellEnd"/>
    </w:p>
    <w:p w14:paraId="014D31FC" w14:textId="77777777" w:rsidR="00D27103" w:rsidRDefault="00D27103" w:rsidP="00D27103">
      <w:pPr>
        <w:pStyle w:val="ListParagraph"/>
        <w:numPr>
          <w:ilvl w:val="0"/>
          <w:numId w:val="4"/>
        </w:numPr>
        <w:spacing w:after="100" w:afterAutospacing="1"/>
        <w:jc w:val="both"/>
        <w:rPr>
          <w:ins w:id="56" w:author="John Dominic Balarin" w:date="2023-01-19T10:17:00Z"/>
          <w:rFonts w:ascii="Times New Roman" w:hAnsi="Times New Roman" w:cs="Times New Roman"/>
          <w:lang w:val="en-US"/>
        </w:rPr>
      </w:pPr>
      <w:ins w:id="57" w:author="John Dominic Balarin" w:date="2023-01-19T10:17:00Z">
        <w:r>
          <w:rPr>
            <w:rFonts w:ascii="Times New Roman" w:hAnsi="Times New Roman" w:cs="Times New Roman"/>
            <w:lang w:val="en-US"/>
          </w:rPr>
          <w:t>N</w:t>
        </w:r>
      </w:ins>
      <w:del w:id="58" w:author="John Dominic Balarin" w:date="2023-01-19T10:17:00Z">
        <w:r w:rsidR="007C41E7" w:rsidRPr="00D27103" w:rsidDel="00D27103">
          <w:rPr>
            <w:rFonts w:ascii="Times New Roman" w:hAnsi="Times New Roman" w:cs="Times New Roman"/>
            <w:lang w:val="en-US"/>
            <w:rPrChange w:id="59" w:author="John Dominic Balarin" w:date="2023-01-19T10:17:00Z">
              <w:rPr>
                <w:lang w:val="en-US"/>
              </w:rPr>
            </w:rPrChange>
          </w:rPr>
          <w:delText>n</w:delText>
        </w:r>
      </w:del>
      <w:r w:rsidR="007C41E7" w:rsidRPr="00D27103">
        <w:rPr>
          <w:rFonts w:ascii="Times New Roman" w:hAnsi="Times New Roman" w:cs="Times New Roman"/>
          <w:lang w:val="en-US"/>
          <w:rPrChange w:id="60" w:author="John Dominic Balarin" w:date="2023-01-19T10:17:00Z">
            <w:rPr>
              <w:lang w:val="en-US"/>
            </w:rPr>
          </w:rPrChange>
        </w:rPr>
        <w:t xml:space="preserve">umber of plugs made, </w:t>
      </w:r>
    </w:p>
    <w:p w14:paraId="3A095A26" w14:textId="77777777" w:rsidR="00D27103" w:rsidRDefault="00D27103" w:rsidP="00D27103">
      <w:pPr>
        <w:pStyle w:val="ListParagraph"/>
        <w:numPr>
          <w:ilvl w:val="0"/>
          <w:numId w:val="4"/>
        </w:numPr>
        <w:spacing w:after="100" w:afterAutospacing="1"/>
        <w:jc w:val="both"/>
        <w:rPr>
          <w:ins w:id="61" w:author="John Dominic Balarin" w:date="2023-01-19T10:17:00Z"/>
          <w:rFonts w:ascii="Times New Roman" w:hAnsi="Times New Roman" w:cs="Times New Roman"/>
          <w:lang w:val="en-US"/>
        </w:rPr>
      </w:pPr>
      <w:ins w:id="62" w:author="John Dominic Balarin" w:date="2023-01-19T10:17:00Z">
        <w:r>
          <w:rPr>
            <w:rFonts w:ascii="Times New Roman" w:hAnsi="Times New Roman" w:cs="Times New Roman"/>
            <w:lang w:val="en-US"/>
          </w:rPr>
          <w:t xml:space="preserve">Number juvenile </w:t>
        </w:r>
      </w:ins>
      <w:r w:rsidR="007C41E7" w:rsidRPr="00D27103">
        <w:rPr>
          <w:rFonts w:ascii="Times New Roman" w:hAnsi="Times New Roman" w:cs="Times New Roman"/>
          <w:lang w:val="en-US"/>
          <w:rPrChange w:id="63" w:author="John Dominic Balarin" w:date="2023-01-19T10:17:00Z">
            <w:rPr>
              <w:lang w:val="en-US"/>
            </w:rPr>
          </w:rPrChange>
        </w:rPr>
        <w:t xml:space="preserve">corals </w:t>
      </w:r>
      <w:ins w:id="64" w:author="John Dominic Balarin" w:date="2023-01-19T10:17:00Z">
        <w:r>
          <w:rPr>
            <w:rFonts w:ascii="Times New Roman" w:hAnsi="Times New Roman" w:cs="Times New Roman"/>
            <w:lang w:val="en-US"/>
          </w:rPr>
          <w:t>in nursery</w:t>
        </w:r>
      </w:ins>
    </w:p>
    <w:p w14:paraId="59A79D67" w14:textId="3FBFF87A" w:rsidR="00D27103" w:rsidRDefault="00D27103" w:rsidP="00D27103">
      <w:pPr>
        <w:pStyle w:val="ListParagraph"/>
        <w:numPr>
          <w:ilvl w:val="0"/>
          <w:numId w:val="4"/>
        </w:numPr>
        <w:spacing w:after="100" w:afterAutospacing="1"/>
        <w:jc w:val="both"/>
        <w:rPr>
          <w:ins w:id="65" w:author="John Dominic Balarin" w:date="2023-01-19T10:55:00Z"/>
          <w:rFonts w:ascii="Times New Roman" w:hAnsi="Times New Roman" w:cs="Times New Roman"/>
          <w:lang w:val="en-US"/>
        </w:rPr>
      </w:pPr>
      <w:ins w:id="66" w:author="John Dominic Balarin" w:date="2023-01-19T10:17:00Z">
        <w:r>
          <w:rPr>
            <w:rFonts w:ascii="Times New Roman" w:hAnsi="Times New Roman" w:cs="Times New Roman"/>
            <w:lang w:val="en-US"/>
          </w:rPr>
          <w:t>Number juvenile corals out-</w:t>
        </w:r>
      </w:ins>
      <w:proofErr w:type="gramStart"/>
      <w:r w:rsidR="007C41E7" w:rsidRPr="00D27103">
        <w:rPr>
          <w:rFonts w:ascii="Times New Roman" w:hAnsi="Times New Roman" w:cs="Times New Roman"/>
          <w:lang w:val="en-US"/>
          <w:rPrChange w:id="67" w:author="John Dominic Balarin" w:date="2023-01-19T10:17:00Z">
            <w:rPr>
              <w:lang w:val="en-US"/>
            </w:rPr>
          </w:rPrChange>
        </w:rPr>
        <w:t xml:space="preserve">planted </w:t>
      </w:r>
      <w:ins w:id="68" w:author="John Dominic Balarin" w:date="2023-01-19T10:55:00Z">
        <w:r w:rsidR="00DB6FA6">
          <w:rPr>
            <w:rFonts w:ascii="Times New Roman" w:hAnsi="Times New Roman" w:cs="Times New Roman"/>
            <w:lang w:val="en-US"/>
          </w:rPr>
          <w:t xml:space="preserve"> MISSING</w:t>
        </w:r>
      </w:ins>
      <w:proofErr w:type="gramEnd"/>
      <w:del w:id="69" w:author="John Dominic Balarin" w:date="2023-01-19T10:18:00Z">
        <w:r w:rsidR="007C41E7" w:rsidRPr="00D27103" w:rsidDel="00D27103">
          <w:rPr>
            <w:rFonts w:ascii="Times New Roman" w:hAnsi="Times New Roman" w:cs="Times New Roman"/>
            <w:lang w:val="en-US"/>
            <w:rPrChange w:id="70" w:author="John Dominic Balarin" w:date="2023-01-19T10:17:00Z">
              <w:rPr>
                <w:lang w:val="en-US"/>
              </w:rPr>
            </w:rPrChange>
          </w:rPr>
          <w:delText xml:space="preserve">and outplanted and the </w:delText>
        </w:r>
      </w:del>
    </w:p>
    <w:p w14:paraId="42AC294D" w14:textId="7331FBB7" w:rsidR="00DB6FA6" w:rsidRDefault="00DB6FA6" w:rsidP="00D27103">
      <w:pPr>
        <w:pStyle w:val="ListParagraph"/>
        <w:numPr>
          <w:ilvl w:val="0"/>
          <w:numId w:val="4"/>
        </w:numPr>
        <w:spacing w:after="100" w:afterAutospacing="1"/>
        <w:jc w:val="both"/>
        <w:rPr>
          <w:ins w:id="71" w:author="John Dominic Balarin" w:date="2023-01-19T10:56:00Z"/>
          <w:rFonts w:ascii="Times New Roman" w:hAnsi="Times New Roman" w:cs="Times New Roman"/>
          <w:lang w:val="en-US"/>
        </w:rPr>
      </w:pPr>
      <w:ins w:id="72" w:author="John Dominic Balarin" w:date="2023-01-19T10:55:00Z">
        <w:r>
          <w:rPr>
            <w:rFonts w:ascii="Times New Roman" w:hAnsi="Times New Roman" w:cs="Times New Roman"/>
            <w:lang w:val="en-US"/>
          </w:rPr>
          <w:t xml:space="preserve">Number AR </w:t>
        </w:r>
        <w:proofErr w:type="spellStart"/>
        <w:r>
          <w:rPr>
            <w:rFonts w:ascii="Times New Roman" w:hAnsi="Times New Roman" w:cs="Times New Roman"/>
            <w:lang w:val="en-US"/>
          </w:rPr>
          <w:t>o</w:t>
        </w:r>
      </w:ins>
      <w:ins w:id="73" w:author="John Dominic Balarin" w:date="2023-01-19T10:56:00Z">
        <w:r>
          <w:rPr>
            <w:rFonts w:ascii="Times New Roman" w:hAnsi="Times New Roman" w:cs="Times New Roman"/>
            <w:lang w:val="en-US"/>
          </w:rPr>
          <w:t>utplantes</w:t>
        </w:r>
        <w:proofErr w:type="spellEnd"/>
      </w:ins>
    </w:p>
    <w:p w14:paraId="5F929E3B" w14:textId="16CD15ED" w:rsidR="00DB6FA6" w:rsidRDefault="00DB6FA6" w:rsidP="00D27103">
      <w:pPr>
        <w:pStyle w:val="ListParagraph"/>
        <w:numPr>
          <w:ilvl w:val="0"/>
          <w:numId w:val="4"/>
        </w:numPr>
        <w:spacing w:after="100" w:afterAutospacing="1"/>
        <w:jc w:val="both"/>
        <w:rPr>
          <w:ins w:id="74" w:author="John Dominic Balarin" w:date="2023-01-19T10:18:00Z"/>
          <w:rFonts w:ascii="Times New Roman" w:hAnsi="Times New Roman" w:cs="Times New Roman"/>
          <w:lang w:val="en-US"/>
        </w:rPr>
      </w:pPr>
      <w:ins w:id="75" w:author="John Dominic Balarin" w:date="2023-01-19T10:56:00Z">
        <w:r>
          <w:rPr>
            <w:rFonts w:ascii="Times New Roman" w:hAnsi="Times New Roman" w:cs="Times New Roman"/>
            <w:lang w:val="en-US"/>
          </w:rPr>
          <w:t>d</w:t>
        </w:r>
      </w:ins>
    </w:p>
    <w:p w14:paraId="4FE71053" w14:textId="6B35AD3D" w:rsidR="007C41E7" w:rsidRPr="00D27103" w:rsidRDefault="007C41E7" w:rsidP="00D27103">
      <w:pPr>
        <w:pStyle w:val="ListParagraph"/>
        <w:numPr>
          <w:ilvl w:val="0"/>
          <w:numId w:val="4"/>
        </w:numPr>
        <w:spacing w:after="100" w:afterAutospacing="1"/>
        <w:jc w:val="both"/>
        <w:rPr>
          <w:ins w:id="76" w:author="John Dominic Balarin" w:date="2023-01-19T10:15:00Z"/>
          <w:rFonts w:ascii="Times New Roman" w:hAnsi="Times New Roman" w:cs="Times New Roman"/>
          <w:lang w:val="en-US"/>
          <w:rPrChange w:id="77" w:author="John Dominic Balarin" w:date="2023-01-19T10:17:00Z">
            <w:rPr>
              <w:ins w:id="78" w:author="John Dominic Balarin" w:date="2023-01-19T10:15:00Z"/>
              <w:lang w:val="en-US"/>
            </w:rPr>
          </w:rPrChange>
        </w:rPr>
        <w:pPrChange w:id="79" w:author="John Dominic Balarin" w:date="2023-01-19T10:17:00Z">
          <w:pPr>
            <w:spacing w:after="100" w:afterAutospacing="1"/>
            <w:jc w:val="both"/>
          </w:pPr>
        </w:pPrChange>
      </w:pPr>
      <w:r w:rsidRPr="00D27103">
        <w:rPr>
          <w:rFonts w:ascii="Times New Roman" w:hAnsi="Times New Roman" w:cs="Times New Roman"/>
          <w:lang w:val="en-US"/>
          <w:rPrChange w:id="80" w:author="John Dominic Balarin" w:date="2023-01-19T10:17:00Z">
            <w:rPr>
              <w:lang w:val="en-US"/>
            </w:rPr>
          </w:rPrChange>
        </w:rPr>
        <w:t>number of coral tables cleaned.</w:t>
      </w:r>
      <w:ins w:id="81" w:author="John Dominic Balarin" w:date="2023-01-19T10:18:00Z">
        <w:r w:rsidR="00D27103">
          <w:rPr>
            <w:rFonts w:ascii="Times New Roman" w:hAnsi="Times New Roman" w:cs="Times New Roman"/>
            <w:lang w:val="en-US"/>
          </w:rPr>
          <w:t xml:space="preserve"> </w:t>
        </w:r>
      </w:ins>
      <w:del w:id="82" w:author="John Dominic Balarin" w:date="2023-01-19T10:18:00Z">
        <w:r w:rsidRPr="00D27103" w:rsidDel="00D27103">
          <w:rPr>
            <w:rFonts w:ascii="Times New Roman" w:hAnsi="Times New Roman" w:cs="Times New Roman"/>
            <w:lang w:val="en-US"/>
            <w:rPrChange w:id="83" w:author="John Dominic Balarin" w:date="2023-01-19T10:17:00Z">
              <w:rPr>
                <w:lang w:val="en-US"/>
              </w:rPr>
            </w:rPrChange>
          </w:rPr>
          <w:delText xml:space="preserve"> Additionally, the amount of </w:delText>
        </w:r>
      </w:del>
      <w:ins w:id="84" w:author="John Dominic Balarin" w:date="2023-01-19T10:18:00Z">
        <w:r w:rsidR="00D27103">
          <w:rPr>
            <w:rFonts w:ascii="Times New Roman" w:hAnsi="Times New Roman" w:cs="Times New Roman"/>
            <w:lang w:val="en-US"/>
          </w:rPr>
          <w:t xml:space="preserve">Number of </w:t>
        </w:r>
      </w:ins>
      <w:r w:rsidRPr="00D27103">
        <w:rPr>
          <w:rFonts w:ascii="Times New Roman" w:hAnsi="Times New Roman" w:cs="Times New Roman"/>
          <w:lang w:val="en-US"/>
          <w:rPrChange w:id="85" w:author="John Dominic Balarin" w:date="2023-01-19T10:17:00Z">
            <w:rPr>
              <w:lang w:val="en-US"/>
            </w:rPr>
          </w:rPrChange>
        </w:rPr>
        <w:t>artificial reef structures made</w:t>
      </w:r>
      <w:del w:id="86" w:author="John Dominic Balarin" w:date="2023-01-19T10:18:00Z">
        <w:r w:rsidRPr="00D27103" w:rsidDel="00D27103">
          <w:rPr>
            <w:rFonts w:ascii="Times New Roman" w:hAnsi="Times New Roman" w:cs="Times New Roman"/>
            <w:lang w:val="en-US"/>
            <w:rPrChange w:id="87" w:author="John Dominic Balarin" w:date="2023-01-19T10:17:00Z">
              <w:rPr>
                <w:lang w:val="en-US"/>
              </w:rPr>
            </w:rPrChange>
          </w:rPr>
          <w:delText xml:space="preserve"> is included</w:delText>
        </w:r>
      </w:del>
      <w:r w:rsidRPr="00D27103">
        <w:rPr>
          <w:rFonts w:ascii="Times New Roman" w:hAnsi="Times New Roman" w:cs="Times New Roman"/>
          <w:lang w:val="en-US"/>
          <w:rPrChange w:id="88" w:author="John Dominic Balarin" w:date="2023-01-19T10:17:00Z">
            <w:rPr>
              <w:lang w:val="en-US"/>
            </w:rPr>
          </w:rPrChange>
        </w:rPr>
        <w:t>.</w:t>
      </w:r>
    </w:p>
    <w:p w14:paraId="055BECE8" w14:textId="77777777" w:rsidR="00A511E4" w:rsidRDefault="00A511E4" w:rsidP="004F6737">
      <w:pPr>
        <w:spacing w:after="100" w:afterAutospacing="1"/>
        <w:jc w:val="both"/>
        <w:rPr>
          <w:ins w:id="89" w:author="John Dominic Balarin" w:date="2023-01-19T10:31:00Z"/>
          <w:rFonts w:ascii="Times New Roman" w:hAnsi="Times New Roman" w:cs="Times New Roman"/>
          <w:lang w:val="en-US"/>
        </w:rPr>
      </w:pPr>
      <w:ins w:id="90" w:author="John Dominic Balarin" w:date="2023-01-19T10:29:00Z">
        <w:r>
          <w:rPr>
            <w:rFonts w:ascii="Times New Roman" w:hAnsi="Times New Roman" w:cs="Times New Roman"/>
            <w:lang w:val="en-US"/>
          </w:rPr>
          <w:t xml:space="preserve">Insert Tables target by CRC, PC, AMG, OE, </w:t>
        </w:r>
        <w:proofErr w:type="spellStart"/>
        <w:r>
          <w:rPr>
            <w:rFonts w:ascii="Times New Roman" w:hAnsi="Times New Roman" w:cs="Times New Roman"/>
            <w:lang w:val="en-US"/>
          </w:rPr>
          <w:t>etc</w:t>
        </w:r>
        <w:proofErr w:type="spellEnd"/>
        <w:r>
          <w:rPr>
            <w:rFonts w:ascii="Times New Roman" w:hAnsi="Times New Roman" w:cs="Times New Roman"/>
            <w:lang w:val="en-US"/>
          </w:rPr>
          <w:t>….</w:t>
        </w:r>
      </w:ins>
    </w:p>
    <w:p w14:paraId="73E453AB" w14:textId="7087444A" w:rsidR="003B33F2" w:rsidRPr="004F6737" w:rsidRDefault="003B33F2" w:rsidP="004F6737">
      <w:pPr>
        <w:spacing w:after="100" w:afterAutospacing="1"/>
        <w:jc w:val="both"/>
        <w:rPr>
          <w:rFonts w:ascii="Times New Roman" w:hAnsi="Times New Roman" w:cs="Times New Roman"/>
          <w:lang w:val="en-US"/>
        </w:rPr>
      </w:pPr>
      <w:ins w:id="91" w:author="John Dominic Balarin" w:date="2023-01-19T10:15:00Z">
        <w:r>
          <w:rPr>
            <w:rFonts w:ascii="Times New Roman" w:hAnsi="Times New Roman" w:cs="Times New Roman"/>
            <w:lang w:val="en-US"/>
          </w:rPr>
          <w:t>NB sort interface of tables</w:t>
        </w:r>
      </w:ins>
    </w:p>
    <w:p w14:paraId="61A9B3AF" w14:textId="5D53C8A4" w:rsidR="00F9203B" w:rsidRPr="004F6737" w:rsidDel="00A511E4" w:rsidRDefault="00F9203B" w:rsidP="004F6737">
      <w:pPr>
        <w:jc w:val="both"/>
        <w:rPr>
          <w:del w:id="92" w:author="John Dominic Balarin" w:date="2023-01-19T10:34:00Z"/>
          <w:rFonts w:ascii="Times New Roman" w:hAnsi="Times New Roman" w:cs="Times New Roman"/>
          <w:b/>
          <w:i/>
          <w:lang w:val="en-US"/>
        </w:rPr>
      </w:pPr>
    </w:p>
    <w:tbl>
      <w:tblPr>
        <w:tblpPr w:leftFromText="180" w:rightFromText="180" w:vertAnchor="page" w:horzAnchor="margin" w:tblpY="9046"/>
        <w:tblW w:w="5949" w:type="dxa"/>
        <w:tblLook w:val="04A0" w:firstRow="1" w:lastRow="0" w:firstColumn="1" w:lastColumn="0" w:noHBand="0" w:noVBand="1"/>
        <w:tblPrChange w:id="93" w:author="John Dominic Balarin" w:date="2023-01-19T10:28:00Z">
          <w:tblPr>
            <w:tblpPr w:leftFromText="180" w:rightFromText="180" w:vertAnchor="page" w:horzAnchor="margin" w:tblpY="5521"/>
            <w:tblW w:w="5949" w:type="dxa"/>
            <w:tblLook w:val="04A0" w:firstRow="1" w:lastRow="0" w:firstColumn="1" w:lastColumn="0" w:noHBand="0" w:noVBand="1"/>
          </w:tblPr>
        </w:tblPrChange>
      </w:tblPr>
      <w:tblGrid>
        <w:gridCol w:w="1280"/>
        <w:gridCol w:w="1420"/>
        <w:gridCol w:w="1580"/>
        <w:gridCol w:w="1669"/>
        <w:tblGridChange w:id="94">
          <w:tblGrid>
            <w:gridCol w:w="1280"/>
            <w:gridCol w:w="1420"/>
            <w:gridCol w:w="1580"/>
            <w:gridCol w:w="1669"/>
          </w:tblGrid>
        </w:tblGridChange>
      </w:tblGrid>
      <w:tr w:rsidR="00EC36A9" w:rsidRPr="004F6737" w:rsidDel="00A511E4" w14:paraId="52AB7149" w14:textId="7D05F699" w:rsidTr="00A511E4">
        <w:trPr>
          <w:trHeight w:val="315"/>
          <w:del w:id="95" w:author="John Dominic Balarin" w:date="2023-01-19T10:34:00Z"/>
          <w:trPrChange w:id="96" w:author="John Dominic Balarin" w:date="2023-01-19T10:28:00Z">
            <w:trPr>
              <w:trHeight w:val="315"/>
            </w:trPr>
          </w:trPrChange>
        </w:trPr>
        <w:tc>
          <w:tcPr>
            <w:tcW w:w="5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FE2F3" w:fill="CFE2F3"/>
            <w:vAlign w:val="bottom"/>
            <w:hideMark/>
            <w:tcPrChange w:id="97" w:author="John Dominic Balarin" w:date="2023-01-19T10:28:00Z">
              <w:tcPr>
                <w:tcW w:w="5949" w:type="dxa"/>
                <w:gridSpan w:val="4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CFE2F3" w:fill="CFE2F3"/>
                <w:vAlign w:val="bottom"/>
                <w:hideMark/>
              </w:tcPr>
            </w:tcPrChange>
          </w:tcPr>
          <w:p w14:paraId="142B0D57" w14:textId="60CEEA78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98" w:author="John Dominic Balarin" w:date="2023-01-19T10:34:00Z"/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del w:id="99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/>
                </w:rPr>
                <w:delText>Corals Out-Planted vs Annual Target</w:delText>
              </w:r>
            </w:del>
          </w:p>
        </w:tc>
      </w:tr>
      <w:tr w:rsidR="00EC36A9" w:rsidRPr="004F6737" w:rsidDel="00A511E4" w14:paraId="45B24B5C" w14:textId="781E3CDB" w:rsidTr="00A511E4">
        <w:trPr>
          <w:trHeight w:val="315"/>
          <w:del w:id="100" w:author="John Dominic Balarin" w:date="2023-01-19T10:34:00Z"/>
          <w:trPrChange w:id="101" w:author="John Dominic Balarin" w:date="2023-01-19T10:28:00Z">
            <w:trPr>
              <w:trHeight w:val="315"/>
            </w:trPr>
          </w:trPrChange>
        </w:trPr>
        <w:tc>
          <w:tcPr>
            <w:tcW w:w="5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  <w:tcPrChange w:id="102" w:author="John Dominic Balarin" w:date="2023-01-19T10:28:00Z">
              <w:tcPr>
                <w:tcW w:w="5949" w:type="dxa"/>
                <w:gridSpan w:val="4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25DD95" w14:textId="68B4B8B1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03" w:author="John Dominic Balarin" w:date="2023-01-19T10:34:00Z"/>
                <w:rFonts w:ascii="Times New Roman" w:eastAsia="Times New Roman" w:hAnsi="Times New Roman" w:cs="Times New Roman"/>
                <w:i/>
                <w:iCs/>
                <w:color w:val="000000"/>
                <w:lang/>
              </w:rPr>
            </w:pPr>
            <w:del w:id="104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i/>
                  <w:iCs/>
                  <w:color w:val="000000"/>
                  <w:lang/>
                </w:rPr>
                <w:delText>2022</w:delText>
              </w:r>
            </w:del>
          </w:p>
        </w:tc>
      </w:tr>
      <w:tr w:rsidR="00EC36A9" w:rsidRPr="004F6737" w:rsidDel="00A511E4" w14:paraId="18954C93" w14:textId="06D73F29" w:rsidTr="00A511E4">
        <w:trPr>
          <w:trHeight w:val="479"/>
          <w:del w:id="105" w:author="John Dominic Balarin" w:date="2023-01-19T10:34:00Z"/>
          <w:trPrChange w:id="106" w:author="John Dominic Balarin" w:date="2023-01-19T10:28:00Z">
            <w:trPr>
              <w:trHeight w:val="479"/>
            </w:trPr>
          </w:trPrChange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  <w:tcPrChange w:id="107" w:author="John Dominic Balarin" w:date="2023-01-19T10:28:00Z">
              <w:tcPr>
                <w:tcW w:w="1280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401E508" w14:textId="2F314454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08" w:author="John Dominic Balarin" w:date="2023-01-19T10:34:00Z"/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del w:id="109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/>
                </w:rPr>
                <w:delText>Month</w:delText>
              </w:r>
            </w:del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  <w:tcPrChange w:id="110" w:author="John Dominic Balarin" w:date="2023-01-19T10:28:00Z">
              <w:tcPr>
                <w:tcW w:w="142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  <w:hideMark/>
              </w:tcPr>
            </w:tcPrChange>
          </w:tcPr>
          <w:p w14:paraId="37BC513A" w14:textId="5FF20A39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11" w:author="John Dominic Balarin" w:date="2023-01-19T10:34:00Z"/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del w:id="112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/>
                </w:rPr>
                <w:delText>Cumulative Target</w:delText>
              </w:r>
            </w:del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  <w:tcPrChange w:id="113" w:author="John Dominic Balarin" w:date="2023-01-19T10:28:00Z">
              <w:tcPr>
                <w:tcW w:w="158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  <w:hideMark/>
              </w:tcPr>
            </w:tcPrChange>
          </w:tcPr>
          <w:p w14:paraId="4E84F86F" w14:textId="1FD3E4DD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14" w:author="John Dominic Balarin" w:date="2023-01-19T10:34:00Z"/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del w:id="115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/>
                </w:rPr>
                <w:delText>Cumulative Achievement</w:delText>
              </w:r>
            </w:del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116" w:author="John Dominic Balarin" w:date="2023-01-19T10:28:00Z">
              <w:tcPr>
                <w:tcW w:w="166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5E3B9669" w14:textId="30A87089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17" w:author="John Dominic Balarin" w:date="2023-01-19T10:34:00Z"/>
                <w:rFonts w:ascii="Times New Roman" w:hAnsi="Times New Roman" w:cs="Times New Roman"/>
                <w:b/>
                <w:lang w:val="en-US"/>
              </w:rPr>
            </w:pPr>
            <w:del w:id="118" w:author="John Dominic Balarin" w:date="2023-01-19T10:34:00Z">
              <w:r w:rsidRPr="004F6737" w:rsidDel="00A511E4">
                <w:rPr>
                  <w:rFonts w:ascii="Times New Roman" w:hAnsi="Times New Roman" w:cs="Times New Roman"/>
                  <w:b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64D01D92" wp14:editId="1F0B59D6">
                        <wp:simplePos x="0" y="0"/>
                        <wp:positionH relativeFrom="column">
                          <wp:posOffset>5181600</wp:posOffset>
                        </wp:positionH>
                        <wp:positionV relativeFrom="paragraph">
                          <wp:posOffset>-45720</wp:posOffset>
                        </wp:positionV>
                        <wp:extent cx="990600" cy="819150"/>
                        <wp:effectExtent l="0" t="0" r="19050" b="19050"/>
                        <wp:wrapNone/>
                        <wp:docPr id="6" name="Text Box 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990600" cy="819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sysClr val="window" lastClr="FFFFFF"/>
                                  </a:solidFill>
                                </a:ln>
                              </wps:spPr>
                              <wps:txbx>
                                <w:txbxContent>
                                  <w:p w14:paraId="48E8D135" w14:textId="77777777" w:rsidR="00EC36A9" w:rsidRDefault="00EC36A9" w:rsidP="00EC36A9">
                                    <w:pPr>
                                      <w:jc w:val="both"/>
                                    </w:pPr>
                                    <w:r w:rsidRPr="00B62DEF">
                                      <w:rPr>
                                        <w:rFonts w:ascii="Times" w:hAnsi="Times" w:cs="Times New Roman"/>
                                        <w:noProof/>
                                        <w:color w:val="FF0000"/>
                                      </w:rPr>
                                      <w:drawing>
                                        <wp:inline distT="0" distB="0" distL="0" distR="0" wp14:anchorId="26AEC8CE" wp14:editId="1A5A458E">
                                          <wp:extent cx="771525" cy="771525"/>
                                          <wp:effectExtent l="0" t="0" r="9525" b="9525"/>
                                          <wp:docPr id="7" name="Pictur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9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772176" cy="77217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64D01D92" id="Text Box 6" o:spid="_x0000_s1027" type="#_x0000_t202" style="position:absolute;margin-left:408pt;margin-top:-3.6pt;width:78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" fillcolor="window" strokecolor="window" strokeweight=".5pt">
                        <v:textbox>
                          <w:txbxContent>
                            <w:p w14:paraId="48E8D135" w14:textId="77777777" w:rsidR="00EC36A9" w:rsidRDefault="00EC36A9" w:rsidP="00EC36A9">
                              <w:pPr>
                                <w:jc w:val="both"/>
                              </w:pPr>
                              <w:r w:rsidRPr="00B62DEF">
                                <w:rPr>
                                  <w:rFonts w:ascii="Times" w:hAnsi="Times" w:cs="Times New Roman"/>
                                  <w:noProof/>
                                  <w:color w:val="FF0000"/>
                                </w:rPr>
                                <w:drawing>
                                  <wp:inline distT="0" distB="0" distL="0" distR="0" wp14:anchorId="26AEC8CE" wp14:editId="1A5A458E">
                                    <wp:extent cx="771525" cy="771525"/>
                                    <wp:effectExtent l="0" t="0" r="9525" b="9525"/>
                                    <wp:docPr id="79" name="Picture 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72176" cy="7721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4F6737" w:rsidDel="00A511E4">
                <w:rPr>
                  <w:rFonts w:ascii="Times New Roman" w:hAnsi="Times New Roman" w:cs="Times New Roman"/>
                  <w:b/>
                  <w:lang w:val="en-US"/>
                </w:rPr>
                <w:delText>% Achieved</w:delText>
              </w:r>
            </w:del>
          </w:p>
          <w:p w14:paraId="2F061D0D" w14:textId="48F1FF2D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19" w:author="John Dominic Balarin" w:date="2023-01-19T10:34:00Z"/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</w:p>
        </w:tc>
      </w:tr>
      <w:tr w:rsidR="00EC36A9" w:rsidRPr="004F6737" w:rsidDel="00A511E4" w14:paraId="12628E8C" w14:textId="5BEC104F" w:rsidTr="00A511E4">
        <w:trPr>
          <w:trHeight w:val="315"/>
          <w:del w:id="120" w:author="John Dominic Balarin" w:date="2023-01-19T10:34:00Z"/>
          <w:trPrChange w:id="121" w:author="John Dominic Balarin" w:date="2023-01-19T10:28:00Z">
            <w:trPr>
              <w:trHeight w:val="315"/>
            </w:trPr>
          </w:trPrChange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122" w:author="John Dominic Balarin" w:date="2023-01-19T10:28:00Z">
              <w:tcPr>
                <w:tcW w:w="1280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32A75681" w14:textId="08E861C5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23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124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January</w:delText>
              </w:r>
            </w:del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125" w:author="John Dominic Balarin" w:date="2023-01-19T10:28:00Z">
              <w:tcPr>
                <w:tcW w:w="142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58AE680E" w14:textId="2C288772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26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127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400.0</w:delText>
              </w:r>
            </w:del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128" w:author="John Dominic Balarin" w:date="2023-01-19T10:28:00Z">
              <w:tcPr>
                <w:tcW w:w="158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35DACF15" w14:textId="322A981F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29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130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363.0</w:delText>
              </w:r>
            </w:del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  <w:tcPrChange w:id="131" w:author="John Dominic Balarin" w:date="2023-01-19T10:28:00Z">
              <w:tcPr>
                <w:tcW w:w="166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vAlign w:val="bottom"/>
                <w:hideMark/>
              </w:tcPr>
            </w:tcPrChange>
          </w:tcPr>
          <w:p w14:paraId="264724FC" w14:textId="444310E6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32" w:author="John Dominic Balarin" w:date="2023-01-19T10:34:00Z"/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del w:id="133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/>
                </w:rPr>
                <w:delText>90.8</w:delText>
              </w:r>
            </w:del>
          </w:p>
        </w:tc>
      </w:tr>
      <w:tr w:rsidR="00EC36A9" w:rsidRPr="004F6737" w:rsidDel="00A511E4" w14:paraId="0F895A2A" w14:textId="533455F7" w:rsidTr="00A511E4">
        <w:trPr>
          <w:trHeight w:val="315"/>
          <w:del w:id="134" w:author="John Dominic Balarin" w:date="2023-01-19T10:34:00Z"/>
          <w:trPrChange w:id="135" w:author="John Dominic Balarin" w:date="2023-01-19T10:28:00Z">
            <w:trPr>
              <w:trHeight w:val="315"/>
            </w:trPr>
          </w:trPrChange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136" w:author="John Dominic Balarin" w:date="2023-01-19T10:28:00Z">
              <w:tcPr>
                <w:tcW w:w="1280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6A0350C5" w14:textId="0387071C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37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138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February</w:delText>
              </w:r>
            </w:del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139" w:author="John Dominic Balarin" w:date="2023-01-19T10:28:00Z">
              <w:tcPr>
                <w:tcW w:w="142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1C3E9373" w14:textId="1D6B6507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40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141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800.0</w:delText>
              </w:r>
            </w:del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142" w:author="John Dominic Balarin" w:date="2023-01-19T10:28:00Z">
              <w:tcPr>
                <w:tcW w:w="158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27AB5C40" w14:textId="380517C4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43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144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663.0</w:delText>
              </w:r>
            </w:del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  <w:tcPrChange w:id="145" w:author="John Dominic Balarin" w:date="2023-01-19T10:28:00Z">
              <w:tcPr>
                <w:tcW w:w="166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vAlign w:val="bottom"/>
                <w:hideMark/>
              </w:tcPr>
            </w:tcPrChange>
          </w:tcPr>
          <w:p w14:paraId="73FEC2F0" w14:textId="2165A33E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46" w:author="John Dominic Balarin" w:date="2023-01-19T10:34:00Z"/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del w:id="147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/>
                </w:rPr>
                <w:delText>82.9</w:delText>
              </w:r>
            </w:del>
          </w:p>
        </w:tc>
      </w:tr>
      <w:tr w:rsidR="00EC36A9" w:rsidRPr="004F6737" w:rsidDel="00A511E4" w14:paraId="7FA330F4" w14:textId="76DBA6DA" w:rsidTr="00A511E4">
        <w:trPr>
          <w:trHeight w:val="315"/>
          <w:del w:id="148" w:author="John Dominic Balarin" w:date="2023-01-19T10:34:00Z"/>
          <w:trPrChange w:id="149" w:author="John Dominic Balarin" w:date="2023-01-19T10:28:00Z">
            <w:trPr>
              <w:trHeight w:val="315"/>
            </w:trPr>
          </w:trPrChange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150" w:author="John Dominic Balarin" w:date="2023-01-19T10:28:00Z">
              <w:tcPr>
                <w:tcW w:w="1280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2354C32B" w14:textId="48F929C4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51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152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March</w:delText>
              </w:r>
            </w:del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153" w:author="John Dominic Balarin" w:date="2023-01-19T10:28:00Z">
              <w:tcPr>
                <w:tcW w:w="142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05D00E29" w14:textId="13B8BE0F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54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155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1200.0</w:delText>
              </w:r>
            </w:del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156" w:author="John Dominic Balarin" w:date="2023-01-19T10:28:00Z">
              <w:tcPr>
                <w:tcW w:w="158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19BBDD97" w14:textId="4BA67935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57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158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797.0</w:delText>
              </w:r>
            </w:del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  <w:tcPrChange w:id="159" w:author="John Dominic Balarin" w:date="2023-01-19T10:28:00Z">
              <w:tcPr>
                <w:tcW w:w="166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vAlign w:val="bottom"/>
                <w:hideMark/>
              </w:tcPr>
            </w:tcPrChange>
          </w:tcPr>
          <w:p w14:paraId="5730A127" w14:textId="1B431079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60" w:author="John Dominic Balarin" w:date="2023-01-19T10:34:00Z"/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del w:id="161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/>
                </w:rPr>
                <w:delText>66.4</w:delText>
              </w:r>
            </w:del>
          </w:p>
        </w:tc>
      </w:tr>
      <w:tr w:rsidR="00EC36A9" w:rsidRPr="004F6737" w:rsidDel="00A511E4" w14:paraId="2DB2BD80" w14:textId="7BFCDDD4" w:rsidTr="00A511E4">
        <w:trPr>
          <w:trHeight w:val="315"/>
          <w:del w:id="162" w:author="John Dominic Balarin" w:date="2023-01-19T10:34:00Z"/>
          <w:trPrChange w:id="163" w:author="John Dominic Balarin" w:date="2023-01-19T10:28:00Z">
            <w:trPr>
              <w:trHeight w:val="315"/>
            </w:trPr>
          </w:trPrChange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164" w:author="John Dominic Balarin" w:date="2023-01-19T10:28:00Z">
              <w:tcPr>
                <w:tcW w:w="1280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3299EE09" w14:textId="19774007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65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166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April</w:delText>
              </w:r>
            </w:del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167" w:author="John Dominic Balarin" w:date="2023-01-19T10:28:00Z">
              <w:tcPr>
                <w:tcW w:w="142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564DB09A" w14:textId="42CC6D38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68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169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1600.0</w:delText>
              </w:r>
            </w:del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170" w:author="John Dominic Balarin" w:date="2023-01-19T10:28:00Z">
              <w:tcPr>
                <w:tcW w:w="158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7D7CDBE8" w14:textId="4D867A63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71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172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797.0</w:delText>
              </w:r>
            </w:del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  <w:tcPrChange w:id="173" w:author="John Dominic Balarin" w:date="2023-01-19T10:28:00Z">
              <w:tcPr>
                <w:tcW w:w="166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vAlign w:val="bottom"/>
                <w:hideMark/>
              </w:tcPr>
            </w:tcPrChange>
          </w:tcPr>
          <w:p w14:paraId="3A0D5CED" w14:textId="4054458C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74" w:author="John Dominic Balarin" w:date="2023-01-19T10:34:00Z"/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del w:id="175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/>
                </w:rPr>
                <w:delText>49.8</w:delText>
              </w:r>
            </w:del>
          </w:p>
        </w:tc>
      </w:tr>
      <w:tr w:rsidR="00EC36A9" w:rsidRPr="004F6737" w:rsidDel="00A511E4" w14:paraId="36FDC5CC" w14:textId="76D69415" w:rsidTr="00A511E4">
        <w:trPr>
          <w:trHeight w:val="315"/>
          <w:del w:id="176" w:author="John Dominic Balarin" w:date="2023-01-19T10:34:00Z"/>
          <w:trPrChange w:id="177" w:author="John Dominic Balarin" w:date="2023-01-19T10:28:00Z">
            <w:trPr>
              <w:trHeight w:val="315"/>
            </w:trPr>
          </w:trPrChange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178" w:author="John Dominic Balarin" w:date="2023-01-19T10:28:00Z">
              <w:tcPr>
                <w:tcW w:w="1280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3D1CA354" w14:textId="09A59EFA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79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180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May</w:delText>
              </w:r>
            </w:del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181" w:author="John Dominic Balarin" w:date="2023-01-19T10:28:00Z">
              <w:tcPr>
                <w:tcW w:w="142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0EB2A077" w14:textId="2864EEFB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82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183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2000.0</w:delText>
              </w:r>
            </w:del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184" w:author="John Dominic Balarin" w:date="2023-01-19T10:28:00Z">
              <w:tcPr>
                <w:tcW w:w="158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75C2ABA0" w14:textId="4743EDE0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85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186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797.0</w:delText>
              </w:r>
            </w:del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  <w:tcPrChange w:id="187" w:author="John Dominic Balarin" w:date="2023-01-19T10:28:00Z">
              <w:tcPr>
                <w:tcW w:w="166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vAlign w:val="bottom"/>
                <w:hideMark/>
              </w:tcPr>
            </w:tcPrChange>
          </w:tcPr>
          <w:p w14:paraId="483F1462" w14:textId="4F1BC161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88" w:author="John Dominic Balarin" w:date="2023-01-19T10:34:00Z"/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del w:id="189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/>
                </w:rPr>
                <w:delText>39.9</w:delText>
              </w:r>
            </w:del>
          </w:p>
        </w:tc>
      </w:tr>
      <w:tr w:rsidR="00EC36A9" w:rsidRPr="004F6737" w:rsidDel="00A511E4" w14:paraId="244739E8" w14:textId="4610AE4D" w:rsidTr="00A511E4">
        <w:trPr>
          <w:trHeight w:val="315"/>
          <w:del w:id="190" w:author="John Dominic Balarin" w:date="2023-01-19T10:34:00Z"/>
          <w:trPrChange w:id="191" w:author="John Dominic Balarin" w:date="2023-01-19T10:28:00Z">
            <w:trPr>
              <w:trHeight w:val="315"/>
            </w:trPr>
          </w:trPrChange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192" w:author="John Dominic Balarin" w:date="2023-01-19T10:28:00Z">
              <w:tcPr>
                <w:tcW w:w="1280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409A06EA" w14:textId="772A5175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93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194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June</w:delText>
              </w:r>
            </w:del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195" w:author="John Dominic Balarin" w:date="2023-01-19T10:28:00Z">
              <w:tcPr>
                <w:tcW w:w="142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700816BF" w14:textId="3781F470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96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197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2400.0</w:delText>
              </w:r>
            </w:del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198" w:author="John Dominic Balarin" w:date="2023-01-19T10:28:00Z">
              <w:tcPr>
                <w:tcW w:w="158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015D9221" w14:textId="6E7F0ACE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199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200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970.0</w:delText>
              </w:r>
            </w:del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  <w:tcPrChange w:id="201" w:author="John Dominic Balarin" w:date="2023-01-19T10:28:00Z">
              <w:tcPr>
                <w:tcW w:w="166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vAlign w:val="bottom"/>
                <w:hideMark/>
              </w:tcPr>
            </w:tcPrChange>
          </w:tcPr>
          <w:p w14:paraId="7DBBAF76" w14:textId="7DEE9D2C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02" w:author="John Dominic Balarin" w:date="2023-01-19T10:34:00Z"/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del w:id="203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/>
                </w:rPr>
                <w:delText>40.4</w:delText>
              </w:r>
            </w:del>
          </w:p>
        </w:tc>
      </w:tr>
      <w:tr w:rsidR="00EC36A9" w:rsidRPr="004F6737" w:rsidDel="00A511E4" w14:paraId="6B4C69B1" w14:textId="78FC1BE7" w:rsidTr="00A511E4">
        <w:trPr>
          <w:trHeight w:val="315"/>
          <w:del w:id="204" w:author="John Dominic Balarin" w:date="2023-01-19T10:34:00Z"/>
          <w:trPrChange w:id="205" w:author="John Dominic Balarin" w:date="2023-01-19T10:28:00Z">
            <w:trPr>
              <w:trHeight w:val="315"/>
            </w:trPr>
          </w:trPrChange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206" w:author="John Dominic Balarin" w:date="2023-01-19T10:28:00Z">
              <w:tcPr>
                <w:tcW w:w="1280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5B8537D8" w14:textId="34DBAE2B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07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208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July</w:delText>
              </w:r>
            </w:del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209" w:author="John Dominic Balarin" w:date="2023-01-19T10:28:00Z">
              <w:tcPr>
                <w:tcW w:w="142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20BC4D03" w14:textId="514E10DD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10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211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2800.0</w:delText>
              </w:r>
            </w:del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212" w:author="John Dominic Balarin" w:date="2023-01-19T10:28:00Z">
              <w:tcPr>
                <w:tcW w:w="158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72E32302" w14:textId="3855A6C7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13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214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1265.0</w:delText>
              </w:r>
            </w:del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  <w:tcPrChange w:id="215" w:author="John Dominic Balarin" w:date="2023-01-19T10:28:00Z">
              <w:tcPr>
                <w:tcW w:w="166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vAlign w:val="bottom"/>
                <w:hideMark/>
              </w:tcPr>
            </w:tcPrChange>
          </w:tcPr>
          <w:p w14:paraId="0EC30967" w14:textId="1DD11415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16" w:author="John Dominic Balarin" w:date="2023-01-19T10:34:00Z"/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del w:id="217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/>
                </w:rPr>
                <w:delText>45.2</w:delText>
              </w:r>
            </w:del>
          </w:p>
        </w:tc>
      </w:tr>
      <w:tr w:rsidR="00EC36A9" w:rsidRPr="004F6737" w:rsidDel="00A511E4" w14:paraId="507FA00F" w14:textId="7C9AD367" w:rsidTr="00A511E4">
        <w:trPr>
          <w:trHeight w:val="315"/>
          <w:del w:id="218" w:author="John Dominic Balarin" w:date="2023-01-19T10:34:00Z"/>
          <w:trPrChange w:id="219" w:author="John Dominic Balarin" w:date="2023-01-19T10:28:00Z">
            <w:trPr>
              <w:trHeight w:val="315"/>
            </w:trPr>
          </w:trPrChange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220" w:author="John Dominic Balarin" w:date="2023-01-19T10:28:00Z">
              <w:tcPr>
                <w:tcW w:w="1280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6D7F8AC2" w14:textId="4F02B7F9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21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222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August</w:delText>
              </w:r>
            </w:del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223" w:author="John Dominic Balarin" w:date="2023-01-19T10:28:00Z">
              <w:tcPr>
                <w:tcW w:w="142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50FB1E33" w14:textId="01402C7E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24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225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3200.0</w:delText>
              </w:r>
            </w:del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226" w:author="John Dominic Balarin" w:date="2023-01-19T10:28:00Z">
              <w:tcPr>
                <w:tcW w:w="158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4CC26FC1" w14:textId="5660CC5A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27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228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1757.0</w:delText>
              </w:r>
            </w:del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  <w:tcPrChange w:id="229" w:author="John Dominic Balarin" w:date="2023-01-19T10:28:00Z">
              <w:tcPr>
                <w:tcW w:w="166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vAlign w:val="bottom"/>
                <w:hideMark/>
              </w:tcPr>
            </w:tcPrChange>
          </w:tcPr>
          <w:p w14:paraId="5A462829" w14:textId="5B057D0A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30" w:author="John Dominic Balarin" w:date="2023-01-19T10:34:00Z"/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del w:id="231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/>
                </w:rPr>
                <w:delText>54.9</w:delText>
              </w:r>
            </w:del>
          </w:p>
        </w:tc>
      </w:tr>
      <w:tr w:rsidR="00EC36A9" w:rsidRPr="004F6737" w:rsidDel="00A511E4" w14:paraId="712FD72B" w14:textId="3824A534" w:rsidTr="00A511E4">
        <w:trPr>
          <w:trHeight w:val="315"/>
          <w:del w:id="232" w:author="John Dominic Balarin" w:date="2023-01-19T10:34:00Z"/>
          <w:trPrChange w:id="233" w:author="John Dominic Balarin" w:date="2023-01-19T10:28:00Z">
            <w:trPr>
              <w:trHeight w:val="315"/>
            </w:trPr>
          </w:trPrChange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234" w:author="John Dominic Balarin" w:date="2023-01-19T10:28:00Z">
              <w:tcPr>
                <w:tcW w:w="1280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4B2C4042" w14:textId="3C5B0E2B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35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236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September</w:delText>
              </w:r>
            </w:del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237" w:author="John Dominic Balarin" w:date="2023-01-19T10:28:00Z">
              <w:tcPr>
                <w:tcW w:w="142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7BA9F186" w14:textId="5C89E3E0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38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239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3600.0</w:delText>
              </w:r>
            </w:del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240" w:author="John Dominic Balarin" w:date="2023-01-19T10:28:00Z">
              <w:tcPr>
                <w:tcW w:w="158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41A3A1CF" w14:textId="3220F8F8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41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242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2410.0</w:delText>
              </w:r>
            </w:del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  <w:tcPrChange w:id="243" w:author="John Dominic Balarin" w:date="2023-01-19T10:28:00Z">
              <w:tcPr>
                <w:tcW w:w="166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vAlign w:val="bottom"/>
                <w:hideMark/>
              </w:tcPr>
            </w:tcPrChange>
          </w:tcPr>
          <w:p w14:paraId="3D834D0E" w14:textId="248908D5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44" w:author="John Dominic Balarin" w:date="2023-01-19T10:34:00Z"/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del w:id="245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/>
                </w:rPr>
                <w:delText>66.9</w:delText>
              </w:r>
            </w:del>
          </w:p>
        </w:tc>
      </w:tr>
      <w:tr w:rsidR="00EC36A9" w:rsidRPr="004F6737" w:rsidDel="00A511E4" w14:paraId="0CB7569D" w14:textId="2EDF82AA" w:rsidTr="00A511E4">
        <w:trPr>
          <w:trHeight w:val="315"/>
          <w:del w:id="246" w:author="John Dominic Balarin" w:date="2023-01-19T10:34:00Z"/>
          <w:trPrChange w:id="247" w:author="John Dominic Balarin" w:date="2023-01-19T10:28:00Z">
            <w:trPr>
              <w:trHeight w:val="315"/>
            </w:trPr>
          </w:trPrChange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248" w:author="John Dominic Balarin" w:date="2023-01-19T10:28:00Z">
              <w:tcPr>
                <w:tcW w:w="1280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535E7898" w14:textId="3BDCA38B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49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250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October</w:delText>
              </w:r>
            </w:del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251" w:author="John Dominic Balarin" w:date="2023-01-19T10:28:00Z">
              <w:tcPr>
                <w:tcW w:w="142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6A452F51" w14:textId="75C2FCAC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52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253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4000.0</w:delText>
              </w:r>
            </w:del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254" w:author="John Dominic Balarin" w:date="2023-01-19T10:28:00Z">
              <w:tcPr>
                <w:tcW w:w="158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7B3516EE" w14:textId="2729C2AB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55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256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2502.0</w:delText>
              </w:r>
            </w:del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  <w:tcPrChange w:id="257" w:author="John Dominic Balarin" w:date="2023-01-19T10:28:00Z">
              <w:tcPr>
                <w:tcW w:w="166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vAlign w:val="bottom"/>
                <w:hideMark/>
              </w:tcPr>
            </w:tcPrChange>
          </w:tcPr>
          <w:p w14:paraId="3EBDA6DE" w14:textId="7FF9D7FA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58" w:author="John Dominic Balarin" w:date="2023-01-19T10:34:00Z"/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del w:id="259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/>
                </w:rPr>
                <w:delText>62.6</w:delText>
              </w:r>
            </w:del>
          </w:p>
        </w:tc>
      </w:tr>
      <w:tr w:rsidR="00EC36A9" w:rsidRPr="004F6737" w:rsidDel="00A511E4" w14:paraId="2A6F49F0" w14:textId="32E14264" w:rsidTr="00A511E4">
        <w:trPr>
          <w:trHeight w:val="315"/>
          <w:del w:id="260" w:author="John Dominic Balarin" w:date="2023-01-19T10:34:00Z"/>
          <w:trPrChange w:id="261" w:author="John Dominic Balarin" w:date="2023-01-19T10:28:00Z">
            <w:trPr>
              <w:trHeight w:val="315"/>
            </w:trPr>
          </w:trPrChange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262" w:author="John Dominic Balarin" w:date="2023-01-19T10:28:00Z">
              <w:tcPr>
                <w:tcW w:w="1280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70826ED8" w14:textId="744995BD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63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264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November</w:delText>
              </w:r>
            </w:del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265" w:author="John Dominic Balarin" w:date="2023-01-19T10:28:00Z">
              <w:tcPr>
                <w:tcW w:w="142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56E33BF2" w14:textId="6427196E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66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267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4400.0</w:delText>
              </w:r>
            </w:del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268" w:author="John Dominic Balarin" w:date="2023-01-19T10:28:00Z">
              <w:tcPr>
                <w:tcW w:w="158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667F86E8" w14:textId="7AE03ADE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69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270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3173.0</w:delText>
              </w:r>
            </w:del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  <w:tcPrChange w:id="271" w:author="John Dominic Balarin" w:date="2023-01-19T10:28:00Z">
              <w:tcPr>
                <w:tcW w:w="166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vAlign w:val="bottom"/>
                <w:hideMark/>
              </w:tcPr>
            </w:tcPrChange>
          </w:tcPr>
          <w:p w14:paraId="456763DF" w14:textId="244CD703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72" w:author="John Dominic Balarin" w:date="2023-01-19T10:34:00Z"/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del w:id="273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/>
                </w:rPr>
                <w:delText>72.1</w:delText>
              </w:r>
            </w:del>
          </w:p>
        </w:tc>
      </w:tr>
      <w:tr w:rsidR="00EC36A9" w:rsidRPr="004F6737" w:rsidDel="00A511E4" w14:paraId="098F983D" w14:textId="167639B5" w:rsidTr="00A511E4">
        <w:trPr>
          <w:trHeight w:val="315"/>
          <w:del w:id="274" w:author="John Dominic Balarin" w:date="2023-01-19T10:34:00Z"/>
          <w:trPrChange w:id="275" w:author="John Dominic Balarin" w:date="2023-01-19T10:28:00Z">
            <w:trPr>
              <w:trHeight w:val="315"/>
            </w:trPr>
          </w:trPrChange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276" w:author="John Dominic Balarin" w:date="2023-01-19T10:28:00Z">
              <w:tcPr>
                <w:tcW w:w="1280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0A74538F" w14:textId="134EA186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77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278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December</w:delText>
              </w:r>
            </w:del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279" w:author="John Dominic Balarin" w:date="2023-01-19T10:28:00Z">
              <w:tcPr>
                <w:tcW w:w="142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2BB6407C" w14:textId="27256E23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80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281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4800.0</w:delText>
              </w:r>
            </w:del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  <w:tcPrChange w:id="282" w:author="John Dominic Balarin" w:date="2023-01-19T10:28:00Z">
              <w:tcPr>
                <w:tcW w:w="158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  <w:hideMark/>
              </w:tcPr>
            </w:tcPrChange>
          </w:tcPr>
          <w:p w14:paraId="09D49CFB" w14:textId="0F51811C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83" w:author="John Dominic Balarin" w:date="2023-01-19T10:34:00Z"/>
                <w:rFonts w:ascii="Times New Roman" w:eastAsia="Times New Roman" w:hAnsi="Times New Roman" w:cs="Times New Roman"/>
                <w:color w:val="000000"/>
                <w:lang/>
              </w:rPr>
            </w:pPr>
            <w:del w:id="284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color w:val="000000"/>
                  <w:lang/>
                </w:rPr>
                <w:delText>3173.0</w:delText>
              </w:r>
            </w:del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  <w:tcPrChange w:id="285" w:author="John Dominic Balarin" w:date="2023-01-19T10:28:00Z">
              <w:tcPr>
                <w:tcW w:w="166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vAlign w:val="bottom"/>
                <w:hideMark/>
              </w:tcPr>
            </w:tcPrChange>
          </w:tcPr>
          <w:p w14:paraId="3C970B0C" w14:textId="636E3864" w:rsidR="00EC36A9" w:rsidRPr="004F6737" w:rsidDel="00A511E4" w:rsidRDefault="00EC36A9" w:rsidP="00A511E4">
            <w:pPr>
              <w:spacing w:after="0" w:line="240" w:lineRule="auto"/>
              <w:jc w:val="both"/>
              <w:rPr>
                <w:del w:id="286" w:author="John Dominic Balarin" w:date="2023-01-19T10:34:00Z"/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del w:id="287" w:author="John Dominic Balarin" w:date="2023-01-19T10:34:00Z">
              <w:r w:rsidRPr="004F6737" w:rsidDel="00A511E4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/>
                </w:rPr>
                <w:delText>66.1</w:delText>
              </w:r>
            </w:del>
          </w:p>
        </w:tc>
      </w:tr>
    </w:tbl>
    <w:p w14:paraId="465F2A99" w14:textId="5090A560" w:rsidR="00F9203B" w:rsidRPr="004F6737" w:rsidDel="00A511E4" w:rsidRDefault="00F9203B" w:rsidP="004F6737">
      <w:pPr>
        <w:jc w:val="both"/>
        <w:rPr>
          <w:del w:id="288" w:author="John Dominic Balarin" w:date="2023-01-19T10:34:00Z"/>
          <w:rFonts w:ascii="Times New Roman" w:hAnsi="Times New Roman" w:cs="Times New Roman"/>
          <w:b/>
          <w:i/>
          <w:lang w:val="en-US"/>
        </w:rPr>
      </w:pPr>
    </w:p>
    <w:p w14:paraId="4BF20A3F" w14:textId="58253ECC" w:rsidR="00F9203B" w:rsidRPr="004F6737" w:rsidDel="00A511E4" w:rsidRDefault="00F9203B" w:rsidP="004F6737">
      <w:pPr>
        <w:jc w:val="both"/>
        <w:rPr>
          <w:del w:id="289" w:author="John Dominic Balarin" w:date="2023-01-19T10:34:00Z"/>
          <w:rFonts w:ascii="Times New Roman" w:hAnsi="Times New Roman" w:cs="Times New Roman"/>
          <w:b/>
          <w:i/>
          <w:lang w:val="en-US"/>
        </w:rPr>
      </w:pPr>
    </w:p>
    <w:p w14:paraId="1F7FE47C" w14:textId="27E6F9AB" w:rsidR="00F9203B" w:rsidRPr="004F6737" w:rsidDel="00A511E4" w:rsidRDefault="00F9203B" w:rsidP="004F6737">
      <w:pPr>
        <w:jc w:val="both"/>
        <w:rPr>
          <w:del w:id="290" w:author="John Dominic Balarin" w:date="2023-01-19T10:34:00Z"/>
          <w:rFonts w:ascii="Times New Roman" w:hAnsi="Times New Roman" w:cs="Times New Roman"/>
          <w:b/>
          <w:i/>
          <w:lang w:val="en-US"/>
        </w:rPr>
      </w:pPr>
    </w:p>
    <w:p w14:paraId="1829583C" w14:textId="6304DBA0" w:rsidR="00EC36A9" w:rsidRPr="004F6737" w:rsidDel="00A511E4" w:rsidRDefault="00EC36A9" w:rsidP="004F6737">
      <w:pPr>
        <w:jc w:val="both"/>
        <w:rPr>
          <w:del w:id="291" w:author="John Dominic Balarin" w:date="2023-01-19T10:34:00Z"/>
          <w:rFonts w:ascii="Times New Roman" w:hAnsi="Times New Roman" w:cs="Times New Roman"/>
          <w:b/>
          <w:i/>
          <w:lang w:val="en-US"/>
        </w:rPr>
      </w:pPr>
    </w:p>
    <w:p w14:paraId="086D3B79" w14:textId="4C6A8668" w:rsidR="00F9203B" w:rsidRPr="004F6737" w:rsidDel="00A511E4" w:rsidRDefault="00F9203B" w:rsidP="004F6737">
      <w:pPr>
        <w:jc w:val="both"/>
        <w:rPr>
          <w:del w:id="292" w:author="John Dominic Balarin" w:date="2023-01-19T10:34:00Z"/>
          <w:rFonts w:ascii="Times New Roman" w:hAnsi="Times New Roman" w:cs="Times New Roman"/>
          <w:b/>
          <w:i/>
          <w:lang w:val="en-US"/>
        </w:rPr>
      </w:pPr>
    </w:p>
    <w:p w14:paraId="618F3CF0" w14:textId="2DB3123C" w:rsidR="00F9203B" w:rsidRPr="004F6737" w:rsidDel="00A511E4" w:rsidRDefault="00F9203B" w:rsidP="004F6737">
      <w:pPr>
        <w:jc w:val="both"/>
        <w:rPr>
          <w:del w:id="293" w:author="John Dominic Balarin" w:date="2023-01-19T10:34:00Z"/>
          <w:rFonts w:ascii="Times New Roman" w:hAnsi="Times New Roman" w:cs="Times New Roman"/>
          <w:b/>
          <w:i/>
          <w:lang w:val="en-US"/>
        </w:rPr>
      </w:pPr>
    </w:p>
    <w:p w14:paraId="4F21B4EE" w14:textId="49CF4217" w:rsidR="00F9203B" w:rsidRPr="004F6737" w:rsidDel="00A511E4" w:rsidRDefault="00F9203B" w:rsidP="004F6737">
      <w:pPr>
        <w:jc w:val="both"/>
        <w:rPr>
          <w:del w:id="294" w:author="John Dominic Balarin" w:date="2023-01-19T10:34:00Z"/>
          <w:rFonts w:ascii="Times New Roman" w:hAnsi="Times New Roman" w:cs="Times New Roman"/>
          <w:b/>
          <w:i/>
          <w:lang w:val="en-US"/>
        </w:rPr>
      </w:pPr>
    </w:p>
    <w:p w14:paraId="02B931C0" w14:textId="2F275256" w:rsidR="00657C9E" w:rsidRPr="004F6737" w:rsidDel="00A511E4" w:rsidRDefault="00657C9E" w:rsidP="004F6737">
      <w:pPr>
        <w:jc w:val="both"/>
        <w:rPr>
          <w:del w:id="295" w:author="John Dominic Balarin" w:date="2023-01-19T10:34:00Z"/>
          <w:rFonts w:ascii="Times New Roman" w:hAnsi="Times New Roman" w:cs="Times New Roman"/>
          <w:b/>
          <w:i/>
          <w:lang w:val="en-US"/>
        </w:rPr>
      </w:pPr>
    </w:p>
    <w:p w14:paraId="7B7F95E3" w14:textId="128E68E3" w:rsidR="006908F0" w:rsidRPr="004F6737" w:rsidDel="00A511E4" w:rsidRDefault="006908F0" w:rsidP="004F6737">
      <w:pPr>
        <w:jc w:val="both"/>
        <w:rPr>
          <w:del w:id="296" w:author="John Dominic Balarin" w:date="2023-01-19T10:34:00Z"/>
          <w:rFonts w:ascii="Times New Roman" w:hAnsi="Times New Roman" w:cs="Times New Roman"/>
          <w:b/>
          <w:i/>
          <w:lang w:val="en-US"/>
        </w:rPr>
      </w:pPr>
    </w:p>
    <w:p w14:paraId="47D21086" w14:textId="7C5A966A" w:rsidR="006908F0" w:rsidRPr="004F6737" w:rsidDel="00A511E4" w:rsidRDefault="006908F0" w:rsidP="004F6737">
      <w:pPr>
        <w:jc w:val="both"/>
        <w:rPr>
          <w:del w:id="297" w:author="John Dominic Balarin" w:date="2023-01-19T10:34:00Z"/>
          <w:rFonts w:ascii="Times New Roman" w:hAnsi="Times New Roman" w:cs="Times New Roman"/>
          <w:b/>
          <w:i/>
          <w:lang w:val="en-US"/>
        </w:rPr>
      </w:pPr>
    </w:p>
    <w:p w14:paraId="410A7E6E" w14:textId="77777777" w:rsidR="006908F0" w:rsidRPr="004F6737" w:rsidRDefault="006908F0" w:rsidP="004F6737">
      <w:pPr>
        <w:jc w:val="both"/>
        <w:rPr>
          <w:rFonts w:ascii="Times New Roman" w:hAnsi="Times New Roman" w:cs="Times New Roman"/>
          <w:b/>
          <w:i/>
          <w:lang w:val="en-US"/>
        </w:rPr>
      </w:pPr>
    </w:p>
    <w:p w14:paraId="2360A5E1" w14:textId="3F59EFEF" w:rsidR="006908F0" w:rsidRPr="004F6737" w:rsidDel="00A511E4" w:rsidRDefault="006908F0" w:rsidP="004F6737">
      <w:pPr>
        <w:jc w:val="both"/>
        <w:rPr>
          <w:del w:id="298" w:author="John Dominic Balarin" w:date="2023-01-19T10:34:00Z"/>
          <w:rFonts w:ascii="Times New Roman" w:hAnsi="Times New Roman" w:cs="Times New Roman"/>
          <w:b/>
          <w:i/>
          <w:lang w:val="en-US"/>
        </w:rPr>
      </w:pPr>
    </w:p>
    <w:p w14:paraId="173D002C" w14:textId="77777777" w:rsidR="004F6737" w:rsidRDefault="004F6737" w:rsidP="004F6737">
      <w:pPr>
        <w:jc w:val="both"/>
        <w:rPr>
          <w:rFonts w:ascii="Times New Roman" w:hAnsi="Times New Roman" w:cs="Times New Roman"/>
          <w:b/>
          <w:i/>
          <w:lang w:val="en-US"/>
        </w:rPr>
      </w:pPr>
    </w:p>
    <w:p w14:paraId="19B416AD" w14:textId="77777777" w:rsidR="004F6737" w:rsidRDefault="004F6737" w:rsidP="004F6737">
      <w:pPr>
        <w:jc w:val="both"/>
        <w:rPr>
          <w:rFonts w:ascii="Times New Roman" w:hAnsi="Times New Roman" w:cs="Times New Roman"/>
          <w:b/>
          <w:i/>
          <w:lang w:val="en-US"/>
        </w:rPr>
      </w:pPr>
    </w:p>
    <w:p w14:paraId="1885BC5E" w14:textId="75DC2276" w:rsidR="00F52202" w:rsidRPr="004F6737" w:rsidRDefault="00F52202" w:rsidP="004F6737">
      <w:pPr>
        <w:jc w:val="both"/>
        <w:rPr>
          <w:rFonts w:ascii="Times New Roman" w:hAnsi="Times New Roman" w:cs="Times New Roman"/>
          <w:b/>
          <w:i/>
          <w:lang w:val="en-US"/>
        </w:rPr>
      </w:pPr>
      <w:r w:rsidRPr="004F6737">
        <w:rPr>
          <w:rFonts w:ascii="Times New Roman" w:hAnsi="Times New Roman" w:cs="Times New Roman"/>
          <w:b/>
          <w:i/>
          <w:lang w:val="en-US"/>
        </w:rPr>
        <w:t xml:space="preserve">Table </w:t>
      </w:r>
      <w:r w:rsidRPr="004F6737">
        <w:rPr>
          <w:rFonts w:ascii="Times New Roman" w:hAnsi="Times New Roman" w:cs="Times New Roman"/>
          <w:b/>
          <w:lang w:val="en-US"/>
        </w:rPr>
        <w:t>1:</w:t>
      </w:r>
      <w:r w:rsidRPr="004F6737">
        <w:rPr>
          <w:rFonts w:ascii="Times New Roman" w:hAnsi="Times New Roman" w:cs="Times New Roman"/>
          <w:b/>
          <w:i/>
          <w:lang w:val="en-US"/>
        </w:rPr>
        <w:t xml:space="preserve"> </w:t>
      </w:r>
      <w:del w:id="299" w:author="John Dominic Balarin" w:date="2023-01-19T10:19:00Z">
        <w:r w:rsidRPr="004F6737" w:rsidDel="00D27103">
          <w:rPr>
            <w:rFonts w:ascii="Times New Roman" w:hAnsi="Times New Roman" w:cs="Times New Roman"/>
            <w:b/>
            <w:i/>
            <w:lang w:val="en-US"/>
          </w:rPr>
          <w:delText xml:space="preserve">Showing </w:delText>
        </w:r>
      </w:del>
      <w:ins w:id="300" w:author="John Dominic Balarin" w:date="2023-01-19T10:19:00Z">
        <w:r w:rsidR="00D27103">
          <w:rPr>
            <w:rFonts w:ascii="Times New Roman" w:hAnsi="Times New Roman" w:cs="Times New Roman"/>
            <w:b/>
            <w:i/>
            <w:lang w:val="en-US"/>
          </w:rPr>
          <w:t xml:space="preserve">Data of </w:t>
        </w:r>
      </w:ins>
      <w:r w:rsidRPr="004F6737">
        <w:rPr>
          <w:rFonts w:ascii="Times New Roman" w:hAnsi="Times New Roman" w:cs="Times New Roman"/>
          <w:b/>
          <w:i/>
          <w:lang w:val="en-US"/>
        </w:rPr>
        <w:t xml:space="preserve">the </w:t>
      </w:r>
      <w:ins w:id="301" w:author="John Dominic Balarin" w:date="2023-01-19T10:20:00Z">
        <w:r w:rsidR="00D27103">
          <w:rPr>
            <w:rFonts w:ascii="Times New Roman" w:hAnsi="Times New Roman" w:cs="Times New Roman"/>
            <w:b/>
            <w:i/>
            <w:lang w:val="en-US"/>
          </w:rPr>
          <w:t>Monthly</w:t>
        </w:r>
      </w:ins>
      <w:del w:id="302" w:author="John Dominic Balarin" w:date="2023-01-19T10:20:00Z">
        <w:r w:rsidRPr="004F6737" w:rsidDel="00D27103">
          <w:rPr>
            <w:rFonts w:ascii="Times New Roman" w:hAnsi="Times New Roman" w:cs="Times New Roman"/>
            <w:b/>
            <w:i/>
            <w:lang w:val="en-US"/>
          </w:rPr>
          <w:delText>Annual</w:delText>
        </w:r>
      </w:del>
      <w:r w:rsidRPr="004F6737">
        <w:rPr>
          <w:rFonts w:ascii="Times New Roman" w:hAnsi="Times New Roman" w:cs="Times New Roman"/>
          <w:b/>
          <w:i/>
          <w:lang w:val="en-US"/>
        </w:rPr>
        <w:t xml:space="preserve"> corals Out-planted</w:t>
      </w:r>
      <w:r w:rsidR="00A26B47" w:rsidRPr="004F6737">
        <w:rPr>
          <w:rFonts w:ascii="Times New Roman" w:hAnsi="Times New Roman" w:cs="Times New Roman"/>
          <w:b/>
          <w:i/>
          <w:lang w:val="en-US"/>
        </w:rPr>
        <w:t xml:space="preserve"> Vs the Annual Target</w:t>
      </w:r>
      <w:del w:id="303" w:author="John Dominic Balarin" w:date="2023-01-19T10:20:00Z">
        <w:r w:rsidRPr="004F6737" w:rsidDel="00D27103">
          <w:rPr>
            <w:rFonts w:ascii="Times New Roman" w:hAnsi="Times New Roman" w:cs="Times New Roman"/>
            <w:b/>
            <w:i/>
            <w:lang w:val="en-US"/>
          </w:rPr>
          <w:delText xml:space="preserve"> as a % of the Annual </w:delText>
        </w:r>
        <w:r w:rsidR="004F11BE" w:rsidRPr="004F6737" w:rsidDel="00D27103">
          <w:rPr>
            <w:rFonts w:ascii="Times New Roman" w:hAnsi="Times New Roman" w:cs="Times New Roman"/>
            <w:b/>
            <w:i/>
            <w:lang w:val="en-US"/>
          </w:rPr>
          <w:delText>cumulative achieved for every month.</w:delText>
        </w:r>
      </w:del>
      <w:ins w:id="304" w:author="John Dominic Balarin" w:date="2023-01-19T10:20:00Z">
        <w:r w:rsidR="00D27103">
          <w:rPr>
            <w:rFonts w:ascii="Times New Roman" w:hAnsi="Times New Roman" w:cs="Times New Roman"/>
            <w:b/>
            <w:i/>
            <w:lang w:val="en-US"/>
          </w:rPr>
          <w:t>.</w:t>
        </w:r>
      </w:ins>
    </w:p>
    <w:bookmarkEnd w:id="0"/>
    <w:p w14:paraId="13657B23" w14:textId="74FBB427" w:rsidR="00ED49C4" w:rsidRPr="00D27103" w:rsidRDefault="00D27103" w:rsidP="004F6737">
      <w:pPr>
        <w:jc w:val="both"/>
        <w:rPr>
          <w:rFonts w:ascii="Times New Roman" w:hAnsi="Times New Roman" w:cs="Times New Roman"/>
          <w:i/>
          <w:lang w:val="en-US"/>
          <w:rPrChange w:id="305" w:author="John Dominic Balarin" w:date="2023-01-19T10:18:00Z">
            <w:rPr>
              <w:rFonts w:ascii="Times New Roman" w:hAnsi="Times New Roman" w:cs="Times New Roman"/>
              <w:i/>
            </w:rPr>
          </w:rPrChange>
        </w:rPr>
      </w:pPr>
      <w:ins w:id="306" w:author="John Dominic Balarin" w:date="2023-01-19T10:18:00Z">
        <w:r>
          <w:rPr>
            <w:rFonts w:ascii="Times New Roman" w:hAnsi="Times New Roman" w:cs="Times New Roman"/>
            <w:i/>
            <w:lang w:val="en-US"/>
          </w:rPr>
          <w:t>Insert maj</w:t>
        </w:r>
      </w:ins>
      <w:ins w:id="307" w:author="John Dominic Balarin" w:date="2023-01-19T10:19:00Z">
        <w:r>
          <w:rPr>
            <w:rFonts w:ascii="Times New Roman" w:hAnsi="Times New Roman" w:cs="Times New Roman"/>
            <w:i/>
            <w:lang w:val="en-US"/>
          </w:rPr>
          <w:t>o</w:t>
        </w:r>
      </w:ins>
      <w:ins w:id="308" w:author="John Dominic Balarin" w:date="2023-01-19T10:18:00Z">
        <w:r>
          <w:rPr>
            <w:rFonts w:ascii="Times New Roman" w:hAnsi="Times New Roman" w:cs="Times New Roman"/>
            <w:i/>
            <w:lang w:val="en-US"/>
          </w:rPr>
          <w:t>r gr</w:t>
        </w:r>
      </w:ins>
      <w:ins w:id="309" w:author="John Dominic Balarin" w:date="2023-01-19T10:19:00Z">
        <w:r>
          <w:rPr>
            <w:rFonts w:ascii="Times New Roman" w:hAnsi="Times New Roman" w:cs="Times New Roman"/>
            <w:i/>
            <w:lang w:val="en-US"/>
          </w:rPr>
          <w:t>id lines</w:t>
        </w:r>
      </w:ins>
    </w:p>
    <w:p w14:paraId="08070F33" w14:textId="11DEBDAB" w:rsidR="00ED49C4" w:rsidRPr="004F6737" w:rsidRDefault="00ED49C4" w:rsidP="004F6737">
      <w:pPr>
        <w:jc w:val="both"/>
        <w:rPr>
          <w:rFonts w:ascii="Times New Roman" w:hAnsi="Times New Roman" w:cs="Times New Roman"/>
        </w:rPr>
      </w:pPr>
    </w:p>
    <w:p w14:paraId="5DAD5043" w14:textId="798CC67A" w:rsidR="00A90D76" w:rsidRPr="004F6737" w:rsidRDefault="00ED49C4" w:rsidP="004F6737">
      <w:pPr>
        <w:jc w:val="both"/>
        <w:rPr>
          <w:rFonts w:ascii="Times New Roman" w:hAnsi="Times New Roman" w:cs="Times New Roman"/>
          <w:lang w:val="en-US"/>
        </w:rPr>
      </w:pPr>
      <w:r w:rsidRPr="004F67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A8736E" wp14:editId="10611490">
            <wp:extent cx="5584420" cy="34445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420" cy="344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2C1C" w14:textId="5CDDA1B8" w:rsidR="00F52202" w:rsidRPr="004F6737" w:rsidRDefault="00F52202" w:rsidP="004F6737">
      <w:pPr>
        <w:jc w:val="both"/>
        <w:rPr>
          <w:rFonts w:ascii="Times New Roman" w:hAnsi="Times New Roman" w:cs="Times New Roman"/>
          <w:b/>
          <w:i/>
          <w:lang w:val="en-US"/>
        </w:rPr>
      </w:pPr>
      <w:r w:rsidRPr="004F6737">
        <w:rPr>
          <w:rFonts w:ascii="Times New Roman" w:hAnsi="Times New Roman" w:cs="Times New Roman"/>
          <w:b/>
          <w:i/>
          <w:lang w:val="en-US"/>
        </w:rPr>
        <w:t xml:space="preserve">Figure 1: </w:t>
      </w:r>
      <w:ins w:id="310" w:author="John Dominic Balarin" w:date="2023-01-19T10:20:00Z">
        <w:r w:rsidR="00D27103">
          <w:rPr>
            <w:rFonts w:ascii="Times New Roman" w:hAnsi="Times New Roman" w:cs="Times New Roman"/>
            <w:b/>
            <w:i/>
            <w:lang w:val="en-US"/>
          </w:rPr>
          <w:t xml:space="preserve">Trend in </w:t>
        </w:r>
      </w:ins>
      <w:del w:id="311" w:author="John Dominic Balarin" w:date="2023-01-19T10:19:00Z">
        <w:r w:rsidRPr="004F6737" w:rsidDel="00D27103">
          <w:rPr>
            <w:rFonts w:ascii="Times New Roman" w:hAnsi="Times New Roman" w:cs="Times New Roman"/>
            <w:b/>
            <w:i/>
            <w:lang w:val="en-US"/>
          </w:rPr>
          <w:delText xml:space="preserve">Showing </w:delText>
        </w:r>
      </w:del>
      <w:r w:rsidRPr="004F6737">
        <w:rPr>
          <w:rFonts w:ascii="Times New Roman" w:hAnsi="Times New Roman" w:cs="Times New Roman"/>
          <w:b/>
          <w:i/>
          <w:lang w:val="en-US"/>
        </w:rPr>
        <w:t xml:space="preserve">Annual cumulative </w:t>
      </w:r>
      <w:r w:rsidR="004F11BE" w:rsidRPr="004F6737">
        <w:rPr>
          <w:rFonts w:ascii="Times New Roman" w:hAnsi="Times New Roman" w:cs="Times New Roman"/>
          <w:b/>
          <w:i/>
          <w:lang w:val="en-US"/>
        </w:rPr>
        <w:t xml:space="preserve">corals Out-planted </w:t>
      </w:r>
      <w:r w:rsidR="00A26B47" w:rsidRPr="004F6737">
        <w:rPr>
          <w:rFonts w:ascii="Times New Roman" w:hAnsi="Times New Roman" w:cs="Times New Roman"/>
          <w:b/>
          <w:i/>
          <w:lang w:val="en-US"/>
        </w:rPr>
        <w:t>Vs</w:t>
      </w:r>
      <w:r w:rsidR="004F11BE" w:rsidRPr="004F6737">
        <w:rPr>
          <w:rFonts w:ascii="Times New Roman" w:hAnsi="Times New Roman" w:cs="Times New Roman"/>
          <w:b/>
          <w:i/>
          <w:lang w:val="en-US"/>
        </w:rPr>
        <w:t xml:space="preserve"> cumulative </w:t>
      </w:r>
      <w:ins w:id="312" w:author="John Dominic Balarin" w:date="2023-01-19T10:21:00Z">
        <w:r w:rsidR="00D27103">
          <w:rPr>
            <w:rFonts w:ascii="Times New Roman" w:hAnsi="Times New Roman" w:cs="Times New Roman"/>
            <w:b/>
            <w:i/>
            <w:lang w:val="en-US"/>
          </w:rPr>
          <w:t>target</w:t>
        </w:r>
      </w:ins>
      <w:del w:id="313" w:author="John Dominic Balarin" w:date="2023-01-19T10:21:00Z">
        <w:r w:rsidR="004F11BE" w:rsidRPr="004F6737" w:rsidDel="00D27103">
          <w:rPr>
            <w:rFonts w:ascii="Times New Roman" w:hAnsi="Times New Roman" w:cs="Times New Roman"/>
            <w:b/>
            <w:i/>
            <w:lang w:val="en-US"/>
          </w:rPr>
          <w:delText xml:space="preserve">achievement against </w:delText>
        </w:r>
        <w:r w:rsidR="00A26B47" w:rsidRPr="004F6737" w:rsidDel="00D27103">
          <w:rPr>
            <w:rFonts w:ascii="Times New Roman" w:hAnsi="Times New Roman" w:cs="Times New Roman"/>
            <w:b/>
            <w:i/>
            <w:lang w:val="en-US"/>
          </w:rPr>
          <w:delText xml:space="preserve">each </w:delText>
        </w:r>
        <w:r w:rsidR="004F11BE" w:rsidRPr="004F6737" w:rsidDel="00D27103">
          <w:rPr>
            <w:rFonts w:ascii="Times New Roman" w:hAnsi="Times New Roman" w:cs="Times New Roman"/>
            <w:b/>
            <w:i/>
            <w:lang w:val="en-US"/>
          </w:rPr>
          <w:delText>month attained by the coral team.</w:delText>
        </w:r>
      </w:del>
      <w:ins w:id="314" w:author="John Dominic Balarin" w:date="2023-01-19T10:21:00Z">
        <w:r w:rsidR="00D27103">
          <w:rPr>
            <w:rFonts w:ascii="Times New Roman" w:hAnsi="Times New Roman" w:cs="Times New Roman"/>
            <w:b/>
            <w:i/>
            <w:lang w:val="en-US"/>
          </w:rPr>
          <w:t>.</w:t>
        </w:r>
      </w:ins>
    </w:p>
    <w:p w14:paraId="742EA20F" w14:textId="77777777" w:rsidR="00D27103" w:rsidRDefault="009F7E3F" w:rsidP="004F6737">
      <w:pPr>
        <w:jc w:val="both"/>
        <w:rPr>
          <w:ins w:id="315" w:author="John Dominic Balarin" w:date="2023-01-19T10:22:00Z"/>
          <w:rFonts w:ascii="Times New Roman" w:hAnsi="Times New Roman" w:cs="Times New Roman"/>
          <w:lang w:val="en-US"/>
        </w:rPr>
      </w:pPr>
      <w:r w:rsidRPr="004F6737">
        <w:rPr>
          <w:rFonts w:ascii="Times New Roman" w:hAnsi="Times New Roman" w:cs="Times New Roman"/>
          <w:lang w:val="en-US"/>
        </w:rPr>
        <w:t xml:space="preserve"> As shown </w:t>
      </w:r>
      <w:r w:rsidRPr="004F6737">
        <w:rPr>
          <w:rFonts w:ascii="Times New Roman" w:hAnsi="Times New Roman" w:cs="Times New Roman"/>
          <w:b/>
          <w:lang w:val="en-US"/>
        </w:rPr>
        <w:t>Table 1</w:t>
      </w:r>
      <w:r w:rsidRPr="004F6737">
        <w:rPr>
          <w:rFonts w:ascii="Times New Roman" w:hAnsi="Times New Roman" w:cs="Times New Roman"/>
          <w:lang w:val="en-US"/>
        </w:rPr>
        <w:t xml:space="preserve"> and </w:t>
      </w:r>
      <w:r w:rsidRPr="004F6737">
        <w:rPr>
          <w:rFonts w:ascii="Times New Roman" w:hAnsi="Times New Roman" w:cs="Times New Roman"/>
          <w:b/>
          <w:lang w:val="en-US"/>
        </w:rPr>
        <w:t>Figure 1</w:t>
      </w:r>
      <w:r w:rsidRPr="004F6737">
        <w:rPr>
          <w:rFonts w:ascii="Times New Roman" w:hAnsi="Times New Roman" w:cs="Times New Roman"/>
          <w:lang w:val="en-US"/>
        </w:rPr>
        <w:t xml:space="preserve"> the </w:t>
      </w:r>
      <w:r w:rsidR="00B73D2E" w:rsidRPr="004F6737">
        <w:rPr>
          <w:rFonts w:ascii="Times New Roman" w:hAnsi="Times New Roman" w:cs="Times New Roman"/>
          <w:lang w:val="en-US"/>
        </w:rPr>
        <w:t>annual</w:t>
      </w:r>
      <w:r w:rsidR="009B3B7B" w:rsidRPr="004F6737">
        <w:rPr>
          <w:rFonts w:ascii="Times New Roman" w:hAnsi="Times New Roman" w:cs="Times New Roman"/>
          <w:lang w:val="en-US"/>
        </w:rPr>
        <w:t xml:space="preserve"> %</w:t>
      </w:r>
      <w:r w:rsidR="00B73D2E" w:rsidRPr="004F6737">
        <w:rPr>
          <w:rFonts w:ascii="Times New Roman" w:hAnsi="Times New Roman" w:cs="Times New Roman"/>
          <w:lang w:val="en-US"/>
        </w:rPr>
        <w:t xml:space="preserve"> cumulative achievement is </w:t>
      </w:r>
      <w:ins w:id="316" w:author="John Dominic Balarin" w:date="2023-01-19T10:21:00Z">
        <w:r w:rsidR="00D27103">
          <w:rPr>
            <w:rFonts w:ascii="Times New Roman" w:hAnsi="Times New Roman" w:cs="Times New Roman"/>
            <w:lang w:val="en-US"/>
          </w:rPr>
          <w:t xml:space="preserve">33% </w:t>
        </w:r>
      </w:ins>
      <w:r w:rsidR="00B73D2E" w:rsidRPr="004F6737">
        <w:rPr>
          <w:rFonts w:ascii="Times New Roman" w:hAnsi="Times New Roman" w:cs="Times New Roman"/>
          <w:lang w:val="en-US"/>
        </w:rPr>
        <w:t xml:space="preserve">lower than the annual cumulative target of corals </w:t>
      </w:r>
      <w:ins w:id="317" w:author="John Dominic Balarin" w:date="2023-01-19T10:22:00Z">
        <w:r w:rsidR="00D27103">
          <w:rPr>
            <w:rFonts w:ascii="Times New Roman" w:hAnsi="Times New Roman" w:cs="Times New Roman"/>
            <w:lang w:val="en-US"/>
          </w:rPr>
          <w:t xml:space="preserve">to be </w:t>
        </w:r>
      </w:ins>
      <w:r w:rsidR="00B73D2E" w:rsidRPr="004F6737">
        <w:rPr>
          <w:rFonts w:ascii="Times New Roman" w:hAnsi="Times New Roman" w:cs="Times New Roman"/>
          <w:lang w:val="en-US"/>
        </w:rPr>
        <w:t>out-</w:t>
      </w:r>
      <w:r w:rsidR="00A90D76" w:rsidRPr="004F6737">
        <w:rPr>
          <w:rFonts w:ascii="Times New Roman" w:hAnsi="Times New Roman" w:cs="Times New Roman"/>
          <w:lang w:val="en-US"/>
        </w:rPr>
        <w:t>planted</w:t>
      </w:r>
      <w:bookmarkStart w:id="318" w:name="_Hlk124434406"/>
      <w:ins w:id="319" w:author="John Dominic Balarin" w:date="2023-01-19T10:22:00Z">
        <w:r w:rsidR="00D27103">
          <w:rPr>
            <w:rFonts w:ascii="Times New Roman" w:hAnsi="Times New Roman" w:cs="Times New Roman"/>
            <w:lang w:val="en-US"/>
          </w:rPr>
          <w:t xml:space="preserve">. This is </w:t>
        </w:r>
      </w:ins>
      <w:del w:id="320" w:author="John Dominic Balarin" w:date="2023-01-19T10:22:00Z">
        <w:r w:rsidR="000F09DA" w:rsidRPr="004F6737" w:rsidDel="00D27103">
          <w:rPr>
            <w:rFonts w:ascii="Times New Roman" w:hAnsi="Times New Roman" w:cs="Times New Roman"/>
            <w:lang w:val="en-US"/>
          </w:rPr>
          <w:delText xml:space="preserve"> </w:delText>
        </w:r>
      </w:del>
      <w:r w:rsidR="000F09DA" w:rsidRPr="004F6737">
        <w:rPr>
          <w:rFonts w:ascii="Times New Roman" w:hAnsi="Times New Roman" w:cs="Times New Roman"/>
          <w:lang w:val="en-US"/>
        </w:rPr>
        <w:t xml:space="preserve">due to; </w:t>
      </w:r>
    </w:p>
    <w:p w14:paraId="31AA64EB" w14:textId="0C1F4140" w:rsidR="00D27103" w:rsidRDefault="000F09DA" w:rsidP="00D27103">
      <w:pPr>
        <w:pStyle w:val="ListParagraph"/>
        <w:numPr>
          <w:ilvl w:val="0"/>
          <w:numId w:val="5"/>
        </w:numPr>
        <w:jc w:val="both"/>
        <w:rPr>
          <w:ins w:id="321" w:author="John Dominic Balarin" w:date="2023-01-19T10:22:00Z"/>
          <w:rFonts w:ascii="Times New Roman" w:hAnsi="Times New Roman" w:cs="Times New Roman"/>
          <w:lang w:val="en-US"/>
        </w:rPr>
      </w:pPr>
      <w:r w:rsidRPr="00D27103">
        <w:rPr>
          <w:rFonts w:ascii="Times New Roman" w:hAnsi="Times New Roman" w:cs="Times New Roman"/>
          <w:lang w:val="en-US"/>
          <w:rPrChange w:id="322" w:author="John Dominic Balarin" w:date="2023-01-19T10:22:00Z">
            <w:rPr>
              <w:lang w:val="en-US"/>
            </w:rPr>
          </w:rPrChange>
        </w:rPr>
        <w:t xml:space="preserve">Insufficient </w:t>
      </w:r>
      <w:del w:id="323" w:author="John Dominic Balarin" w:date="2023-01-19T10:22:00Z">
        <w:r w:rsidRPr="00D27103" w:rsidDel="00D27103">
          <w:rPr>
            <w:rFonts w:ascii="Times New Roman" w:hAnsi="Times New Roman" w:cs="Times New Roman"/>
            <w:lang w:val="en-US"/>
            <w:rPrChange w:id="324" w:author="John Dominic Balarin" w:date="2023-01-19T10:22:00Z">
              <w:rPr>
                <w:lang w:val="en-US"/>
              </w:rPr>
            </w:rPrChange>
          </w:rPr>
          <w:delText xml:space="preserve">materials such as </w:delText>
        </w:r>
      </w:del>
      <w:r w:rsidRPr="00D27103">
        <w:rPr>
          <w:rFonts w:ascii="Times New Roman" w:hAnsi="Times New Roman" w:cs="Times New Roman"/>
          <w:lang w:val="en-US"/>
          <w:rPrChange w:id="325" w:author="John Dominic Balarin" w:date="2023-01-19T10:22:00Z">
            <w:rPr>
              <w:lang w:val="en-US"/>
            </w:rPr>
          </w:rPrChange>
        </w:rPr>
        <w:t>marine glue</w:t>
      </w:r>
      <w:ins w:id="326" w:author="John Dominic Balarin" w:date="2023-01-19T10:36:00Z">
        <w:r w:rsidR="00A511E4">
          <w:rPr>
            <w:rFonts w:ascii="Times New Roman" w:hAnsi="Times New Roman" w:cs="Times New Roman"/>
            <w:lang w:val="en-US"/>
          </w:rPr>
          <w:t xml:space="preserve"> (NB </w:t>
        </w:r>
        <w:proofErr w:type="spellStart"/>
        <w:r w:rsidR="00A511E4">
          <w:rPr>
            <w:rFonts w:ascii="Times New Roman" w:hAnsi="Times New Roman" w:cs="Times New Roman"/>
            <w:lang w:val="en-US"/>
          </w:rPr>
          <w:t>outplanting</w:t>
        </w:r>
        <w:proofErr w:type="spellEnd"/>
        <w:r w:rsidR="00A511E4">
          <w:rPr>
            <w:rFonts w:ascii="Times New Roman" w:hAnsi="Times New Roman" w:cs="Times New Roman"/>
            <w:lang w:val="en-US"/>
          </w:rPr>
          <w:t xml:space="preserve"> does not need </w:t>
        </w:r>
        <w:proofErr w:type="spellStart"/>
        <w:proofErr w:type="gramStart"/>
        <w:r w:rsidR="00A511E4">
          <w:rPr>
            <w:rFonts w:ascii="Times New Roman" w:hAnsi="Times New Roman" w:cs="Times New Roman"/>
            <w:lang w:val="en-US"/>
          </w:rPr>
          <w:t>glue</w:t>
        </w:r>
      </w:ins>
      <w:ins w:id="327" w:author="John Dominic Balarin" w:date="2023-01-19T10:43:00Z">
        <w:r w:rsidR="00C371B0">
          <w:rPr>
            <w:rFonts w:ascii="Times New Roman" w:hAnsi="Times New Roman" w:cs="Times New Roman"/>
            <w:lang w:val="en-US"/>
          </w:rPr>
          <w:t>..</w:t>
        </w:r>
        <w:proofErr w:type="gramEnd"/>
        <w:r w:rsidR="00C371B0">
          <w:rPr>
            <w:rFonts w:ascii="Times New Roman" w:hAnsi="Times New Roman" w:cs="Times New Roman"/>
            <w:lang w:val="en-US"/>
          </w:rPr>
          <w:t>can</w:t>
        </w:r>
        <w:proofErr w:type="spellEnd"/>
        <w:r w:rsidR="00C371B0">
          <w:rPr>
            <w:rFonts w:ascii="Times New Roman" w:hAnsi="Times New Roman" w:cs="Times New Roman"/>
            <w:lang w:val="en-US"/>
          </w:rPr>
          <w:t xml:space="preserve"> use cement</w:t>
        </w:r>
      </w:ins>
      <w:ins w:id="328" w:author="John Dominic Balarin" w:date="2023-01-19T10:36:00Z">
        <w:r w:rsidR="00A511E4">
          <w:rPr>
            <w:rFonts w:ascii="Times New Roman" w:hAnsi="Times New Roman" w:cs="Times New Roman"/>
            <w:lang w:val="en-US"/>
          </w:rPr>
          <w:t>???</w:t>
        </w:r>
        <w:r w:rsidR="00C371B0">
          <w:rPr>
            <w:rFonts w:ascii="Times New Roman" w:hAnsi="Times New Roman" w:cs="Times New Roman"/>
            <w:lang w:val="en-US"/>
          </w:rPr>
          <w:t xml:space="preserve"> Glue is for frags</w:t>
        </w:r>
      </w:ins>
      <w:ins w:id="329" w:author="John Dominic Balarin" w:date="2023-01-19T10:37:00Z">
        <w:r w:rsidR="00C371B0">
          <w:rPr>
            <w:rFonts w:ascii="Times New Roman" w:hAnsi="Times New Roman" w:cs="Times New Roman"/>
            <w:lang w:val="en-US"/>
          </w:rPr>
          <w:t xml:space="preserve"> surely???</w:t>
        </w:r>
      </w:ins>
      <w:ins w:id="330" w:author="John Dominic Balarin" w:date="2023-01-19T10:38:00Z">
        <w:r w:rsidR="00C371B0">
          <w:rPr>
            <w:rFonts w:ascii="Times New Roman" w:hAnsi="Times New Roman" w:cs="Times New Roman"/>
            <w:lang w:val="en-US"/>
          </w:rPr>
          <w:t xml:space="preserve"> Use nails</w:t>
        </w:r>
        <w:proofErr w:type="gramStart"/>
        <w:r w:rsidR="00C371B0">
          <w:rPr>
            <w:rFonts w:ascii="Times New Roman" w:hAnsi="Times New Roman" w:cs="Times New Roman"/>
            <w:lang w:val="en-US"/>
          </w:rPr>
          <w:t>….</w:t>
        </w:r>
      </w:ins>
      <w:r w:rsidRPr="00D27103">
        <w:rPr>
          <w:rFonts w:ascii="Times New Roman" w:hAnsi="Times New Roman" w:cs="Times New Roman"/>
          <w:lang w:val="en-US"/>
          <w:rPrChange w:id="331" w:author="John Dominic Balarin" w:date="2023-01-19T10:22:00Z">
            <w:rPr>
              <w:lang w:val="en-US"/>
            </w:rPr>
          </w:rPrChange>
        </w:rPr>
        <w:t>.</w:t>
      </w:r>
      <w:proofErr w:type="gramEnd"/>
      <w:r w:rsidRPr="00D27103">
        <w:rPr>
          <w:rFonts w:ascii="Times New Roman" w:hAnsi="Times New Roman" w:cs="Times New Roman"/>
          <w:lang w:val="en-US"/>
          <w:rPrChange w:id="332" w:author="John Dominic Balarin" w:date="2023-01-19T10:22:00Z">
            <w:rPr>
              <w:lang w:val="en-US"/>
            </w:rPr>
          </w:rPrChange>
        </w:rPr>
        <w:t xml:space="preserve"> </w:t>
      </w:r>
    </w:p>
    <w:p w14:paraId="599CC8AF" w14:textId="68CCE6CE" w:rsidR="00A90D76" w:rsidRPr="00D27103" w:rsidRDefault="000F09DA" w:rsidP="00D2710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  <w:rPrChange w:id="333" w:author="John Dominic Balarin" w:date="2023-01-19T10:22:00Z">
            <w:rPr>
              <w:lang w:val="en-US"/>
            </w:rPr>
          </w:rPrChange>
        </w:rPr>
        <w:pPrChange w:id="334" w:author="John Dominic Balarin" w:date="2023-01-19T10:22:00Z">
          <w:pPr>
            <w:jc w:val="both"/>
          </w:pPr>
        </w:pPrChange>
      </w:pPr>
      <w:r w:rsidRPr="00D27103">
        <w:rPr>
          <w:rFonts w:ascii="Times New Roman" w:hAnsi="Times New Roman" w:cs="Times New Roman"/>
          <w:lang w:val="en-US"/>
          <w:rPrChange w:id="335" w:author="John Dominic Balarin" w:date="2023-01-19T10:22:00Z">
            <w:rPr>
              <w:lang w:val="en-US"/>
            </w:rPr>
          </w:rPrChange>
        </w:rPr>
        <w:t xml:space="preserve">Decision </w:t>
      </w:r>
      <w:ins w:id="336" w:author="John Dominic Balarin" w:date="2023-01-19T10:23:00Z">
        <w:r w:rsidR="00D27103">
          <w:rPr>
            <w:rFonts w:ascii="Times New Roman" w:hAnsi="Times New Roman" w:cs="Times New Roman"/>
            <w:lang w:val="en-US"/>
          </w:rPr>
          <w:t xml:space="preserve">delayed </w:t>
        </w:r>
      </w:ins>
      <w:del w:id="337" w:author="John Dominic Balarin" w:date="2023-01-19T10:23:00Z">
        <w:r w:rsidRPr="00D27103" w:rsidDel="00D27103">
          <w:rPr>
            <w:rFonts w:ascii="Times New Roman" w:hAnsi="Times New Roman" w:cs="Times New Roman"/>
            <w:lang w:val="en-US"/>
            <w:rPrChange w:id="338" w:author="John Dominic Balarin" w:date="2023-01-19T10:22:00Z">
              <w:rPr>
                <w:lang w:val="en-US"/>
              </w:rPr>
            </w:rPrChange>
          </w:rPr>
          <w:delText>change b</w:delText>
        </w:r>
      </w:del>
      <w:ins w:id="339" w:author="John Dominic Balarin" w:date="2023-01-19T10:23:00Z">
        <w:r w:rsidR="00D27103">
          <w:rPr>
            <w:rFonts w:ascii="Times New Roman" w:hAnsi="Times New Roman" w:cs="Times New Roman"/>
            <w:lang w:val="en-US"/>
          </w:rPr>
          <w:t>b</w:t>
        </w:r>
      </w:ins>
      <w:r w:rsidRPr="00D27103">
        <w:rPr>
          <w:rFonts w:ascii="Times New Roman" w:hAnsi="Times New Roman" w:cs="Times New Roman"/>
          <w:lang w:val="en-US"/>
          <w:rPrChange w:id="340" w:author="John Dominic Balarin" w:date="2023-01-19T10:22:00Z">
            <w:rPr>
              <w:lang w:val="en-US"/>
            </w:rPr>
          </w:rPrChange>
        </w:rPr>
        <w:t>y manage</w:t>
      </w:r>
      <w:r w:rsidR="003536C6" w:rsidRPr="00D27103">
        <w:rPr>
          <w:rFonts w:ascii="Times New Roman" w:hAnsi="Times New Roman" w:cs="Times New Roman"/>
          <w:lang w:val="en-US"/>
          <w:rPrChange w:id="341" w:author="John Dominic Balarin" w:date="2023-01-19T10:22:00Z">
            <w:rPr>
              <w:lang w:val="en-US"/>
            </w:rPr>
          </w:rPrChange>
        </w:rPr>
        <w:t>ment</w:t>
      </w:r>
      <w:r w:rsidRPr="00D27103">
        <w:rPr>
          <w:rFonts w:ascii="Times New Roman" w:hAnsi="Times New Roman" w:cs="Times New Roman"/>
          <w:lang w:val="en-US"/>
          <w:rPrChange w:id="342" w:author="John Dominic Balarin" w:date="2023-01-19T10:22:00Z">
            <w:rPr>
              <w:lang w:val="en-US"/>
            </w:rPr>
          </w:rPrChange>
        </w:rPr>
        <w:t xml:space="preserve"> in </w:t>
      </w:r>
      <w:ins w:id="343" w:author="John Dominic Balarin" w:date="2023-01-19T10:23:00Z">
        <w:r w:rsidR="00D27103">
          <w:rPr>
            <w:rFonts w:ascii="Times New Roman" w:hAnsi="Times New Roman" w:cs="Times New Roman"/>
            <w:lang w:val="en-US"/>
          </w:rPr>
          <w:t xml:space="preserve">concurrence with community in </w:t>
        </w:r>
      </w:ins>
      <w:r w:rsidRPr="00D27103">
        <w:rPr>
          <w:rFonts w:ascii="Times New Roman" w:hAnsi="Times New Roman" w:cs="Times New Roman"/>
          <w:lang w:val="en-US"/>
          <w:rPrChange w:id="344" w:author="John Dominic Balarin" w:date="2023-01-19T10:22:00Z">
            <w:rPr>
              <w:lang w:val="en-US"/>
            </w:rPr>
          </w:rPrChange>
        </w:rPr>
        <w:t xml:space="preserve">finding other areas </w:t>
      </w:r>
      <w:ins w:id="345" w:author="John Dominic Balarin" w:date="2023-01-19T10:23:00Z">
        <w:r w:rsidR="00D27103">
          <w:rPr>
            <w:rFonts w:ascii="Times New Roman" w:hAnsi="Times New Roman" w:cs="Times New Roman"/>
            <w:lang w:val="en-US"/>
          </w:rPr>
          <w:t xml:space="preserve">outside the KCWA </w:t>
        </w:r>
      </w:ins>
      <w:r w:rsidRPr="00D27103">
        <w:rPr>
          <w:rFonts w:ascii="Times New Roman" w:hAnsi="Times New Roman" w:cs="Times New Roman"/>
          <w:lang w:val="en-US"/>
          <w:rPrChange w:id="346" w:author="John Dominic Balarin" w:date="2023-01-19T10:22:00Z">
            <w:rPr>
              <w:lang w:val="en-US"/>
            </w:rPr>
          </w:rPrChange>
        </w:rPr>
        <w:t>for out-planting</w:t>
      </w:r>
      <w:del w:id="347" w:author="John Dominic Balarin" w:date="2023-01-19T10:23:00Z">
        <w:r w:rsidRPr="00D27103" w:rsidDel="00D27103">
          <w:rPr>
            <w:rFonts w:ascii="Times New Roman" w:hAnsi="Times New Roman" w:cs="Times New Roman"/>
            <w:lang w:val="en-US"/>
            <w:rPrChange w:id="348" w:author="John Dominic Balarin" w:date="2023-01-19T10:22:00Z">
              <w:rPr>
                <w:lang w:val="en-US"/>
              </w:rPr>
            </w:rPrChange>
          </w:rPr>
          <w:delText xml:space="preserve"> that delayed their main schedule to obtain the normal scale expected</w:delText>
        </w:r>
      </w:del>
      <w:r w:rsidRPr="00D27103">
        <w:rPr>
          <w:rFonts w:ascii="Times New Roman" w:hAnsi="Times New Roman" w:cs="Times New Roman"/>
          <w:lang w:val="en-US"/>
          <w:rPrChange w:id="349" w:author="John Dominic Balarin" w:date="2023-01-19T10:22:00Z">
            <w:rPr>
              <w:lang w:val="en-US"/>
            </w:rPr>
          </w:rPrChange>
        </w:rPr>
        <w:t>.</w:t>
      </w:r>
      <w:ins w:id="350" w:author="John Dominic Balarin" w:date="2023-01-19T10:43:00Z">
        <w:r w:rsidR="00C371B0">
          <w:rPr>
            <w:rFonts w:ascii="Times New Roman" w:hAnsi="Times New Roman" w:cs="Times New Roman"/>
            <w:lang w:val="en-US"/>
          </w:rPr>
          <w:t xml:space="preserve"> </w:t>
        </w:r>
        <w:r w:rsidR="00C371B0" w:rsidRPr="00C371B0">
          <w:rPr>
            <w:rFonts w:ascii="Times New Roman" w:hAnsi="Times New Roman" w:cs="Times New Roman"/>
            <w:highlight w:val="yellow"/>
            <w:lang w:val="en-US"/>
            <w:rPrChange w:id="351" w:author="John Dominic Balarin" w:date="2023-01-19T10:43:00Z">
              <w:rPr>
                <w:rFonts w:ascii="Times New Roman" w:hAnsi="Times New Roman" w:cs="Times New Roman"/>
                <w:lang w:val="en-US"/>
              </w:rPr>
            </w:rPrChange>
          </w:rPr>
          <w:t xml:space="preserve">WHO MADE </w:t>
        </w:r>
        <w:proofErr w:type="gramStart"/>
        <w:r w:rsidR="00C371B0" w:rsidRPr="00C371B0">
          <w:rPr>
            <w:rFonts w:ascii="Times New Roman" w:hAnsi="Times New Roman" w:cs="Times New Roman"/>
            <w:highlight w:val="yellow"/>
            <w:lang w:val="en-US"/>
            <w:rPrChange w:id="352" w:author="John Dominic Balarin" w:date="2023-01-19T10:43:00Z">
              <w:rPr>
                <w:rFonts w:ascii="Times New Roman" w:hAnsi="Times New Roman" w:cs="Times New Roman"/>
                <w:lang w:val="en-US"/>
              </w:rPr>
            </w:rPrChange>
          </w:rPr>
          <w:t>DECISION</w:t>
        </w:r>
        <w:r w:rsidR="00C371B0">
          <w:rPr>
            <w:rFonts w:ascii="Times New Roman" w:hAnsi="Times New Roman" w:cs="Times New Roman"/>
            <w:highlight w:val="yellow"/>
            <w:lang w:val="en-US"/>
          </w:rPr>
          <w:t>..</w:t>
        </w:r>
        <w:proofErr w:type="gramEnd"/>
        <w:r w:rsidR="00C371B0">
          <w:rPr>
            <w:rFonts w:ascii="Times New Roman" w:hAnsi="Times New Roman" w:cs="Times New Roman"/>
            <w:highlight w:val="yellow"/>
            <w:lang w:val="en-US"/>
          </w:rPr>
          <w:t>OA&lt; OE, C</w:t>
        </w:r>
      </w:ins>
      <w:ins w:id="353" w:author="John Dominic Balarin" w:date="2023-01-19T10:44:00Z">
        <w:r w:rsidR="00C371B0">
          <w:rPr>
            <w:rFonts w:ascii="Times New Roman" w:hAnsi="Times New Roman" w:cs="Times New Roman"/>
            <w:highlight w:val="yellow"/>
            <w:lang w:val="en-US"/>
          </w:rPr>
          <w:t>RC, PC, ????</w:t>
        </w:r>
      </w:ins>
    </w:p>
    <w:p w14:paraId="17701F3D" w14:textId="3CC24E0A" w:rsidR="00D814F8" w:rsidRPr="004F6737" w:rsidRDefault="00F9203B" w:rsidP="004F6737">
      <w:pPr>
        <w:jc w:val="both"/>
        <w:rPr>
          <w:rFonts w:ascii="Times New Roman" w:hAnsi="Times New Roman" w:cs="Times New Roman"/>
          <w:lang w:val="en-US"/>
        </w:rPr>
      </w:pPr>
      <w:del w:id="354" w:author="John Dominic Balarin" w:date="2023-01-19T10:24:00Z">
        <w:r w:rsidRPr="004F6737" w:rsidDel="00D27103">
          <w:rPr>
            <w:rFonts w:ascii="Times New Roman" w:hAnsi="Times New Roman" w:cs="Times New Roman"/>
            <w:lang w:val="en-US"/>
          </w:rPr>
          <w:delText xml:space="preserve">Therefore, caused a higher cumulative </w:delText>
        </w:r>
        <w:r w:rsidR="00972A64" w:rsidRPr="004F6737" w:rsidDel="00D27103">
          <w:rPr>
            <w:rFonts w:ascii="Times New Roman" w:hAnsi="Times New Roman" w:cs="Times New Roman"/>
            <w:lang w:val="en-US"/>
          </w:rPr>
          <w:delText xml:space="preserve">achievement </w:delText>
        </w:r>
        <w:r w:rsidRPr="004F6737" w:rsidDel="00D27103">
          <w:rPr>
            <w:rFonts w:ascii="Times New Roman" w:hAnsi="Times New Roman" w:cs="Times New Roman"/>
            <w:lang w:val="en-US"/>
          </w:rPr>
          <w:delText xml:space="preserve">at the initial </w:delText>
        </w:r>
        <w:r w:rsidR="00972A64" w:rsidRPr="004F6737" w:rsidDel="00D27103">
          <w:rPr>
            <w:rFonts w:ascii="Times New Roman" w:hAnsi="Times New Roman" w:cs="Times New Roman"/>
            <w:lang w:val="en-US"/>
          </w:rPr>
          <w:delText xml:space="preserve">  than</w:delText>
        </w:r>
        <w:r w:rsidRPr="004F6737" w:rsidDel="00D27103">
          <w:rPr>
            <w:rFonts w:ascii="Times New Roman" w:hAnsi="Times New Roman" w:cs="Times New Roman"/>
            <w:lang w:val="en-US"/>
          </w:rPr>
          <w:delText xml:space="preserve"> at the end of the year </w:delText>
        </w:r>
        <w:r w:rsidR="00972A64" w:rsidRPr="004F6737" w:rsidDel="00D27103">
          <w:rPr>
            <w:rFonts w:ascii="Times New Roman" w:hAnsi="Times New Roman" w:cs="Times New Roman"/>
            <w:lang w:val="en-US"/>
          </w:rPr>
          <w:delText>by 24.7%.</w:delText>
        </w:r>
      </w:del>
      <w:bookmarkEnd w:id="318"/>
    </w:p>
    <w:tbl>
      <w:tblPr>
        <w:tblW w:w="5860" w:type="dxa"/>
        <w:tblLook w:val="04A0" w:firstRow="1" w:lastRow="0" w:firstColumn="1" w:lastColumn="0" w:noHBand="0" w:noVBand="1"/>
      </w:tblPr>
      <w:tblGrid>
        <w:gridCol w:w="1280"/>
        <w:gridCol w:w="1420"/>
        <w:gridCol w:w="1580"/>
        <w:gridCol w:w="1580"/>
      </w:tblGrid>
      <w:tr w:rsidR="00CD55AE" w:rsidRPr="004F6737" w14:paraId="110E9846" w14:textId="77777777" w:rsidTr="00CD55AE">
        <w:trPr>
          <w:trHeight w:val="315"/>
        </w:trPr>
        <w:tc>
          <w:tcPr>
            <w:tcW w:w="5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FE2F3" w:fill="CFE2F3"/>
            <w:vAlign w:val="bottom"/>
            <w:hideMark/>
          </w:tcPr>
          <w:p w14:paraId="15AC60E9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Coral Plugs Made vs Annual Target</w:t>
            </w:r>
          </w:p>
        </w:tc>
      </w:tr>
      <w:tr w:rsidR="00CD55AE" w:rsidRPr="004F6737" w14:paraId="7771D20D" w14:textId="77777777" w:rsidTr="00CD55AE">
        <w:trPr>
          <w:trHeight w:val="315"/>
        </w:trPr>
        <w:tc>
          <w:tcPr>
            <w:tcW w:w="5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46FCC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i/>
                <w:iCs/>
                <w:color w:val="000000"/>
                <w:lang/>
              </w:rPr>
              <w:t>2022</w:t>
            </w:r>
          </w:p>
        </w:tc>
      </w:tr>
      <w:tr w:rsidR="00CD55AE" w:rsidRPr="004F6737" w14:paraId="2478D421" w14:textId="77777777" w:rsidTr="00CD55AE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4411E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Month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31A9B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Cumulative Target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7065B3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Cumulative Achievement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FA897A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% Achieved</w:t>
            </w:r>
          </w:p>
        </w:tc>
      </w:tr>
      <w:tr w:rsidR="00CD55AE" w:rsidRPr="004F6737" w14:paraId="1C73AFBA" w14:textId="77777777" w:rsidTr="00CD55AE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6EC26A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January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2540D7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500.0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3533E6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700.0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14D672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140.0</w:t>
            </w:r>
          </w:p>
        </w:tc>
      </w:tr>
      <w:tr w:rsidR="00CD55AE" w:rsidRPr="004F6737" w14:paraId="400BB618" w14:textId="77777777" w:rsidTr="00CD55AE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294405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February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23384D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1000.0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33BC91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2000.0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D5AAF1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200.0</w:t>
            </w:r>
          </w:p>
        </w:tc>
      </w:tr>
      <w:tr w:rsidR="00CD55AE" w:rsidRPr="004F6737" w14:paraId="38C086B3" w14:textId="77777777" w:rsidTr="00CD55AE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5588B1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March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69BD34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1500.0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8C31A2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3350.0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58E11A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223.3</w:t>
            </w:r>
          </w:p>
        </w:tc>
      </w:tr>
      <w:tr w:rsidR="00CD55AE" w:rsidRPr="004F6737" w14:paraId="14F8F4BC" w14:textId="77777777" w:rsidTr="00CD55AE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FC5C37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April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6A85FF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2000.0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A33D35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4950.0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701597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247.5</w:t>
            </w:r>
          </w:p>
        </w:tc>
      </w:tr>
      <w:tr w:rsidR="00CD55AE" w:rsidRPr="004F6737" w14:paraId="2D956972" w14:textId="77777777" w:rsidTr="00CD55AE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D19096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May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A49E7C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2500.0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60ECA3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6350.0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631125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254.0</w:t>
            </w:r>
          </w:p>
        </w:tc>
      </w:tr>
      <w:tr w:rsidR="00CD55AE" w:rsidRPr="004F6737" w14:paraId="7000FFE6" w14:textId="77777777" w:rsidTr="00CD55AE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FB0C50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June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1437FF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3000.0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B510CD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7550.0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522FCF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251.7</w:t>
            </w:r>
          </w:p>
        </w:tc>
      </w:tr>
      <w:tr w:rsidR="00CD55AE" w:rsidRPr="004F6737" w14:paraId="104353EC" w14:textId="77777777" w:rsidTr="00CD55AE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660360" w14:textId="3B35841C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July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9C7E92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3500.0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B09B41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7950.0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40DBF6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227.1</w:t>
            </w:r>
          </w:p>
        </w:tc>
      </w:tr>
      <w:tr w:rsidR="00CD55AE" w:rsidRPr="004F6737" w14:paraId="44C4D04F" w14:textId="77777777" w:rsidTr="00CD55AE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F73943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August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5C7F7C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4000.0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9357BE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8550.0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99FE7E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213.8</w:t>
            </w:r>
          </w:p>
        </w:tc>
      </w:tr>
      <w:tr w:rsidR="00CD55AE" w:rsidRPr="004F6737" w14:paraId="13CBC6EB" w14:textId="77777777" w:rsidTr="00CD55AE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784ACE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September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DA8E17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4500.0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89C63F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8550.0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873A13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190.0</w:t>
            </w:r>
          </w:p>
        </w:tc>
      </w:tr>
      <w:tr w:rsidR="00CD55AE" w:rsidRPr="004F6737" w14:paraId="00363532" w14:textId="77777777" w:rsidTr="00CD55AE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9ADAF3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October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CE4AE2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5000.0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1B9931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8550.0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D0C584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171.0</w:t>
            </w:r>
          </w:p>
        </w:tc>
      </w:tr>
      <w:tr w:rsidR="00CD55AE" w:rsidRPr="004F6737" w14:paraId="2F67D707" w14:textId="77777777" w:rsidTr="00CD55AE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A36348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November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2489C4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5500.0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C5E670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8550.0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264668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155.5</w:t>
            </w:r>
          </w:p>
        </w:tc>
      </w:tr>
      <w:tr w:rsidR="00CD55AE" w:rsidRPr="004F6737" w14:paraId="252FE570" w14:textId="77777777" w:rsidTr="00CD55AE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B0F9D1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December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6C8B56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6000.0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2A35DC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8550.0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612E09" w14:textId="77777777" w:rsidR="00CD55AE" w:rsidRPr="004F6737" w:rsidRDefault="00CD55AE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142.5</w:t>
            </w:r>
          </w:p>
        </w:tc>
      </w:tr>
    </w:tbl>
    <w:p w14:paraId="66D1CE4E" w14:textId="0198F24E" w:rsidR="00CD55AE" w:rsidRPr="004F6737" w:rsidRDefault="00CD55AE" w:rsidP="004F6737">
      <w:pPr>
        <w:jc w:val="both"/>
        <w:rPr>
          <w:rFonts w:ascii="Times New Roman" w:hAnsi="Times New Roman" w:cs="Times New Roman"/>
          <w:b/>
        </w:rPr>
      </w:pPr>
    </w:p>
    <w:p w14:paraId="63945A3F" w14:textId="70446F5B" w:rsidR="004F11BE" w:rsidRPr="004F6737" w:rsidRDefault="004F11BE" w:rsidP="004F6737">
      <w:pPr>
        <w:jc w:val="both"/>
        <w:rPr>
          <w:rFonts w:ascii="Times New Roman" w:hAnsi="Times New Roman" w:cs="Times New Roman"/>
          <w:b/>
          <w:lang w:val="en-US"/>
        </w:rPr>
      </w:pPr>
      <w:r w:rsidRPr="004F6737">
        <w:rPr>
          <w:rFonts w:ascii="Times New Roman" w:hAnsi="Times New Roman" w:cs="Times New Roman"/>
          <w:b/>
          <w:i/>
          <w:lang w:val="en-US"/>
        </w:rPr>
        <w:lastRenderedPageBreak/>
        <w:t xml:space="preserve">Table 2: </w:t>
      </w:r>
      <w:del w:id="355" w:author="John Dominic Balarin" w:date="2023-01-19T10:25:00Z">
        <w:r w:rsidRPr="004F6737" w:rsidDel="00D27103">
          <w:rPr>
            <w:rFonts w:ascii="Times New Roman" w:hAnsi="Times New Roman" w:cs="Times New Roman"/>
            <w:b/>
            <w:i/>
            <w:lang w:val="en-US"/>
          </w:rPr>
          <w:delText xml:space="preserve">Showing </w:delText>
        </w:r>
      </w:del>
      <w:r w:rsidR="00A26B47" w:rsidRPr="004F6737">
        <w:rPr>
          <w:rFonts w:ascii="Times New Roman" w:hAnsi="Times New Roman" w:cs="Times New Roman"/>
          <w:b/>
          <w:i/>
          <w:lang w:val="en-US"/>
        </w:rPr>
        <w:t xml:space="preserve">Annual </w:t>
      </w:r>
      <w:r w:rsidRPr="004F6737">
        <w:rPr>
          <w:rFonts w:ascii="Times New Roman" w:hAnsi="Times New Roman" w:cs="Times New Roman"/>
          <w:b/>
          <w:i/>
          <w:lang w:val="en-US"/>
        </w:rPr>
        <w:t>coral plugs made</w:t>
      </w:r>
      <w:r w:rsidR="00A26B47" w:rsidRPr="004F6737">
        <w:rPr>
          <w:rFonts w:ascii="Times New Roman" w:hAnsi="Times New Roman" w:cs="Times New Roman"/>
          <w:b/>
          <w:i/>
          <w:lang w:val="en-US"/>
        </w:rPr>
        <w:t xml:space="preserve"> Vs </w:t>
      </w:r>
      <w:del w:id="356" w:author="John Dominic Balarin" w:date="2023-01-19T10:25:00Z">
        <w:r w:rsidR="00A26B47" w:rsidRPr="004F6737" w:rsidDel="00D27103">
          <w:rPr>
            <w:rFonts w:ascii="Times New Roman" w:hAnsi="Times New Roman" w:cs="Times New Roman"/>
            <w:b/>
            <w:i/>
            <w:lang w:val="en-US"/>
          </w:rPr>
          <w:delText xml:space="preserve">Annual </w:delText>
        </w:r>
      </w:del>
      <w:r w:rsidR="00A26B47" w:rsidRPr="004F6737">
        <w:rPr>
          <w:rFonts w:ascii="Times New Roman" w:hAnsi="Times New Roman" w:cs="Times New Roman"/>
          <w:b/>
          <w:i/>
          <w:lang w:val="en-US"/>
        </w:rPr>
        <w:t>target</w:t>
      </w:r>
      <w:del w:id="357" w:author="John Dominic Balarin" w:date="2023-01-19T10:26:00Z">
        <w:r w:rsidR="00A26B47" w:rsidRPr="004F6737" w:rsidDel="00D27103">
          <w:rPr>
            <w:rFonts w:ascii="Times New Roman" w:hAnsi="Times New Roman" w:cs="Times New Roman"/>
            <w:b/>
            <w:i/>
            <w:lang w:val="en-US"/>
          </w:rPr>
          <w:delText xml:space="preserve"> </w:delText>
        </w:r>
        <w:r w:rsidRPr="004F6737" w:rsidDel="00D27103">
          <w:rPr>
            <w:rFonts w:ascii="Times New Roman" w:hAnsi="Times New Roman" w:cs="Times New Roman"/>
            <w:b/>
            <w:i/>
            <w:lang w:val="en-US"/>
          </w:rPr>
          <w:delText>as a % for the annual cumulative</w:delText>
        </w:r>
      </w:del>
      <w:r w:rsidRPr="004F6737">
        <w:rPr>
          <w:rFonts w:ascii="Times New Roman" w:hAnsi="Times New Roman" w:cs="Times New Roman"/>
          <w:b/>
          <w:i/>
          <w:lang w:val="en-US"/>
        </w:rPr>
        <w:t xml:space="preserve"> achieved for every month.</w:t>
      </w:r>
    </w:p>
    <w:p w14:paraId="5BFDBFD8" w14:textId="6E499C27" w:rsidR="00CD55AE" w:rsidRPr="00D27103" w:rsidRDefault="00D27103" w:rsidP="004F6737">
      <w:pPr>
        <w:jc w:val="both"/>
        <w:rPr>
          <w:rFonts w:ascii="Times New Roman" w:hAnsi="Times New Roman" w:cs="Times New Roman"/>
          <w:b/>
          <w:lang w:val="en-US"/>
          <w:rPrChange w:id="358" w:author="John Dominic Balarin" w:date="2023-01-19T10:26:00Z">
            <w:rPr>
              <w:rFonts w:ascii="Times New Roman" w:hAnsi="Times New Roman" w:cs="Times New Roman"/>
              <w:b/>
            </w:rPr>
          </w:rPrChange>
        </w:rPr>
      </w:pPr>
      <w:ins w:id="359" w:author="John Dominic Balarin" w:date="2023-01-19T10:26:00Z">
        <w:r>
          <w:rPr>
            <w:rFonts w:ascii="Times New Roman" w:hAnsi="Times New Roman" w:cs="Times New Roman"/>
            <w:b/>
            <w:lang w:val="en-US"/>
          </w:rPr>
          <w:t xml:space="preserve">Insert </w:t>
        </w:r>
      </w:ins>
      <w:ins w:id="360" w:author="John Dominic Balarin" w:date="2023-01-19T10:27:00Z">
        <w:r w:rsidR="00A511E4">
          <w:rPr>
            <w:rFonts w:ascii="Times New Roman" w:hAnsi="Times New Roman" w:cs="Times New Roman"/>
            <w:b/>
            <w:lang w:val="en-US"/>
          </w:rPr>
          <w:t>m</w:t>
        </w:r>
      </w:ins>
      <w:ins w:id="361" w:author="John Dominic Balarin" w:date="2023-01-19T10:26:00Z">
        <w:r>
          <w:rPr>
            <w:rFonts w:ascii="Times New Roman" w:hAnsi="Times New Roman" w:cs="Times New Roman"/>
            <w:b/>
            <w:lang w:val="en-US"/>
          </w:rPr>
          <w:t xml:space="preserve">ajor grid lines </w:t>
        </w:r>
      </w:ins>
    </w:p>
    <w:p w14:paraId="726DAECC" w14:textId="5D7E5C6B" w:rsidR="00ED49C4" w:rsidRPr="004F6737" w:rsidRDefault="00BF529A" w:rsidP="004F6737">
      <w:pPr>
        <w:jc w:val="both"/>
        <w:rPr>
          <w:rFonts w:ascii="Times New Roman" w:hAnsi="Times New Roman" w:cs="Times New Roman"/>
        </w:rPr>
      </w:pPr>
      <w:r w:rsidRPr="004F6737">
        <w:rPr>
          <w:rFonts w:ascii="Times New Roman" w:hAnsi="Times New Roman" w:cs="Times New Roman"/>
          <w:noProof/>
        </w:rPr>
        <w:drawing>
          <wp:inline distT="0" distB="0" distL="0" distR="0" wp14:anchorId="3506825F" wp14:editId="55C4420A">
            <wp:extent cx="5718544" cy="353598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8544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CE55" w14:textId="3EE4E3C0" w:rsidR="00425E32" w:rsidRPr="004F6737" w:rsidRDefault="00425E32" w:rsidP="004F6737">
      <w:pPr>
        <w:jc w:val="both"/>
        <w:rPr>
          <w:rFonts w:ascii="Times New Roman" w:hAnsi="Times New Roman" w:cs="Times New Roman"/>
          <w:b/>
          <w:i/>
          <w:lang w:val="en-US"/>
        </w:rPr>
      </w:pPr>
      <w:bookmarkStart w:id="362" w:name="_Hlk124937729"/>
      <w:bookmarkStart w:id="363" w:name="_Hlk124938816"/>
      <w:r w:rsidRPr="004F6737">
        <w:rPr>
          <w:rFonts w:ascii="Times New Roman" w:hAnsi="Times New Roman" w:cs="Times New Roman"/>
          <w:b/>
          <w:i/>
          <w:lang w:val="en-US"/>
        </w:rPr>
        <w:t xml:space="preserve">Figure 2: </w:t>
      </w:r>
      <w:del w:id="364" w:author="John Dominic Balarin" w:date="2023-01-19T10:27:00Z">
        <w:r w:rsidRPr="004F6737" w:rsidDel="00A511E4">
          <w:rPr>
            <w:rFonts w:ascii="Times New Roman" w:hAnsi="Times New Roman" w:cs="Times New Roman"/>
            <w:b/>
            <w:i/>
            <w:lang w:val="en-US"/>
          </w:rPr>
          <w:delText xml:space="preserve">Showing </w:delText>
        </w:r>
      </w:del>
      <w:r w:rsidRPr="004F6737">
        <w:rPr>
          <w:rFonts w:ascii="Times New Roman" w:hAnsi="Times New Roman" w:cs="Times New Roman"/>
          <w:b/>
          <w:i/>
          <w:lang w:val="en-US"/>
        </w:rPr>
        <w:t xml:space="preserve">Annual target and cumulative coral plugs made </w:t>
      </w:r>
      <w:ins w:id="365" w:author="John Dominic Balarin" w:date="2023-01-19T10:27:00Z">
        <w:r w:rsidR="00A511E4">
          <w:rPr>
            <w:rFonts w:ascii="Times New Roman" w:hAnsi="Times New Roman" w:cs="Times New Roman"/>
            <w:b/>
            <w:i/>
            <w:lang w:val="en-US"/>
          </w:rPr>
          <w:t>each</w:t>
        </w:r>
      </w:ins>
      <w:del w:id="366" w:author="John Dominic Balarin" w:date="2023-01-19T10:27:00Z">
        <w:r w:rsidR="00A26B47" w:rsidRPr="004F6737" w:rsidDel="00A511E4">
          <w:rPr>
            <w:rFonts w:ascii="Times New Roman" w:hAnsi="Times New Roman" w:cs="Times New Roman"/>
            <w:b/>
            <w:i/>
            <w:lang w:val="en-US"/>
          </w:rPr>
          <w:delText xml:space="preserve">against </w:delText>
        </w:r>
        <w:r w:rsidRPr="004F6737" w:rsidDel="00A511E4">
          <w:rPr>
            <w:rFonts w:ascii="Times New Roman" w:hAnsi="Times New Roman" w:cs="Times New Roman"/>
            <w:b/>
            <w:i/>
            <w:lang w:val="en-US"/>
          </w:rPr>
          <w:delText>every</w:delText>
        </w:r>
      </w:del>
      <w:r w:rsidRPr="004F6737">
        <w:rPr>
          <w:rFonts w:ascii="Times New Roman" w:hAnsi="Times New Roman" w:cs="Times New Roman"/>
          <w:b/>
          <w:i/>
          <w:lang w:val="en-US"/>
        </w:rPr>
        <w:t xml:space="preserve"> month</w:t>
      </w:r>
      <w:bookmarkEnd w:id="362"/>
      <w:ins w:id="367" w:author="John Dominic Balarin" w:date="2023-01-19T10:27:00Z">
        <w:r w:rsidR="00A511E4">
          <w:rPr>
            <w:rFonts w:ascii="Times New Roman" w:hAnsi="Times New Roman" w:cs="Times New Roman"/>
            <w:b/>
            <w:i/>
            <w:lang w:val="en-US"/>
          </w:rPr>
          <w:t xml:space="preserve"> vs target</w:t>
        </w:r>
      </w:ins>
      <w:r w:rsidRPr="004F6737">
        <w:rPr>
          <w:rFonts w:ascii="Times New Roman" w:hAnsi="Times New Roman" w:cs="Times New Roman"/>
          <w:b/>
          <w:i/>
          <w:lang w:val="en-US"/>
        </w:rPr>
        <w:t>.</w:t>
      </w:r>
    </w:p>
    <w:bookmarkEnd w:id="363"/>
    <w:p w14:paraId="3FDF3C38" w14:textId="7285D850" w:rsidR="00A511E4" w:rsidRDefault="009F7E3F" w:rsidP="004F6737">
      <w:pPr>
        <w:jc w:val="both"/>
        <w:rPr>
          <w:ins w:id="368" w:author="John Dominic Balarin" w:date="2023-01-19T10:30:00Z"/>
          <w:rFonts w:ascii="Times New Roman" w:hAnsi="Times New Roman" w:cs="Times New Roman"/>
          <w:lang w:val="en-US"/>
        </w:rPr>
      </w:pPr>
      <w:r w:rsidRPr="004F6737">
        <w:rPr>
          <w:rFonts w:ascii="Times New Roman" w:hAnsi="Times New Roman" w:cs="Times New Roman"/>
          <w:lang w:val="en-US"/>
        </w:rPr>
        <w:t xml:space="preserve">As shown </w:t>
      </w:r>
      <w:r w:rsidRPr="004F6737">
        <w:rPr>
          <w:rFonts w:ascii="Times New Roman" w:hAnsi="Times New Roman" w:cs="Times New Roman"/>
          <w:b/>
          <w:lang w:val="en-US"/>
        </w:rPr>
        <w:t xml:space="preserve">in Table 2 </w:t>
      </w:r>
      <w:r w:rsidRPr="004F6737">
        <w:rPr>
          <w:rFonts w:ascii="Times New Roman" w:hAnsi="Times New Roman" w:cs="Times New Roman"/>
          <w:lang w:val="en-US"/>
        </w:rPr>
        <w:t>and</w:t>
      </w:r>
      <w:r w:rsidRPr="004F6737">
        <w:rPr>
          <w:rFonts w:ascii="Times New Roman" w:hAnsi="Times New Roman" w:cs="Times New Roman"/>
          <w:b/>
          <w:lang w:val="en-US"/>
        </w:rPr>
        <w:t xml:space="preserve"> figure 2</w:t>
      </w:r>
      <w:r w:rsidRPr="004F6737">
        <w:rPr>
          <w:rFonts w:ascii="Times New Roman" w:hAnsi="Times New Roman" w:cs="Times New Roman"/>
          <w:lang w:val="en-US"/>
        </w:rPr>
        <w:t xml:space="preserve"> t</w:t>
      </w:r>
      <w:r w:rsidR="003E05E1" w:rsidRPr="004F6737">
        <w:rPr>
          <w:rFonts w:ascii="Times New Roman" w:hAnsi="Times New Roman" w:cs="Times New Roman"/>
          <w:lang w:val="en-US"/>
        </w:rPr>
        <w:t xml:space="preserve">he annual % cumulative achievement </w:t>
      </w:r>
      <w:ins w:id="369" w:author="John Dominic Balarin" w:date="2023-01-19T10:27:00Z">
        <w:r w:rsidR="00A511E4">
          <w:rPr>
            <w:rFonts w:ascii="Times New Roman" w:hAnsi="Times New Roman" w:cs="Times New Roman"/>
            <w:lang w:val="en-US"/>
          </w:rPr>
          <w:t>of coral plugs is 43%</w:t>
        </w:r>
      </w:ins>
      <w:del w:id="370" w:author="John Dominic Balarin" w:date="2023-01-19T10:27:00Z">
        <w:r w:rsidR="00D70101" w:rsidRPr="004F6737" w:rsidDel="00A511E4">
          <w:rPr>
            <w:rFonts w:ascii="Times New Roman" w:hAnsi="Times New Roman" w:cs="Times New Roman"/>
            <w:lang w:val="en-US"/>
          </w:rPr>
          <w:delText>is</w:delText>
        </w:r>
      </w:del>
      <w:r w:rsidR="00D70101" w:rsidRPr="004F6737">
        <w:rPr>
          <w:rFonts w:ascii="Times New Roman" w:hAnsi="Times New Roman" w:cs="Times New Roman"/>
          <w:lang w:val="en-US"/>
        </w:rPr>
        <w:t xml:space="preserve"> higher than cumulative target</w:t>
      </w:r>
      <w:del w:id="371" w:author="John Dominic Balarin" w:date="2023-01-19T10:28:00Z">
        <w:r w:rsidR="00D70101" w:rsidRPr="004F6737" w:rsidDel="00A511E4">
          <w:rPr>
            <w:rFonts w:ascii="Times New Roman" w:hAnsi="Times New Roman" w:cs="Times New Roman"/>
            <w:lang w:val="en-US"/>
          </w:rPr>
          <w:delText xml:space="preserve"> of the coral plugs made</w:delText>
        </w:r>
      </w:del>
      <w:ins w:id="372" w:author="John Dominic Balarin" w:date="2023-01-19T10:28:00Z">
        <w:r w:rsidR="00A511E4">
          <w:rPr>
            <w:rFonts w:ascii="Times New Roman" w:hAnsi="Times New Roman" w:cs="Times New Roman"/>
            <w:lang w:val="en-US"/>
          </w:rPr>
          <w:t>. This is due to</w:t>
        </w:r>
      </w:ins>
      <w:r w:rsidR="00D70101" w:rsidRPr="004F6737">
        <w:rPr>
          <w:rFonts w:ascii="Times New Roman" w:hAnsi="Times New Roman" w:cs="Times New Roman"/>
          <w:lang w:val="en-US"/>
        </w:rPr>
        <w:t xml:space="preserve"> due to; </w:t>
      </w:r>
    </w:p>
    <w:p w14:paraId="13C8599F" w14:textId="0822D340" w:rsidR="00A511E4" w:rsidRDefault="00A511E4" w:rsidP="004F6737">
      <w:pPr>
        <w:jc w:val="both"/>
        <w:rPr>
          <w:ins w:id="373" w:author="John Dominic Balarin" w:date="2023-01-19T10:30:00Z"/>
          <w:rFonts w:ascii="Times New Roman" w:hAnsi="Times New Roman" w:cs="Times New Roman"/>
          <w:lang w:val="en-US"/>
        </w:rPr>
      </w:pPr>
    </w:p>
    <w:p w14:paraId="3B0EF15A" w14:textId="5B6B9EB6" w:rsidR="00A511E4" w:rsidRDefault="00A511E4" w:rsidP="004F6737">
      <w:pPr>
        <w:jc w:val="both"/>
        <w:rPr>
          <w:ins w:id="374" w:author="John Dominic Balarin" w:date="2023-01-19T10:29:00Z"/>
          <w:rFonts w:ascii="Times New Roman" w:hAnsi="Times New Roman" w:cs="Times New Roman"/>
          <w:lang w:val="en-US"/>
        </w:rPr>
      </w:pPr>
      <w:ins w:id="375" w:author="John Dominic Balarin" w:date="2023-01-19T10:30:00Z">
        <w:r>
          <w:rPr>
            <w:rFonts w:ascii="Times New Roman" w:hAnsi="Times New Roman" w:cs="Times New Roman"/>
            <w:lang w:val="en-US"/>
          </w:rPr>
          <w:t xml:space="preserve">NB if we have </w:t>
        </w:r>
      </w:ins>
      <w:ins w:id="376" w:author="John Dominic Balarin" w:date="2023-01-19T10:31:00Z">
        <w:r>
          <w:rPr>
            <w:rFonts w:ascii="Times New Roman" w:hAnsi="Times New Roman" w:cs="Times New Roman"/>
            <w:lang w:val="en-US"/>
          </w:rPr>
          <w:t xml:space="preserve">4000 </w:t>
        </w:r>
        <w:proofErr w:type="gramStart"/>
        <w:r>
          <w:rPr>
            <w:rFonts w:ascii="Times New Roman" w:hAnsi="Times New Roman" w:cs="Times New Roman"/>
            <w:lang w:val="en-US"/>
          </w:rPr>
          <w:t>surplus</w:t>
        </w:r>
        <w:proofErr w:type="gramEnd"/>
        <w:r>
          <w:rPr>
            <w:rFonts w:ascii="Times New Roman" w:hAnsi="Times New Roman" w:cs="Times New Roman"/>
            <w:lang w:val="en-US"/>
          </w:rPr>
          <w:t xml:space="preserve"> where are they</w:t>
        </w:r>
      </w:ins>
      <w:ins w:id="377" w:author="John Dominic Balarin" w:date="2023-01-19T10:38:00Z">
        <w:r w:rsidR="00C371B0">
          <w:rPr>
            <w:rFonts w:ascii="Times New Roman" w:hAnsi="Times New Roman" w:cs="Times New Roman"/>
            <w:lang w:val="en-US"/>
          </w:rPr>
          <w:t>… this is waste of resources??</w:t>
        </w:r>
      </w:ins>
    </w:p>
    <w:p w14:paraId="388A1AB9" w14:textId="77777777" w:rsidR="00A511E4" w:rsidRDefault="00D70101" w:rsidP="00A511E4">
      <w:pPr>
        <w:pStyle w:val="ListParagraph"/>
        <w:numPr>
          <w:ilvl w:val="0"/>
          <w:numId w:val="6"/>
        </w:numPr>
        <w:jc w:val="both"/>
        <w:rPr>
          <w:ins w:id="378" w:author="John Dominic Balarin" w:date="2023-01-19T10:30:00Z"/>
          <w:rFonts w:ascii="Times New Roman" w:hAnsi="Times New Roman" w:cs="Times New Roman"/>
          <w:lang w:val="en-US"/>
        </w:rPr>
      </w:pPr>
      <w:r w:rsidRPr="00A511E4">
        <w:rPr>
          <w:rFonts w:ascii="Times New Roman" w:hAnsi="Times New Roman" w:cs="Times New Roman"/>
          <w:lang w:val="en-US"/>
          <w:rPrChange w:id="379" w:author="John Dominic Balarin" w:date="2023-01-19T10:29:00Z">
            <w:rPr>
              <w:lang w:val="en-US"/>
            </w:rPr>
          </w:rPrChange>
        </w:rPr>
        <w:t xml:space="preserve">Availability of materials such as cement. </w:t>
      </w:r>
    </w:p>
    <w:p w14:paraId="471D7218" w14:textId="2B1C2A0C" w:rsidR="00065A7C" w:rsidRPr="00A511E4" w:rsidRDefault="00D70101" w:rsidP="00A511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  <w:rPrChange w:id="380" w:author="John Dominic Balarin" w:date="2023-01-19T10:29:00Z">
            <w:rPr>
              <w:lang w:val="en-US"/>
            </w:rPr>
          </w:rPrChange>
        </w:rPr>
        <w:pPrChange w:id="381" w:author="John Dominic Balarin" w:date="2023-01-19T10:29:00Z">
          <w:pPr>
            <w:jc w:val="both"/>
          </w:pPr>
        </w:pPrChange>
      </w:pPr>
      <w:r w:rsidRPr="00A511E4">
        <w:rPr>
          <w:rFonts w:ascii="Times New Roman" w:hAnsi="Times New Roman" w:cs="Times New Roman"/>
          <w:lang w:val="en-US"/>
          <w:rPrChange w:id="382" w:author="John Dominic Balarin" w:date="2023-01-19T10:29:00Z">
            <w:rPr>
              <w:lang w:val="en-US"/>
            </w:rPr>
          </w:rPrChange>
        </w:rPr>
        <w:t>P</w:t>
      </w:r>
      <w:del w:id="383" w:author="John Dominic Balarin" w:date="2023-01-19T10:30:00Z">
        <w:r w:rsidRPr="00A511E4" w:rsidDel="00A511E4">
          <w:rPr>
            <w:rFonts w:ascii="Times New Roman" w:hAnsi="Times New Roman" w:cs="Times New Roman"/>
            <w:lang w:val="en-US"/>
            <w:rPrChange w:id="384" w:author="John Dominic Balarin" w:date="2023-01-19T10:29:00Z">
              <w:rPr>
                <w:lang w:val="en-US"/>
              </w:rPr>
            </w:rPrChange>
          </w:rPr>
          <w:delText>roper p</w:delText>
        </w:r>
      </w:del>
      <w:r w:rsidRPr="00A511E4">
        <w:rPr>
          <w:rFonts w:ascii="Times New Roman" w:hAnsi="Times New Roman" w:cs="Times New Roman"/>
          <w:lang w:val="en-US"/>
          <w:rPrChange w:id="385" w:author="John Dominic Balarin" w:date="2023-01-19T10:29:00Z">
            <w:rPr>
              <w:lang w:val="en-US"/>
            </w:rPr>
          </w:rPrChange>
        </w:rPr>
        <w:t xml:space="preserve">lanning by the coral team </w:t>
      </w:r>
      <w:ins w:id="386" w:author="John Dominic Balarin" w:date="2023-01-19T10:30:00Z">
        <w:r w:rsidR="00A511E4">
          <w:rPr>
            <w:rFonts w:ascii="Times New Roman" w:hAnsi="Times New Roman" w:cs="Times New Roman"/>
            <w:lang w:val="en-US"/>
          </w:rPr>
          <w:t xml:space="preserve">to achieve original numbers </w:t>
        </w:r>
      </w:ins>
      <w:r w:rsidRPr="00A511E4">
        <w:rPr>
          <w:rFonts w:ascii="Times New Roman" w:hAnsi="Times New Roman" w:cs="Times New Roman"/>
          <w:lang w:val="en-US"/>
          <w:rPrChange w:id="387" w:author="John Dominic Balarin" w:date="2023-01-19T10:29:00Z">
            <w:rPr>
              <w:lang w:val="en-US"/>
            </w:rPr>
          </w:rPrChange>
        </w:rPr>
        <w:t xml:space="preserve">on plug making. </w:t>
      </w:r>
    </w:p>
    <w:p w14:paraId="0AE7146D" w14:textId="3FE8EDF8" w:rsidR="00BF529A" w:rsidRPr="004F6737" w:rsidRDefault="00D70101" w:rsidP="004F6737">
      <w:pPr>
        <w:jc w:val="both"/>
        <w:rPr>
          <w:rFonts w:ascii="Times New Roman" w:hAnsi="Times New Roman" w:cs="Times New Roman"/>
          <w:lang w:val="en-US"/>
        </w:rPr>
      </w:pPr>
      <w:r w:rsidRPr="004F6737">
        <w:rPr>
          <w:rFonts w:ascii="Times New Roman" w:hAnsi="Times New Roman" w:cs="Times New Roman"/>
          <w:lang w:val="en-US"/>
        </w:rPr>
        <w:t>For that</w:t>
      </w:r>
      <w:r w:rsidR="00F23607" w:rsidRPr="004F6737">
        <w:rPr>
          <w:rFonts w:ascii="Times New Roman" w:hAnsi="Times New Roman" w:cs="Times New Roman"/>
          <w:lang w:val="en-US"/>
        </w:rPr>
        <w:t>,</w:t>
      </w:r>
      <w:r w:rsidRPr="004F6737">
        <w:rPr>
          <w:rFonts w:ascii="Times New Roman" w:hAnsi="Times New Roman" w:cs="Times New Roman"/>
          <w:lang w:val="en-US"/>
        </w:rPr>
        <w:t xml:space="preserve"> this causes a higher increase in</w:t>
      </w:r>
      <w:r w:rsidR="009F7E3F" w:rsidRPr="004F6737">
        <w:rPr>
          <w:rFonts w:ascii="Times New Roman" w:hAnsi="Times New Roman" w:cs="Times New Roman"/>
          <w:lang w:val="en-US"/>
        </w:rPr>
        <w:t xml:space="preserve"> cumulative </w:t>
      </w:r>
      <w:r w:rsidRPr="004F6737">
        <w:rPr>
          <w:rFonts w:ascii="Times New Roman" w:hAnsi="Times New Roman" w:cs="Times New Roman"/>
          <w:lang w:val="en-US"/>
        </w:rPr>
        <w:t>achieve</w:t>
      </w:r>
      <w:r w:rsidR="009F7E3F" w:rsidRPr="004F6737">
        <w:rPr>
          <w:rFonts w:ascii="Times New Roman" w:hAnsi="Times New Roman" w:cs="Times New Roman"/>
          <w:lang w:val="en-US"/>
        </w:rPr>
        <w:t>ment as from beginning of the year up</w:t>
      </w:r>
      <w:r w:rsidRPr="004F6737">
        <w:rPr>
          <w:rFonts w:ascii="Times New Roman" w:hAnsi="Times New Roman" w:cs="Times New Roman"/>
          <w:lang w:val="en-US"/>
        </w:rPr>
        <w:t>to August</w:t>
      </w:r>
      <w:r w:rsidR="003536C6" w:rsidRPr="004F6737">
        <w:rPr>
          <w:rFonts w:ascii="Times New Roman" w:hAnsi="Times New Roman" w:cs="Times New Roman"/>
          <w:lang w:val="en-US"/>
        </w:rPr>
        <w:t xml:space="preserve"> and </w:t>
      </w:r>
      <w:r w:rsidR="00EB63B1" w:rsidRPr="004F6737">
        <w:rPr>
          <w:rFonts w:ascii="Times New Roman" w:hAnsi="Times New Roman" w:cs="Times New Roman"/>
          <w:lang w:val="en-US"/>
        </w:rPr>
        <w:t>a stationary</w:t>
      </w:r>
      <w:r w:rsidR="003536C6" w:rsidRPr="004F6737">
        <w:rPr>
          <w:rFonts w:ascii="Times New Roman" w:hAnsi="Times New Roman" w:cs="Times New Roman"/>
          <w:lang w:val="en-US"/>
        </w:rPr>
        <w:t xml:space="preserve"> </w:t>
      </w:r>
      <w:r w:rsidR="00EB63B1" w:rsidRPr="004F6737">
        <w:rPr>
          <w:rFonts w:ascii="Times New Roman" w:hAnsi="Times New Roman" w:cs="Times New Roman"/>
          <w:lang w:val="en-US"/>
        </w:rPr>
        <w:t>stage between September to December as all factors remained constant.</w:t>
      </w:r>
    </w:p>
    <w:p w14:paraId="2F8EA389" w14:textId="0E24867B" w:rsidR="00BF529A" w:rsidRPr="004F6737" w:rsidRDefault="00BF529A" w:rsidP="004F6737">
      <w:pPr>
        <w:jc w:val="both"/>
        <w:rPr>
          <w:rFonts w:ascii="Times New Roman" w:hAnsi="Times New Roman" w:cs="Times New Roman"/>
        </w:rPr>
      </w:pPr>
    </w:p>
    <w:tbl>
      <w:tblPr>
        <w:tblW w:w="5860" w:type="dxa"/>
        <w:tblLook w:val="04A0" w:firstRow="1" w:lastRow="0" w:firstColumn="1" w:lastColumn="0" w:noHBand="0" w:noVBand="1"/>
      </w:tblPr>
      <w:tblGrid>
        <w:gridCol w:w="1280"/>
        <w:gridCol w:w="1420"/>
        <w:gridCol w:w="1580"/>
        <w:gridCol w:w="1580"/>
      </w:tblGrid>
      <w:tr w:rsidR="00BF529A" w:rsidRPr="004F6737" w14:paraId="3D9441F0" w14:textId="77777777" w:rsidTr="00BF529A">
        <w:trPr>
          <w:trHeight w:val="315"/>
        </w:trPr>
        <w:tc>
          <w:tcPr>
            <w:tcW w:w="5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FE2F3" w:fill="CFE2F3"/>
            <w:vAlign w:val="bottom"/>
            <w:hideMark/>
          </w:tcPr>
          <w:p w14:paraId="2E098085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Corals Planted (On Table) vs Target</w:t>
            </w:r>
          </w:p>
        </w:tc>
      </w:tr>
      <w:tr w:rsidR="00BF529A" w:rsidRPr="004F6737" w14:paraId="058A675C" w14:textId="77777777" w:rsidTr="00BF529A">
        <w:trPr>
          <w:trHeight w:val="315"/>
        </w:trPr>
        <w:tc>
          <w:tcPr>
            <w:tcW w:w="5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262EF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i/>
                <w:iCs/>
                <w:color w:val="000000"/>
                <w:lang/>
              </w:rPr>
              <w:t>2022</w:t>
            </w:r>
          </w:p>
        </w:tc>
      </w:tr>
      <w:tr w:rsidR="00BF529A" w:rsidRPr="004F6737" w14:paraId="5C8B0ECE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ABE3B4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Month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4B3B78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Cumulative Target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354495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Cumulative Achievement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94E7BD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% Achieved</w:t>
            </w:r>
          </w:p>
        </w:tc>
      </w:tr>
      <w:tr w:rsidR="00BF529A" w:rsidRPr="004F6737" w14:paraId="5A0C655B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C3EA2C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January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B850F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480.0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C5995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1644.0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56765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342.5</w:t>
            </w:r>
          </w:p>
        </w:tc>
      </w:tr>
      <w:tr w:rsidR="00BF529A" w:rsidRPr="004F6737" w14:paraId="09BA19A1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9941D5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February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F3FD4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960.0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06B61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1644.0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42707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171.3</w:t>
            </w:r>
          </w:p>
        </w:tc>
      </w:tr>
      <w:tr w:rsidR="00BF529A" w:rsidRPr="004F6737" w14:paraId="51EEC470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75E00C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March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10CCB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1440.0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498D2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2604.0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7784B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180.8</w:t>
            </w:r>
          </w:p>
        </w:tc>
      </w:tr>
      <w:tr w:rsidR="00BF529A" w:rsidRPr="004F6737" w14:paraId="30B4B0B5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F2EBCE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April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D25FD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1920.0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720D1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2604.0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2DDD2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135.6</w:t>
            </w:r>
          </w:p>
        </w:tc>
      </w:tr>
      <w:tr w:rsidR="00BF529A" w:rsidRPr="004F6737" w14:paraId="6195EAFA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EBED7E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May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2B72A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2400.0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9AF88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2844.0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FD61E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118.5</w:t>
            </w:r>
          </w:p>
        </w:tc>
      </w:tr>
      <w:tr w:rsidR="00BF529A" w:rsidRPr="004F6737" w14:paraId="362F2C9E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646DDC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June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7601F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2880.0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F5EE1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3574.0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79A80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124.1</w:t>
            </w:r>
          </w:p>
        </w:tc>
      </w:tr>
      <w:tr w:rsidR="00BF529A" w:rsidRPr="004F6737" w14:paraId="161EA883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CF76A6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July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7A290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3360.0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42324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3814.0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4D1BA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113.5</w:t>
            </w:r>
          </w:p>
        </w:tc>
      </w:tr>
      <w:tr w:rsidR="00BF529A" w:rsidRPr="004F6737" w14:paraId="097E7198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335832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lastRenderedPageBreak/>
              <w:t>August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B4F42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3840.0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C4955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3814.0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5F7C1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99.3</w:t>
            </w:r>
          </w:p>
        </w:tc>
      </w:tr>
      <w:tr w:rsidR="00BF529A" w:rsidRPr="004F6737" w14:paraId="2E20F33A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D89CD3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September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524DD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4320.0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426CC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3814.0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14B41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88.3</w:t>
            </w:r>
          </w:p>
        </w:tc>
      </w:tr>
      <w:tr w:rsidR="00BF529A" w:rsidRPr="004F6737" w14:paraId="061FC1C9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1FC03A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October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E47D6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4800.0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6C39E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4054.0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B6D5F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84.5</w:t>
            </w:r>
          </w:p>
        </w:tc>
      </w:tr>
      <w:tr w:rsidR="00BF529A" w:rsidRPr="004F6737" w14:paraId="68E7AE4F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5A018E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November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A6DA5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5280.0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D0A3E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4534.0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EA1F2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85.9</w:t>
            </w:r>
          </w:p>
        </w:tc>
      </w:tr>
      <w:tr w:rsidR="00BF529A" w:rsidRPr="004F6737" w14:paraId="11DC2C44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16EE09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December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680DF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5760.0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7ACE4B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4534.0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8E093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78.7</w:t>
            </w:r>
          </w:p>
        </w:tc>
      </w:tr>
    </w:tbl>
    <w:p w14:paraId="676A7B6F" w14:textId="77777777" w:rsidR="00425E32" w:rsidRPr="004F6737" w:rsidRDefault="00425E32" w:rsidP="004F6737">
      <w:pPr>
        <w:tabs>
          <w:tab w:val="left" w:pos="2265"/>
        </w:tabs>
        <w:jc w:val="both"/>
        <w:rPr>
          <w:rFonts w:ascii="Times New Roman" w:hAnsi="Times New Roman" w:cs="Times New Roman"/>
        </w:rPr>
      </w:pPr>
    </w:p>
    <w:p w14:paraId="148ED170" w14:textId="07925196" w:rsidR="00732449" w:rsidRPr="004F6737" w:rsidRDefault="00732449" w:rsidP="004F6737">
      <w:pPr>
        <w:jc w:val="both"/>
        <w:rPr>
          <w:rFonts w:ascii="Times New Roman" w:hAnsi="Times New Roman" w:cs="Times New Roman"/>
          <w:b/>
          <w:i/>
          <w:lang w:val="en-US"/>
        </w:rPr>
      </w:pPr>
      <w:r w:rsidRPr="004F6737">
        <w:rPr>
          <w:rFonts w:ascii="Times New Roman" w:hAnsi="Times New Roman" w:cs="Times New Roman"/>
          <w:b/>
          <w:i/>
          <w:lang w:val="en-US"/>
        </w:rPr>
        <w:t xml:space="preserve">Table </w:t>
      </w:r>
      <w:r w:rsidRPr="004F6737">
        <w:rPr>
          <w:rFonts w:ascii="Times New Roman" w:hAnsi="Times New Roman" w:cs="Times New Roman"/>
          <w:b/>
          <w:lang w:val="en-US"/>
        </w:rPr>
        <w:t>3:</w:t>
      </w:r>
      <w:r w:rsidRPr="004F6737">
        <w:rPr>
          <w:rFonts w:ascii="Times New Roman" w:hAnsi="Times New Roman" w:cs="Times New Roman"/>
          <w:b/>
          <w:i/>
          <w:lang w:val="en-US"/>
        </w:rPr>
        <w:t xml:space="preserve"> </w:t>
      </w:r>
      <w:del w:id="388" w:author="John Dominic Balarin" w:date="2023-01-19T10:39:00Z">
        <w:r w:rsidRPr="004F6737" w:rsidDel="00C371B0">
          <w:rPr>
            <w:rFonts w:ascii="Times New Roman" w:hAnsi="Times New Roman" w:cs="Times New Roman"/>
            <w:b/>
            <w:i/>
            <w:lang w:val="en-US"/>
          </w:rPr>
          <w:delText xml:space="preserve">Showing the </w:delText>
        </w:r>
      </w:del>
      <w:r w:rsidRPr="004F6737">
        <w:rPr>
          <w:rFonts w:ascii="Times New Roman" w:hAnsi="Times New Roman" w:cs="Times New Roman"/>
          <w:b/>
          <w:i/>
          <w:lang w:val="en-US"/>
        </w:rPr>
        <w:t xml:space="preserve">Annual Corals Planted </w:t>
      </w:r>
      <w:ins w:id="389" w:author="John Dominic Balarin" w:date="2023-01-19T10:39:00Z">
        <w:r w:rsidR="00C371B0">
          <w:rPr>
            <w:rFonts w:ascii="Times New Roman" w:hAnsi="Times New Roman" w:cs="Times New Roman"/>
            <w:b/>
            <w:i/>
            <w:lang w:val="en-US"/>
          </w:rPr>
          <w:t xml:space="preserve">on tables???? </w:t>
        </w:r>
      </w:ins>
      <w:r w:rsidRPr="004F6737">
        <w:rPr>
          <w:rFonts w:ascii="Times New Roman" w:hAnsi="Times New Roman" w:cs="Times New Roman"/>
          <w:b/>
          <w:i/>
          <w:lang w:val="en-US"/>
        </w:rPr>
        <w:t>Vs the Annual Target as a % of the Annual cumulative</w:t>
      </w:r>
      <w:del w:id="390" w:author="John Dominic Balarin" w:date="2023-01-19T10:39:00Z">
        <w:r w:rsidRPr="004F6737" w:rsidDel="00C371B0">
          <w:rPr>
            <w:rFonts w:ascii="Times New Roman" w:hAnsi="Times New Roman" w:cs="Times New Roman"/>
            <w:b/>
            <w:i/>
            <w:lang w:val="en-US"/>
          </w:rPr>
          <w:delText xml:space="preserve"> achieved for every month.</w:delText>
        </w:r>
      </w:del>
    </w:p>
    <w:p w14:paraId="1CED6D7A" w14:textId="77777777" w:rsidR="00C371B0" w:rsidRDefault="00D814F8" w:rsidP="004F6737">
      <w:pPr>
        <w:tabs>
          <w:tab w:val="left" w:pos="2265"/>
        </w:tabs>
        <w:jc w:val="both"/>
        <w:rPr>
          <w:ins w:id="391" w:author="John Dominic Balarin" w:date="2023-01-19T10:40:00Z"/>
          <w:rFonts w:ascii="Times New Roman" w:hAnsi="Times New Roman" w:cs="Times New Roman"/>
          <w:lang w:val="en-US"/>
        </w:rPr>
      </w:pPr>
      <w:r w:rsidRPr="004F6737">
        <w:rPr>
          <w:rFonts w:ascii="Times New Roman" w:hAnsi="Times New Roman" w:cs="Times New Roman"/>
          <w:lang w:val="en-US"/>
        </w:rPr>
        <w:t xml:space="preserve"> </w:t>
      </w:r>
      <w:ins w:id="392" w:author="John Dominic Balarin" w:date="2023-01-19T10:40:00Z">
        <w:r w:rsidR="00C371B0">
          <w:rPr>
            <w:rFonts w:ascii="Times New Roman" w:hAnsi="Times New Roman" w:cs="Times New Roman"/>
            <w:lang w:val="en-US"/>
          </w:rPr>
          <w:t>Insert major grid lines</w:t>
        </w:r>
      </w:ins>
    </w:p>
    <w:p w14:paraId="7140EE97" w14:textId="484512C2" w:rsidR="00991002" w:rsidRPr="004F6737" w:rsidRDefault="00BF529A" w:rsidP="004F6737">
      <w:pPr>
        <w:tabs>
          <w:tab w:val="left" w:pos="2265"/>
        </w:tabs>
        <w:jc w:val="both"/>
        <w:rPr>
          <w:rFonts w:ascii="Times New Roman" w:hAnsi="Times New Roman" w:cs="Times New Roman"/>
          <w:lang w:val="en-US"/>
        </w:rPr>
      </w:pPr>
      <w:r w:rsidRPr="004F673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C93AC8" wp14:editId="39E0E9D1">
            <wp:extent cx="5718544" cy="3414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8544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D3B8" w14:textId="190DA5B9" w:rsidR="00F9203B" w:rsidRPr="004F6737" w:rsidRDefault="00F9203B" w:rsidP="004F6737">
      <w:pPr>
        <w:jc w:val="both"/>
        <w:rPr>
          <w:rFonts w:ascii="Times New Roman" w:hAnsi="Times New Roman" w:cs="Times New Roman"/>
          <w:b/>
          <w:i/>
          <w:lang w:val="en-US"/>
        </w:rPr>
      </w:pPr>
      <w:r w:rsidRPr="004F6737">
        <w:rPr>
          <w:rFonts w:ascii="Times New Roman" w:hAnsi="Times New Roman" w:cs="Times New Roman"/>
          <w:b/>
          <w:i/>
          <w:lang w:val="en-US"/>
        </w:rPr>
        <w:t xml:space="preserve">Figure 2: </w:t>
      </w:r>
      <w:del w:id="393" w:author="John Dominic Balarin" w:date="2023-01-19T10:40:00Z">
        <w:r w:rsidRPr="004F6737" w:rsidDel="00C371B0">
          <w:rPr>
            <w:rFonts w:ascii="Times New Roman" w:hAnsi="Times New Roman" w:cs="Times New Roman"/>
            <w:b/>
            <w:i/>
            <w:lang w:val="en-US"/>
          </w:rPr>
          <w:delText xml:space="preserve">Showing </w:delText>
        </w:r>
      </w:del>
      <w:r w:rsidRPr="004F6737">
        <w:rPr>
          <w:rFonts w:ascii="Times New Roman" w:hAnsi="Times New Roman" w:cs="Times New Roman"/>
          <w:b/>
          <w:i/>
          <w:lang w:val="en-US"/>
        </w:rPr>
        <w:t xml:space="preserve">Annual target Vs cumulative achievement of Corals planted </w:t>
      </w:r>
      <w:ins w:id="394" w:author="John Dominic Balarin" w:date="2023-01-19T10:39:00Z">
        <w:r w:rsidR="00C371B0">
          <w:rPr>
            <w:rFonts w:ascii="Times New Roman" w:hAnsi="Times New Roman" w:cs="Times New Roman"/>
            <w:b/>
            <w:i/>
            <w:lang w:val="en-US"/>
          </w:rPr>
          <w:t>on tables</w:t>
        </w:r>
      </w:ins>
      <w:r w:rsidRPr="004F6737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gramStart"/>
      <w:r w:rsidRPr="004F6737">
        <w:rPr>
          <w:rFonts w:ascii="Times New Roman" w:hAnsi="Times New Roman" w:cs="Times New Roman"/>
          <w:b/>
          <w:i/>
          <w:lang w:val="en-US"/>
        </w:rPr>
        <w:t>against  every</w:t>
      </w:r>
      <w:proofErr w:type="gramEnd"/>
      <w:r w:rsidRPr="004F6737">
        <w:rPr>
          <w:rFonts w:ascii="Times New Roman" w:hAnsi="Times New Roman" w:cs="Times New Roman"/>
          <w:b/>
          <w:i/>
          <w:lang w:val="en-US"/>
        </w:rPr>
        <w:t xml:space="preserve"> month.</w:t>
      </w:r>
    </w:p>
    <w:p w14:paraId="2C8E77A2" w14:textId="709041C3" w:rsidR="00F9203B" w:rsidRPr="004F6737" w:rsidDel="00C371B0" w:rsidRDefault="000D20B8" w:rsidP="004F6737">
      <w:pPr>
        <w:tabs>
          <w:tab w:val="left" w:pos="2265"/>
        </w:tabs>
        <w:jc w:val="both"/>
        <w:rPr>
          <w:del w:id="395" w:author="John Dominic Balarin" w:date="2023-01-19T10:40:00Z"/>
          <w:rFonts w:ascii="Times New Roman" w:hAnsi="Times New Roman" w:cs="Times New Roman"/>
          <w:lang w:val="en-US"/>
        </w:rPr>
      </w:pPr>
      <w:r w:rsidRPr="004F6737">
        <w:rPr>
          <w:rFonts w:ascii="Times New Roman" w:hAnsi="Times New Roman" w:cs="Times New Roman"/>
          <w:lang w:val="en-US"/>
        </w:rPr>
        <w:t xml:space="preserve">As shown in </w:t>
      </w:r>
      <w:r w:rsidR="009F7E3F" w:rsidRPr="004F6737">
        <w:rPr>
          <w:rFonts w:ascii="Times New Roman" w:hAnsi="Times New Roman" w:cs="Times New Roman"/>
          <w:b/>
          <w:lang w:val="en-US"/>
        </w:rPr>
        <w:t xml:space="preserve">Table </w:t>
      </w:r>
      <w:r w:rsidRPr="004F6737">
        <w:rPr>
          <w:rFonts w:ascii="Times New Roman" w:hAnsi="Times New Roman" w:cs="Times New Roman"/>
          <w:b/>
          <w:lang w:val="en-US"/>
        </w:rPr>
        <w:t xml:space="preserve">3 and figure 3 </w:t>
      </w:r>
      <w:r w:rsidRPr="004F6737">
        <w:rPr>
          <w:rFonts w:ascii="Times New Roman" w:hAnsi="Times New Roman" w:cs="Times New Roman"/>
          <w:lang w:val="en-US"/>
        </w:rPr>
        <w:t>above initially upto mid-year, the</w:t>
      </w:r>
      <w:r w:rsidR="000E4EFB" w:rsidRPr="004F6737">
        <w:rPr>
          <w:rFonts w:ascii="Times New Roman" w:hAnsi="Times New Roman" w:cs="Times New Roman"/>
          <w:lang w:val="en-US"/>
        </w:rPr>
        <w:t xml:space="preserve"> </w:t>
      </w:r>
      <w:r w:rsidRPr="004F6737">
        <w:rPr>
          <w:rFonts w:ascii="Times New Roman" w:hAnsi="Times New Roman" w:cs="Times New Roman"/>
          <w:lang w:val="en-US"/>
        </w:rPr>
        <w:t>annual cumulative</w:t>
      </w:r>
      <w:r w:rsidR="000E4EFB" w:rsidRPr="004F6737">
        <w:rPr>
          <w:rFonts w:ascii="Times New Roman" w:hAnsi="Times New Roman" w:cs="Times New Roman"/>
          <w:lang w:val="en-US"/>
        </w:rPr>
        <w:t xml:space="preserve"> </w:t>
      </w:r>
    </w:p>
    <w:p w14:paraId="52B9E4D4" w14:textId="4F742526" w:rsidR="000E4EFB" w:rsidRPr="004F6737" w:rsidRDefault="000E4EFB" w:rsidP="004F6737">
      <w:pPr>
        <w:tabs>
          <w:tab w:val="left" w:pos="2265"/>
        </w:tabs>
        <w:jc w:val="both"/>
        <w:rPr>
          <w:rFonts w:ascii="Times New Roman" w:hAnsi="Times New Roman" w:cs="Times New Roman"/>
          <w:lang w:val="en-US"/>
        </w:rPr>
      </w:pPr>
      <w:r w:rsidRPr="004F6737">
        <w:rPr>
          <w:rFonts w:ascii="Times New Roman" w:hAnsi="Times New Roman" w:cs="Times New Roman"/>
          <w:lang w:val="en-US"/>
        </w:rPr>
        <w:t>achievement is higher than cumulative target of corals planted due to</w:t>
      </w:r>
      <w:r w:rsidRPr="00C371B0">
        <w:rPr>
          <w:rFonts w:ascii="Times New Roman" w:hAnsi="Times New Roman" w:cs="Times New Roman"/>
          <w:highlight w:val="yellow"/>
          <w:lang w:val="en-US"/>
          <w:rPrChange w:id="396" w:author="John Dominic Balarin" w:date="2023-01-19T10:41:00Z">
            <w:rPr>
              <w:rFonts w:ascii="Times New Roman" w:hAnsi="Times New Roman" w:cs="Times New Roman"/>
              <w:lang w:val="en-US"/>
            </w:rPr>
          </w:rPrChange>
        </w:rPr>
        <w:t>; Availability of marine glue.</w:t>
      </w:r>
      <w:ins w:id="397" w:author="John Dominic Balarin" w:date="2023-01-19T10:41:00Z">
        <w:r w:rsidR="00C371B0">
          <w:rPr>
            <w:rFonts w:ascii="Times New Roman" w:hAnsi="Times New Roman" w:cs="Times New Roman"/>
            <w:highlight w:val="yellow"/>
            <w:lang w:val="en-US"/>
          </w:rPr>
          <w:t xml:space="preserve"> Above says glue caused </w:t>
        </w:r>
        <w:proofErr w:type="spellStart"/>
        <w:proofErr w:type="gramStart"/>
        <w:r w:rsidR="00C371B0">
          <w:rPr>
            <w:rFonts w:ascii="Times New Roman" w:hAnsi="Times New Roman" w:cs="Times New Roman"/>
            <w:highlight w:val="yellow"/>
            <w:lang w:val="en-US"/>
          </w:rPr>
          <w:t>delays</w:t>
        </w:r>
      </w:ins>
      <w:ins w:id="398" w:author="John Dominic Balarin" w:date="2023-01-19T10:44:00Z">
        <w:r w:rsidR="00C371B0">
          <w:rPr>
            <w:rFonts w:ascii="Times New Roman" w:hAnsi="Times New Roman" w:cs="Times New Roman"/>
            <w:highlight w:val="yellow"/>
            <w:lang w:val="en-US"/>
          </w:rPr>
          <w:t>..</w:t>
        </w:r>
        <w:proofErr w:type="gramEnd"/>
        <w:r w:rsidR="00C371B0">
          <w:rPr>
            <w:rFonts w:ascii="Times New Roman" w:hAnsi="Times New Roman" w:cs="Times New Roman"/>
            <w:highlight w:val="yellow"/>
            <w:lang w:val="en-US"/>
          </w:rPr>
          <w:t>contradicts</w:t>
        </w:r>
      </w:ins>
      <w:proofErr w:type="spellEnd"/>
    </w:p>
    <w:p w14:paraId="1676C5D6" w14:textId="6D0D9DA5" w:rsidR="00BF529A" w:rsidRPr="004F6737" w:rsidRDefault="000D20B8" w:rsidP="004F6737">
      <w:pPr>
        <w:tabs>
          <w:tab w:val="left" w:pos="2265"/>
        </w:tabs>
        <w:jc w:val="both"/>
        <w:rPr>
          <w:rFonts w:ascii="Times New Roman" w:hAnsi="Times New Roman" w:cs="Times New Roman"/>
          <w:lang w:val="en-US"/>
        </w:rPr>
      </w:pPr>
      <w:r w:rsidRPr="004F6737">
        <w:rPr>
          <w:rFonts w:ascii="Times New Roman" w:hAnsi="Times New Roman" w:cs="Times New Roman"/>
          <w:lang w:val="en-US"/>
        </w:rPr>
        <w:t>As from mid-year upto end of the</w:t>
      </w:r>
      <w:r w:rsidRPr="004F6737">
        <w:rPr>
          <w:rFonts w:ascii="Times New Roman" w:hAnsi="Times New Roman" w:cs="Times New Roman"/>
          <w:u w:val="single"/>
          <w:lang w:val="en-US"/>
        </w:rPr>
        <w:t xml:space="preserve"> </w:t>
      </w:r>
      <w:r w:rsidRPr="004F6737">
        <w:rPr>
          <w:rFonts w:ascii="Times New Roman" w:hAnsi="Times New Roman" w:cs="Times New Roman"/>
          <w:lang w:val="en-US"/>
        </w:rPr>
        <w:t>year, t</w:t>
      </w:r>
      <w:r w:rsidR="000E4EFB" w:rsidRPr="004F6737">
        <w:rPr>
          <w:rFonts w:ascii="Times New Roman" w:hAnsi="Times New Roman" w:cs="Times New Roman"/>
          <w:lang w:val="en-US"/>
        </w:rPr>
        <w:t xml:space="preserve">he </w:t>
      </w:r>
      <w:r w:rsidRPr="004F6737">
        <w:rPr>
          <w:rFonts w:ascii="Times New Roman" w:hAnsi="Times New Roman" w:cs="Times New Roman"/>
          <w:lang w:val="en-US"/>
        </w:rPr>
        <w:t>annual cumulative</w:t>
      </w:r>
      <w:r w:rsidR="000E4EFB" w:rsidRPr="004F6737">
        <w:rPr>
          <w:rFonts w:ascii="Times New Roman" w:hAnsi="Times New Roman" w:cs="Times New Roman"/>
          <w:lang w:val="en-US"/>
        </w:rPr>
        <w:t xml:space="preserve"> achieve</w:t>
      </w:r>
      <w:r w:rsidRPr="004F6737">
        <w:rPr>
          <w:rFonts w:ascii="Times New Roman" w:hAnsi="Times New Roman" w:cs="Times New Roman"/>
          <w:lang w:val="en-US"/>
        </w:rPr>
        <w:t>ment was</w:t>
      </w:r>
      <w:r w:rsidR="000E4EFB" w:rsidRPr="004F6737">
        <w:rPr>
          <w:rFonts w:ascii="Times New Roman" w:hAnsi="Times New Roman" w:cs="Times New Roman"/>
          <w:lang w:val="en-US"/>
        </w:rPr>
        <w:t xml:space="preserve"> lower than annual target due to;</w:t>
      </w:r>
      <w:r w:rsidR="00693B9C" w:rsidRPr="004F6737">
        <w:rPr>
          <w:rFonts w:ascii="Times New Roman" w:hAnsi="Times New Roman" w:cs="Times New Roman"/>
          <w:lang w:val="en-US"/>
        </w:rPr>
        <w:t xml:space="preserve"> </w:t>
      </w:r>
      <w:r w:rsidR="00693B9C" w:rsidRPr="00C371B0">
        <w:rPr>
          <w:rFonts w:ascii="Times New Roman" w:hAnsi="Times New Roman" w:cs="Times New Roman"/>
          <w:highlight w:val="yellow"/>
          <w:lang w:val="en-US"/>
          <w:rPrChange w:id="399" w:author="John Dominic Balarin" w:date="2023-01-19T10:42:00Z">
            <w:rPr>
              <w:rFonts w:ascii="Times New Roman" w:hAnsi="Times New Roman" w:cs="Times New Roman"/>
              <w:lang w:val="en-US"/>
            </w:rPr>
          </w:rPrChange>
        </w:rPr>
        <w:t>Decision change by management in finding other areas within the coral farm for planting coral</w:t>
      </w:r>
      <w:r w:rsidR="00606349" w:rsidRPr="00C371B0">
        <w:rPr>
          <w:rFonts w:ascii="Times New Roman" w:hAnsi="Times New Roman" w:cs="Times New Roman"/>
          <w:highlight w:val="yellow"/>
          <w:lang w:val="en-US"/>
          <w:rPrChange w:id="400" w:author="John Dominic Balarin" w:date="2023-01-19T10:42:00Z">
            <w:rPr>
              <w:rFonts w:ascii="Times New Roman" w:hAnsi="Times New Roman" w:cs="Times New Roman"/>
              <w:lang w:val="en-US"/>
            </w:rPr>
          </w:rPrChange>
        </w:rPr>
        <w:t xml:space="preserve">s </w:t>
      </w:r>
      <w:r w:rsidR="00B80E9A" w:rsidRPr="00C371B0">
        <w:rPr>
          <w:rFonts w:ascii="Times New Roman" w:hAnsi="Times New Roman" w:cs="Times New Roman"/>
          <w:highlight w:val="yellow"/>
          <w:lang w:val="en-US"/>
          <w:rPrChange w:id="401" w:author="John Dominic Balarin" w:date="2023-01-19T10:42:00Z">
            <w:rPr>
              <w:rFonts w:ascii="Times New Roman" w:hAnsi="Times New Roman" w:cs="Times New Roman"/>
              <w:lang w:val="en-US"/>
            </w:rPr>
          </w:rPrChange>
        </w:rPr>
        <w:t>delayed the team’s main schedule in attaining their target.</w:t>
      </w:r>
      <w:ins w:id="402" w:author="John Dominic Balarin" w:date="2023-01-19T10:42:00Z">
        <w:r w:rsidR="00C371B0">
          <w:rPr>
            <w:rFonts w:ascii="Times New Roman" w:hAnsi="Times New Roman" w:cs="Times New Roman"/>
            <w:highlight w:val="yellow"/>
            <w:lang w:val="en-US"/>
          </w:rPr>
          <w:t xml:space="preserve"> Who made decision and how affects planting on tables</w:t>
        </w:r>
      </w:ins>
    </w:p>
    <w:tbl>
      <w:tblPr>
        <w:tblW w:w="5860" w:type="dxa"/>
        <w:tblLook w:val="04A0" w:firstRow="1" w:lastRow="0" w:firstColumn="1" w:lastColumn="0" w:noHBand="0" w:noVBand="1"/>
      </w:tblPr>
      <w:tblGrid>
        <w:gridCol w:w="1280"/>
        <w:gridCol w:w="1420"/>
        <w:gridCol w:w="1580"/>
        <w:gridCol w:w="1580"/>
      </w:tblGrid>
      <w:tr w:rsidR="00BF529A" w:rsidRPr="004F6737" w14:paraId="2065B3E0" w14:textId="77777777" w:rsidTr="00BF529A">
        <w:trPr>
          <w:trHeight w:val="315"/>
        </w:trPr>
        <w:tc>
          <w:tcPr>
            <w:tcW w:w="5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FE2F3" w:fill="CFE2F3"/>
            <w:vAlign w:val="bottom"/>
            <w:hideMark/>
          </w:tcPr>
          <w:p w14:paraId="6EA08D9D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AR Structures Made vs Annual Target</w:t>
            </w:r>
          </w:p>
        </w:tc>
      </w:tr>
      <w:tr w:rsidR="00BF529A" w:rsidRPr="004F6737" w14:paraId="6FCC058C" w14:textId="77777777" w:rsidTr="00BF529A">
        <w:trPr>
          <w:trHeight w:val="315"/>
        </w:trPr>
        <w:tc>
          <w:tcPr>
            <w:tcW w:w="5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26B51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i/>
                <w:iCs/>
                <w:color w:val="000000"/>
                <w:lang/>
              </w:rPr>
              <w:t>2022</w:t>
            </w:r>
          </w:p>
        </w:tc>
      </w:tr>
      <w:tr w:rsidR="00BF529A" w:rsidRPr="004F6737" w14:paraId="73720C9B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DC745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Month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25BD7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Cumulative Target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9FC4D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Cumulative Achievement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F12054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% Achieved</w:t>
            </w:r>
          </w:p>
        </w:tc>
      </w:tr>
      <w:tr w:rsidR="00BF529A" w:rsidRPr="004F6737" w14:paraId="051F45D3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5A8B32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January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AE4CB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4.0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7FB50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12.0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1156A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300.0</w:t>
            </w:r>
          </w:p>
        </w:tc>
      </w:tr>
      <w:tr w:rsidR="00BF529A" w:rsidRPr="004F6737" w14:paraId="6202ABC7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C6599D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February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8AB16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8.0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836AD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25.0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6297D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312.5</w:t>
            </w:r>
          </w:p>
        </w:tc>
      </w:tr>
      <w:tr w:rsidR="00BF529A" w:rsidRPr="004F6737" w14:paraId="2FBA723D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84D0FB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March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1DEEF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12.0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2680A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33.0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E3315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275.0</w:t>
            </w:r>
          </w:p>
        </w:tc>
      </w:tr>
      <w:tr w:rsidR="00BF529A" w:rsidRPr="004F6737" w14:paraId="09800170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BD5E30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April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30A9D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16.0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B0532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41.0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33909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256.3</w:t>
            </w:r>
          </w:p>
        </w:tc>
      </w:tr>
      <w:tr w:rsidR="00BF529A" w:rsidRPr="004F6737" w14:paraId="13E794AD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C3E036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May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D25C7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20.0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EF292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49.0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CBC7B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245.0</w:t>
            </w:r>
          </w:p>
        </w:tc>
      </w:tr>
      <w:tr w:rsidR="00BF529A" w:rsidRPr="004F6737" w14:paraId="65B362DF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3F6A18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lastRenderedPageBreak/>
              <w:t>June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5EBDE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24.0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6729F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61.0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828D5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254.2</w:t>
            </w:r>
          </w:p>
        </w:tc>
      </w:tr>
      <w:tr w:rsidR="00BF529A" w:rsidRPr="004F6737" w14:paraId="209119D0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E4E9A4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July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4103F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28.0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0084B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61.0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B030E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217.9</w:t>
            </w:r>
          </w:p>
        </w:tc>
      </w:tr>
      <w:tr w:rsidR="00BF529A" w:rsidRPr="004F6737" w14:paraId="55F80378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97FF59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August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C01C6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32.0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D004A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61.0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0FE48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190.6</w:t>
            </w:r>
          </w:p>
        </w:tc>
      </w:tr>
      <w:tr w:rsidR="00BF529A" w:rsidRPr="004F6737" w14:paraId="7C7A8DA2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AA016A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September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50BC8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36.0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1F469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61.0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A4A8C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169.4</w:t>
            </w:r>
          </w:p>
        </w:tc>
      </w:tr>
      <w:tr w:rsidR="00BF529A" w:rsidRPr="004F6737" w14:paraId="6583B423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988993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October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27A7B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40.0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1B5BA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67.0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5498E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167.5</w:t>
            </w:r>
          </w:p>
        </w:tc>
      </w:tr>
      <w:tr w:rsidR="00BF529A" w:rsidRPr="004F6737" w14:paraId="12A4E7CC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A27D9B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November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96372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44.0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8F8D6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67.0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EFD36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152.3</w:t>
            </w:r>
          </w:p>
        </w:tc>
      </w:tr>
      <w:tr w:rsidR="00BF529A" w:rsidRPr="004F6737" w14:paraId="3EA97C09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5D353B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December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FF426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48.0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615DE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67.0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1CB1A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139.6</w:t>
            </w:r>
          </w:p>
        </w:tc>
      </w:tr>
    </w:tbl>
    <w:p w14:paraId="6D0C16BB" w14:textId="07084C13" w:rsidR="00BF529A" w:rsidRPr="004F6737" w:rsidRDefault="00BF529A" w:rsidP="004F6737">
      <w:pPr>
        <w:tabs>
          <w:tab w:val="left" w:pos="2265"/>
        </w:tabs>
        <w:jc w:val="both"/>
        <w:rPr>
          <w:rFonts w:ascii="Times New Roman" w:hAnsi="Times New Roman" w:cs="Times New Roman"/>
        </w:rPr>
      </w:pPr>
    </w:p>
    <w:p w14:paraId="645B3078" w14:textId="0F0DF250" w:rsidR="00BF529A" w:rsidRPr="004F6737" w:rsidRDefault="00732449" w:rsidP="004F6737">
      <w:pPr>
        <w:jc w:val="both"/>
        <w:rPr>
          <w:rFonts w:ascii="Times New Roman" w:hAnsi="Times New Roman" w:cs="Times New Roman"/>
          <w:b/>
          <w:i/>
          <w:lang w:val="en-US"/>
        </w:rPr>
      </w:pPr>
      <w:r w:rsidRPr="004F6737">
        <w:rPr>
          <w:rFonts w:ascii="Times New Roman" w:hAnsi="Times New Roman" w:cs="Times New Roman"/>
          <w:b/>
          <w:i/>
          <w:lang w:val="en-US"/>
        </w:rPr>
        <w:t xml:space="preserve">Table 4: </w:t>
      </w:r>
      <w:del w:id="403" w:author="John Dominic Balarin" w:date="2023-01-19T10:44:00Z">
        <w:r w:rsidRPr="004F6737" w:rsidDel="00C371B0">
          <w:rPr>
            <w:rFonts w:ascii="Times New Roman" w:hAnsi="Times New Roman" w:cs="Times New Roman"/>
            <w:b/>
            <w:i/>
            <w:lang w:val="en-US"/>
          </w:rPr>
          <w:delText xml:space="preserve">Showing the </w:delText>
        </w:r>
      </w:del>
      <w:r w:rsidRPr="004F6737">
        <w:rPr>
          <w:rFonts w:ascii="Times New Roman" w:hAnsi="Times New Roman" w:cs="Times New Roman"/>
          <w:b/>
          <w:i/>
          <w:lang w:val="en-US"/>
        </w:rPr>
        <w:t xml:space="preserve">Artificial Reefs Structures made </w:t>
      </w:r>
      <w:ins w:id="404" w:author="John Dominic Balarin" w:date="2023-01-19T10:47:00Z">
        <w:r w:rsidR="00DB6FA6" w:rsidRPr="00DB6FA6">
          <w:rPr>
            <w:rFonts w:ascii="Times New Roman" w:hAnsi="Times New Roman" w:cs="Times New Roman"/>
            <w:b/>
            <w:i/>
            <w:highlight w:val="yellow"/>
            <w:lang w:val="en-US"/>
            <w:rPrChange w:id="405" w:author="John Dominic Balarin" w:date="2023-01-19T10:47:00Z">
              <w:rPr>
                <w:rFonts w:ascii="Times New Roman" w:hAnsi="Times New Roman" w:cs="Times New Roman"/>
                <w:b/>
                <w:i/>
                <w:lang w:val="en-US"/>
              </w:rPr>
            </w:rPrChange>
          </w:rPr>
          <w:t xml:space="preserve">and </w:t>
        </w:r>
        <w:proofErr w:type="spellStart"/>
        <w:r w:rsidR="00DB6FA6" w:rsidRPr="00DB6FA6">
          <w:rPr>
            <w:rFonts w:ascii="Times New Roman" w:hAnsi="Times New Roman" w:cs="Times New Roman"/>
            <w:b/>
            <w:i/>
            <w:highlight w:val="yellow"/>
            <w:lang w:val="en-US"/>
            <w:rPrChange w:id="406" w:author="John Dominic Balarin" w:date="2023-01-19T10:47:00Z">
              <w:rPr>
                <w:rFonts w:ascii="Times New Roman" w:hAnsi="Times New Roman" w:cs="Times New Roman"/>
                <w:b/>
                <w:i/>
                <w:lang w:val="en-US"/>
              </w:rPr>
            </w:rPrChange>
          </w:rPr>
          <w:t>Outplanted</w:t>
        </w:r>
        <w:proofErr w:type="spellEnd"/>
        <w:r w:rsidR="00DB6FA6">
          <w:rPr>
            <w:rFonts w:ascii="Times New Roman" w:hAnsi="Times New Roman" w:cs="Times New Roman"/>
            <w:b/>
            <w:i/>
            <w:lang w:val="en-US"/>
          </w:rPr>
          <w:t xml:space="preserve"> </w:t>
        </w:r>
      </w:ins>
      <w:r w:rsidRPr="004F6737">
        <w:rPr>
          <w:rFonts w:ascii="Times New Roman" w:hAnsi="Times New Roman" w:cs="Times New Roman"/>
          <w:b/>
          <w:i/>
          <w:lang w:val="en-US"/>
        </w:rPr>
        <w:t>Vs the Annual Target as a % of the Annual cumulative</w:t>
      </w:r>
      <w:del w:id="407" w:author="John Dominic Balarin" w:date="2023-01-19T10:45:00Z">
        <w:r w:rsidRPr="004F6737" w:rsidDel="00C371B0">
          <w:rPr>
            <w:rFonts w:ascii="Times New Roman" w:hAnsi="Times New Roman" w:cs="Times New Roman"/>
            <w:b/>
            <w:i/>
            <w:lang w:val="en-US"/>
          </w:rPr>
          <w:delText xml:space="preserve"> achieved for every month.</w:delText>
        </w:r>
      </w:del>
    </w:p>
    <w:p w14:paraId="38FCE589" w14:textId="79FD38F1" w:rsidR="00732449" w:rsidRDefault="00DB6FA6" w:rsidP="004F6737">
      <w:pPr>
        <w:tabs>
          <w:tab w:val="left" w:pos="2265"/>
        </w:tabs>
        <w:jc w:val="both"/>
        <w:rPr>
          <w:ins w:id="408" w:author="John Dominic Balarin" w:date="2023-01-19T10:52:00Z"/>
          <w:rFonts w:ascii="Times New Roman" w:hAnsi="Times New Roman" w:cs="Times New Roman"/>
          <w:lang w:val="en-US"/>
        </w:rPr>
      </w:pPr>
      <w:ins w:id="409" w:author="John Dominic Balarin" w:date="2023-01-19T10:51:00Z">
        <w:r>
          <w:rPr>
            <w:rFonts w:ascii="Times New Roman" w:hAnsi="Times New Roman" w:cs="Times New Roman"/>
            <w:lang w:val="en-US"/>
          </w:rPr>
          <w:t>Check series title</w:t>
        </w:r>
      </w:ins>
      <w:ins w:id="410" w:author="John Dominic Balarin" w:date="2023-01-19T10:52:00Z">
        <w:r>
          <w:rPr>
            <w:rFonts w:ascii="Times New Roman" w:hAnsi="Times New Roman" w:cs="Times New Roman"/>
            <w:lang w:val="en-US"/>
          </w:rPr>
          <w:t>s</w:t>
        </w:r>
      </w:ins>
    </w:p>
    <w:p w14:paraId="027E7F46" w14:textId="733122BB" w:rsidR="00DB6FA6" w:rsidRPr="00DB6FA6" w:rsidRDefault="00DB6FA6" w:rsidP="004F6737">
      <w:pPr>
        <w:tabs>
          <w:tab w:val="left" w:pos="2265"/>
        </w:tabs>
        <w:jc w:val="both"/>
        <w:rPr>
          <w:rFonts w:ascii="Times New Roman" w:hAnsi="Times New Roman" w:cs="Times New Roman"/>
          <w:lang w:val="en-US"/>
          <w:rPrChange w:id="411" w:author="John Dominic Balarin" w:date="2023-01-19T10:51:00Z">
            <w:rPr>
              <w:rFonts w:ascii="Times New Roman" w:hAnsi="Times New Roman" w:cs="Times New Roman"/>
            </w:rPr>
          </w:rPrChange>
        </w:rPr>
      </w:pPr>
      <w:ins w:id="412" w:author="John Dominic Balarin" w:date="2023-01-19T10:52:00Z">
        <w:r>
          <w:rPr>
            <w:rFonts w:ascii="Times New Roman" w:hAnsi="Times New Roman" w:cs="Times New Roman"/>
            <w:lang w:val="en-US"/>
          </w:rPr>
          <w:t>Insert grid lines</w:t>
        </w:r>
      </w:ins>
    </w:p>
    <w:p w14:paraId="794A8A39" w14:textId="236A557B" w:rsidR="00BF529A" w:rsidRPr="004F6737" w:rsidRDefault="00BF529A" w:rsidP="004F6737">
      <w:pPr>
        <w:tabs>
          <w:tab w:val="left" w:pos="2265"/>
        </w:tabs>
        <w:jc w:val="both"/>
        <w:rPr>
          <w:rFonts w:ascii="Times New Roman" w:hAnsi="Times New Roman" w:cs="Times New Roman"/>
        </w:rPr>
      </w:pPr>
      <w:r w:rsidRPr="004F6737">
        <w:rPr>
          <w:rFonts w:ascii="Times New Roman" w:hAnsi="Times New Roman" w:cs="Times New Roman"/>
          <w:noProof/>
        </w:rPr>
        <w:drawing>
          <wp:inline distT="0" distB="0" distL="0" distR="0" wp14:anchorId="14C0CD63" wp14:editId="43941805">
            <wp:extent cx="5718544" cy="353598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8544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F7E8" w14:textId="74F33AAD" w:rsidR="00425E32" w:rsidRPr="004F6737" w:rsidRDefault="00210087" w:rsidP="004F6737">
      <w:pPr>
        <w:tabs>
          <w:tab w:val="left" w:pos="2265"/>
        </w:tabs>
        <w:jc w:val="both"/>
        <w:rPr>
          <w:rFonts w:ascii="Times New Roman" w:hAnsi="Times New Roman" w:cs="Times New Roman"/>
          <w:lang w:val="en-US"/>
        </w:rPr>
      </w:pPr>
      <w:r w:rsidRPr="004F6737">
        <w:rPr>
          <w:rFonts w:ascii="Times New Roman" w:hAnsi="Times New Roman" w:cs="Times New Roman"/>
          <w:b/>
          <w:i/>
          <w:lang w:val="en-US"/>
        </w:rPr>
        <w:t>Figure 4:</w:t>
      </w:r>
      <w:del w:id="413" w:author="John Dominic Balarin" w:date="2023-01-19T10:45:00Z">
        <w:r w:rsidRPr="004F6737" w:rsidDel="00C371B0">
          <w:rPr>
            <w:rFonts w:ascii="Times New Roman" w:hAnsi="Times New Roman" w:cs="Times New Roman"/>
            <w:b/>
            <w:i/>
            <w:lang w:val="en-US"/>
          </w:rPr>
          <w:delText xml:space="preserve"> Showing</w:delText>
        </w:r>
      </w:del>
      <w:r w:rsidRPr="004F6737">
        <w:rPr>
          <w:rFonts w:ascii="Times New Roman" w:hAnsi="Times New Roman" w:cs="Times New Roman"/>
          <w:b/>
          <w:i/>
          <w:lang w:val="en-US"/>
        </w:rPr>
        <w:t xml:space="preserve"> Annual target Vs cumulative achievement for Artificial Reefs Structures</w:t>
      </w:r>
      <w:ins w:id="414" w:author="John Dominic Balarin" w:date="2023-01-19T10:48:00Z">
        <w:r w:rsidR="00DB6FA6">
          <w:rPr>
            <w:rFonts w:ascii="Times New Roman" w:hAnsi="Times New Roman" w:cs="Times New Roman"/>
            <w:b/>
            <w:i/>
            <w:lang w:val="en-US"/>
          </w:rPr>
          <w:t xml:space="preserve"> </w:t>
        </w:r>
        <w:proofErr w:type="spellStart"/>
        <w:r w:rsidR="00DB6FA6" w:rsidRPr="00DB6FA6">
          <w:rPr>
            <w:rFonts w:ascii="Times New Roman" w:hAnsi="Times New Roman" w:cs="Times New Roman"/>
            <w:b/>
            <w:i/>
            <w:highlight w:val="yellow"/>
            <w:lang w:val="en-US"/>
            <w:rPrChange w:id="415" w:author="John Dominic Balarin" w:date="2023-01-19T10:48:00Z">
              <w:rPr>
                <w:rFonts w:ascii="Times New Roman" w:hAnsi="Times New Roman" w:cs="Times New Roman"/>
                <w:b/>
                <w:i/>
                <w:lang w:val="en-US"/>
              </w:rPr>
            </w:rPrChange>
          </w:rPr>
          <w:t>Outplanted</w:t>
        </w:r>
      </w:ins>
      <w:proofErr w:type="spellEnd"/>
      <w:del w:id="416" w:author="John Dominic Balarin" w:date="2023-01-19T10:45:00Z">
        <w:r w:rsidRPr="004F6737" w:rsidDel="00C371B0">
          <w:rPr>
            <w:rFonts w:ascii="Times New Roman" w:hAnsi="Times New Roman" w:cs="Times New Roman"/>
            <w:b/>
            <w:i/>
            <w:lang w:val="en-US"/>
          </w:rPr>
          <w:delText xml:space="preserve"> </w:delText>
        </w:r>
        <w:r w:rsidR="000C692B" w:rsidRPr="004F6737" w:rsidDel="00C371B0">
          <w:rPr>
            <w:rFonts w:ascii="Times New Roman" w:hAnsi="Times New Roman" w:cs="Times New Roman"/>
            <w:b/>
            <w:i/>
            <w:lang w:val="en-US"/>
          </w:rPr>
          <w:delText>made against</w:delText>
        </w:r>
        <w:r w:rsidRPr="004F6737" w:rsidDel="00C371B0">
          <w:rPr>
            <w:rFonts w:ascii="Times New Roman" w:hAnsi="Times New Roman" w:cs="Times New Roman"/>
            <w:b/>
            <w:i/>
            <w:lang w:val="en-US"/>
          </w:rPr>
          <w:delText xml:space="preserve"> every month</w:delText>
        </w:r>
      </w:del>
    </w:p>
    <w:p w14:paraId="6E25B630" w14:textId="77777777" w:rsidR="00C371B0" w:rsidRDefault="00224B0B" w:rsidP="004F6737">
      <w:pPr>
        <w:tabs>
          <w:tab w:val="left" w:pos="2265"/>
        </w:tabs>
        <w:jc w:val="both"/>
        <w:rPr>
          <w:ins w:id="417" w:author="John Dominic Balarin" w:date="2023-01-19T10:45:00Z"/>
          <w:rFonts w:ascii="Times New Roman" w:hAnsi="Times New Roman" w:cs="Times New Roman"/>
          <w:lang w:val="en-US"/>
        </w:rPr>
      </w:pPr>
      <w:r w:rsidRPr="004F6737">
        <w:rPr>
          <w:rFonts w:ascii="Times New Roman" w:hAnsi="Times New Roman" w:cs="Times New Roman"/>
          <w:lang w:val="en-US"/>
        </w:rPr>
        <w:t xml:space="preserve">As shown </w:t>
      </w:r>
      <w:r w:rsidRPr="004F6737">
        <w:rPr>
          <w:rFonts w:ascii="Times New Roman" w:hAnsi="Times New Roman" w:cs="Times New Roman"/>
          <w:b/>
          <w:lang w:val="en-US"/>
        </w:rPr>
        <w:t xml:space="preserve">in </w:t>
      </w:r>
      <w:r w:rsidR="000D20B8" w:rsidRPr="004F6737">
        <w:rPr>
          <w:rFonts w:ascii="Times New Roman" w:hAnsi="Times New Roman" w:cs="Times New Roman"/>
          <w:b/>
          <w:lang w:val="en-US"/>
        </w:rPr>
        <w:t>T</w:t>
      </w:r>
      <w:r w:rsidRPr="004F6737">
        <w:rPr>
          <w:rFonts w:ascii="Times New Roman" w:hAnsi="Times New Roman" w:cs="Times New Roman"/>
          <w:b/>
          <w:lang w:val="en-US"/>
        </w:rPr>
        <w:t>able 4</w:t>
      </w:r>
      <w:r w:rsidRPr="004F6737">
        <w:rPr>
          <w:rFonts w:ascii="Times New Roman" w:hAnsi="Times New Roman" w:cs="Times New Roman"/>
          <w:lang w:val="en-US"/>
        </w:rPr>
        <w:t xml:space="preserve"> and </w:t>
      </w:r>
      <w:r w:rsidRPr="004F6737">
        <w:rPr>
          <w:rFonts w:ascii="Times New Roman" w:hAnsi="Times New Roman" w:cs="Times New Roman"/>
          <w:b/>
          <w:lang w:val="en-US"/>
        </w:rPr>
        <w:t xml:space="preserve">figure </w:t>
      </w:r>
      <w:r w:rsidR="000D20B8" w:rsidRPr="004F6737">
        <w:rPr>
          <w:rFonts w:ascii="Times New Roman" w:hAnsi="Times New Roman" w:cs="Times New Roman"/>
          <w:b/>
          <w:lang w:val="en-US"/>
        </w:rPr>
        <w:t>4, the</w:t>
      </w:r>
      <w:r w:rsidR="00B80E9A" w:rsidRPr="004F6737">
        <w:rPr>
          <w:rFonts w:ascii="Times New Roman" w:hAnsi="Times New Roman" w:cs="Times New Roman"/>
          <w:lang w:val="en-US"/>
        </w:rPr>
        <w:t xml:space="preserve"> annual % cumulative achievement is higher than the % annual cumulative target due to; </w:t>
      </w:r>
    </w:p>
    <w:p w14:paraId="3E90D1D8" w14:textId="77777777" w:rsidR="00C371B0" w:rsidRDefault="00B80E9A" w:rsidP="00C371B0">
      <w:pPr>
        <w:pStyle w:val="ListParagraph"/>
        <w:numPr>
          <w:ilvl w:val="0"/>
          <w:numId w:val="7"/>
        </w:numPr>
        <w:tabs>
          <w:tab w:val="left" w:pos="2265"/>
        </w:tabs>
        <w:jc w:val="both"/>
        <w:rPr>
          <w:ins w:id="418" w:author="John Dominic Balarin" w:date="2023-01-19T10:45:00Z"/>
          <w:rFonts w:ascii="Times New Roman" w:hAnsi="Times New Roman" w:cs="Times New Roman"/>
          <w:lang w:val="en-US"/>
        </w:rPr>
      </w:pPr>
      <w:r w:rsidRPr="00C371B0">
        <w:rPr>
          <w:rFonts w:ascii="Times New Roman" w:hAnsi="Times New Roman" w:cs="Times New Roman"/>
          <w:lang w:val="en-US"/>
          <w:rPrChange w:id="419" w:author="John Dominic Balarin" w:date="2023-01-19T10:45:00Z">
            <w:rPr>
              <w:lang w:val="en-US"/>
            </w:rPr>
          </w:rPrChange>
        </w:rPr>
        <w:t>Availability of materials such as cemen</w:t>
      </w:r>
      <w:r w:rsidR="00E94D48" w:rsidRPr="00C371B0">
        <w:rPr>
          <w:rFonts w:ascii="Times New Roman" w:hAnsi="Times New Roman" w:cs="Times New Roman"/>
          <w:lang w:val="en-US"/>
          <w:rPrChange w:id="420" w:author="John Dominic Balarin" w:date="2023-01-19T10:45:00Z">
            <w:rPr>
              <w:lang w:val="en-US"/>
            </w:rPr>
          </w:rPrChange>
        </w:rPr>
        <w:t xml:space="preserve">t for ARs making. </w:t>
      </w:r>
    </w:p>
    <w:p w14:paraId="00D434E0" w14:textId="7C81B7BB" w:rsidR="00BF529A" w:rsidRDefault="00E94D48" w:rsidP="00C371B0">
      <w:pPr>
        <w:pStyle w:val="ListParagraph"/>
        <w:numPr>
          <w:ilvl w:val="0"/>
          <w:numId w:val="7"/>
        </w:numPr>
        <w:tabs>
          <w:tab w:val="left" w:pos="2265"/>
        </w:tabs>
        <w:jc w:val="both"/>
        <w:rPr>
          <w:ins w:id="421" w:author="John Dominic Balarin" w:date="2023-01-19T10:48:00Z"/>
          <w:rFonts w:ascii="Times New Roman" w:hAnsi="Times New Roman" w:cs="Times New Roman"/>
          <w:lang w:val="en-US"/>
        </w:rPr>
      </w:pPr>
      <w:del w:id="422" w:author="John Dominic Balarin" w:date="2023-01-19T10:48:00Z">
        <w:r w:rsidRPr="00C371B0" w:rsidDel="00DB6FA6">
          <w:rPr>
            <w:rFonts w:ascii="Times New Roman" w:hAnsi="Times New Roman" w:cs="Times New Roman"/>
            <w:lang w:val="en-US"/>
            <w:rPrChange w:id="423" w:author="John Dominic Balarin" w:date="2023-01-19T10:45:00Z">
              <w:rPr>
                <w:lang w:val="en-US"/>
              </w:rPr>
            </w:rPrChange>
          </w:rPr>
          <w:delText xml:space="preserve">Cumulative achievement also </w:delText>
        </w:r>
        <w:r w:rsidR="0024203C" w:rsidRPr="00C371B0" w:rsidDel="00DB6FA6">
          <w:rPr>
            <w:rFonts w:ascii="Times New Roman" w:hAnsi="Times New Roman" w:cs="Times New Roman"/>
            <w:lang w:val="en-US"/>
            <w:rPrChange w:id="424" w:author="John Dominic Balarin" w:date="2023-01-19T10:45:00Z">
              <w:rPr>
                <w:lang w:val="en-US"/>
              </w:rPr>
            </w:rPrChange>
          </w:rPr>
          <w:delText xml:space="preserve">increases as </w:delText>
        </w:r>
        <w:r w:rsidRPr="00C371B0" w:rsidDel="00DB6FA6">
          <w:rPr>
            <w:rFonts w:ascii="Times New Roman" w:hAnsi="Times New Roman" w:cs="Times New Roman"/>
            <w:lang w:val="en-US"/>
            <w:rPrChange w:id="425" w:author="John Dominic Balarin" w:date="2023-01-19T10:45:00Z">
              <w:rPr>
                <w:lang w:val="en-US"/>
              </w:rPr>
            </w:rPrChange>
          </w:rPr>
          <w:delText xml:space="preserve">from </w:delText>
        </w:r>
        <w:r w:rsidR="00210087" w:rsidRPr="00C371B0" w:rsidDel="00DB6FA6">
          <w:rPr>
            <w:rFonts w:ascii="Times New Roman" w:hAnsi="Times New Roman" w:cs="Times New Roman"/>
            <w:lang w:val="en-US"/>
            <w:rPrChange w:id="426" w:author="John Dominic Balarin" w:date="2023-01-19T10:45:00Z">
              <w:rPr>
                <w:lang w:val="en-US"/>
              </w:rPr>
            </w:rPrChange>
          </w:rPr>
          <w:delText>the beginning of the year upto the end.</w:delText>
        </w:r>
        <w:r w:rsidR="0024203C" w:rsidRPr="00C371B0" w:rsidDel="00DB6FA6">
          <w:rPr>
            <w:rFonts w:ascii="Times New Roman" w:hAnsi="Times New Roman" w:cs="Times New Roman"/>
            <w:lang w:val="en-US"/>
            <w:rPrChange w:id="427" w:author="John Dominic Balarin" w:date="2023-01-19T10:45:00Z">
              <w:rPr>
                <w:lang w:val="en-US"/>
              </w:rPr>
            </w:rPrChange>
          </w:rPr>
          <w:delText xml:space="preserve"> </w:delText>
        </w:r>
      </w:del>
      <w:ins w:id="428" w:author="John Dominic Balarin" w:date="2023-01-19T10:48:00Z">
        <w:r w:rsidR="00DB6FA6">
          <w:rPr>
            <w:rFonts w:ascii="Times New Roman" w:hAnsi="Times New Roman" w:cs="Times New Roman"/>
            <w:lang w:val="en-US"/>
          </w:rPr>
          <w:t>Team enthusiasm</w:t>
        </w:r>
      </w:ins>
    </w:p>
    <w:p w14:paraId="177277EC" w14:textId="30BCC88C" w:rsidR="00DB6FA6" w:rsidRPr="00C371B0" w:rsidRDefault="00DB6FA6" w:rsidP="00C371B0">
      <w:pPr>
        <w:pStyle w:val="ListParagraph"/>
        <w:numPr>
          <w:ilvl w:val="0"/>
          <w:numId w:val="7"/>
        </w:numPr>
        <w:tabs>
          <w:tab w:val="left" w:pos="2265"/>
        </w:tabs>
        <w:jc w:val="both"/>
        <w:rPr>
          <w:rFonts w:ascii="Times New Roman" w:hAnsi="Times New Roman" w:cs="Times New Roman"/>
          <w:lang w:val="en-US"/>
          <w:rPrChange w:id="429" w:author="John Dominic Balarin" w:date="2023-01-19T10:45:00Z">
            <w:rPr>
              <w:lang w:val="en-US"/>
            </w:rPr>
          </w:rPrChange>
        </w:rPr>
        <w:pPrChange w:id="430" w:author="John Dominic Balarin" w:date="2023-01-19T10:45:00Z">
          <w:pPr>
            <w:tabs>
              <w:tab w:val="left" w:pos="2265"/>
            </w:tabs>
            <w:jc w:val="both"/>
          </w:pPr>
        </w:pPrChange>
      </w:pPr>
      <w:ins w:id="431" w:author="John Dominic Balarin" w:date="2023-01-19T10:48:00Z">
        <w:r>
          <w:rPr>
            <w:rFonts w:ascii="Times New Roman" w:hAnsi="Times New Roman" w:cs="Times New Roman"/>
            <w:lang w:val="en-US"/>
          </w:rPr>
          <w:t>Availability of juveniles</w:t>
        </w:r>
      </w:ins>
      <w:ins w:id="432" w:author="John Dominic Balarin" w:date="2023-01-19T10:57:00Z">
        <w:r w:rsidR="00BE18DA">
          <w:rPr>
            <w:rFonts w:ascii="Times New Roman" w:hAnsi="Times New Roman" w:cs="Times New Roman"/>
            <w:lang w:val="en-US"/>
          </w:rPr>
          <w:t xml:space="preserve"> to out plant</w:t>
        </w:r>
      </w:ins>
    </w:p>
    <w:p w14:paraId="69E343C8" w14:textId="5AFD853B" w:rsidR="001C5492" w:rsidRPr="004F6737" w:rsidRDefault="00DB6FA6" w:rsidP="004F6737">
      <w:pPr>
        <w:tabs>
          <w:tab w:val="left" w:pos="2265"/>
        </w:tabs>
        <w:jc w:val="both"/>
        <w:rPr>
          <w:rFonts w:ascii="Times New Roman" w:hAnsi="Times New Roman" w:cs="Times New Roman"/>
          <w:lang w:val="en-US"/>
        </w:rPr>
      </w:pPr>
      <w:ins w:id="433" w:author="John Dominic Balarin" w:date="2023-01-19T10:49:00Z">
        <w:r>
          <w:rPr>
            <w:rFonts w:ascii="Times New Roman" w:hAnsi="Times New Roman" w:cs="Times New Roman"/>
            <w:lang w:val="en-US"/>
          </w:rPr>
          <w:t>Insert accumulative performance as % total number</w:t>
        </w:r>
      </w:ins>
    </w:p>
    <w:tbl>
      <w:tblPr>
        <w:tblW w:w="5860" w:type="dxa"/>
        <w:tblLook w:val="04A0" w:firstRow="1" w:lastRow="0" w:firstColumn="1" w:lastColumn="0" w:noHBand="0" w:noVBand="1"/>
      </w:tblPr>
      <w:tblGrid>
        <w:gridCol w:w="1280"/>
        <w:gridCol w:w="1420"/>
        <w:gridCol w:w="1580"/>
        <w:gridCol w:w="1580"/>
      </w:tblGrid>
      <w:tr w:rsidR="00BF529A" w:rsidRPr="004F6737" w14:paraId="01422024" w14:textId="77777777" w:rsidTr="00BF529A">
        <w:trPr>
          <w:trHeight w:val="315"/>
        </w:trPr>
        <w:tc>
          <w:tcPr>
            <w:tcW w:w="5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FE2F3" w:fill="CFE2F3"/>
            <w:vAlign w:val="bottom"/>
            <w:hideMark/>
          </w:tcPr>
          <w:p w14:paraId="58EFC414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Tables Cleaned vs Monthly Target</w:t>
            </w:r>
          </w:p>
        </w:tc>
      </w:tr>
      <w:tr w:rsidR="00BF529A" w:rsidRPr="004F6737" w14:paraId="4E5FD64D" w14:textId="77777777" w:rsidTr="00BF529A">
        <w:trPr>
          <w:trHeight w:val="315"/>
        </w:trPr>
        <w:tc>
          <w:tcPr>
            <w:tcW w:w="5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7B5A1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i/>
                <w:iCs/>
                <w:color w:val="000000"/>
                <w:lang/>
              </w:rPr>
              <w:t>2022</w:t>
            </w:r>
          </w:p>
        </w:tc>
      </w:tr>
      <w:tr w:rsidR="00BF529A" w:rsidRPr="004F6737" w14:paraId="2694DF8C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AD3418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Month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B45AAF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Monthly Target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079683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Tables Cleaned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25D623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% Achieved</w:t>
            </w:r>
          </w:p>
        </w:tc>
      </w:tr>
      <w:tr w:rsidR="00BF529A" w:rsidRPr="004F6737" w14:paraId="352A3B3D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50C7BD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lastRenderedPageBreak/>
              <w:t>January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B7B40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12.0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3F4B4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6.0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F8EE9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50.0</w:t>
            </w:r>
          </w:p>
        </w:tc>
      </w:tr>
      <w:tr w:rsidR="00BF529A" w:rsidRPr="004F6737" w14:paraId="3DB9CDF7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2F6EA6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February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4A7D4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12.0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73B77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15.0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1410F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87.5</w:t>
            </w:r>
          </w:p>
        </w:tc>
      </w:tr>
      <w:tr w:rsidR="00BF529A" w:rsidRPr="004F6737" w14:paraId="79525D2F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1F5DC4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March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CE44B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12.0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F0502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23.0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00FFE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122.2</w:t>
            </w:r>
          </w:p>
        </w:tc>
      </w:tr>
      <w:tr w:rsidR="00BF529A" w:rsidRPr="004F6737" w14:paraId="1D6607F7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CDD313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April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77B9C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12.0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DE53E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29.0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03FA2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152.1</w:t>
            </w:r>
          </w:p>
        </w:tc>
      </w:tr>
      <w:tr w:rsidR="00BF529A" w:rsidRPr="004F6737" w14:paraId="6E25F52F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4C4799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May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3B39C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12.0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E71C4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25.0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F3D0E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163.3</w:t>
            </w:r>
          </w:p>
        </w:tc>
      </w:tr>
      <w:tr w:rsidR="00BF529A" w:rsidRPr="004F6737" w14:paraId="48030CFD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3C07A2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June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D998F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12.0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8D645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7.0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0EE4F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145.8</w:t>
            </w:r>
          </w:p>
        </w:tc>
      </w:tr>
      <w:tr w:rsidR="00BF529A" w:rsidRPr="004F6737" w14:paraId="2428DBAB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1619E8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July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CA482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12.0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FF728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16.0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96A88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144.0</w:t>
            </w:r>
          </w:p>
        </w:tc>
      </w:tr>
      <w:tr w:rsidR="00BF529A" w:rsidRPr="004F6737" w14:paraId="340D8858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7FF70D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August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595F3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12.0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65828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11.0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0B7F2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137.5</w:t>
            </w:r>
          </w:p>
        </w:tc>
      </w:tr>
      <w:tr w:rsidR="00BF529A" w:rsidRPr="004F6737" w14:paraId="6ED2DF2B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34721D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September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A635B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12.0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262F7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13.0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B6D73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134.3</w:t>
            </w:r>
          </w:p>
        </w:tc>
      </w:tr>
      <w:tr w:rsidR="00BF529A" w:rsidRPr="004F6737" w14:paraId="48CE2839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C86158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October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B3606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12.0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461D7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11.0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A50E5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130.0</w:t>
            </w:r>
          </w:p>
        </w:tc>
      </w:tr>
      <w:tr w:rsidR="00BF529A" w:rsidRPr="004F6737" w14:paraId="62CEE1E4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E9F40A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November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3FB99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12.0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7FFDD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11.0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F8E9D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126.5</w:t>
            </w:r>
          </w:p>
        </w:tc>
      </w:tr>
      <w:tr w:rsidR="00BF529A" w:rsidRPr="004F6737" w14:paraId="50A9D493" w14:textId="77777777" w:rsidTr="00BF529A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BCE542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December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3F15D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12.0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F5533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0.0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46C42" w14:textId="77777777" w:rsidR="00BF529A" w:rsidRPr="004F6737" w:rsidRDefault="00BF529A" w:rsidP="004F6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4F6737">
              <w:rPr>
                <w:rFonts w:ascii="Times New Roman" w:eastAsia="Times New Roman" w:hAnsi="Times New Roman" w:cs="Times New Roman"/>
                <w:color w:val="000000"/>
                <w:lang/>
              </w:rPr>
              <w:t>116.0</w:t>
            </w:r>
          </w:p>
        </w:tc>
      </w:tr>
    </w:tbl>
    <w:p w14:paraId="13261EBA" w14:textId="77777777" w:rsidR="00DB6FA6" w:rsidRDefault="00732449" w:rsidP="004F6737">
      <w:pPr>
        <w:jc w:val="both"/>
        <w:rPr>
          <w:ins w:id="434" w:author="John Dominic Balarin" w:date="2023-01-19T10:51:00Z"/>
          <w:rFonts w:ascii="Times New Roman" w:hAnsi="Times New Roman" w:cs="Times New Roman"/>
          <w:b/>
          <w:i/>
          <w:lang w:val="en-US"/>
        </w:rPr>
      </w:pPr>
      <w:r w:rsidRPr="004F6737">
        <w:rPr>
          <w:rFonts w:ascii="Times New Roman" w:hAnsi="Times New Roman" w:cs="Times New Roman"/>
          <w:b/>
          <w:i/>
          <w:lang w:val="en-US"/>
        </w:rPr>
        <w:t xml:space="preserve">Table 5: </w:t>
      </w:r>
      <w:del w:id="435" w:author="John Dominic Balarin" w:date="2023-01-19T10:51:00Z">
        <w:r w:rsidRPr="004F6737" w:rsidDel="00DB6FA6">
          <w:rPr>
            <w:rFonts w:ascii="Times New Roman" w:hAnsi="Times New Roman" w:cs="Times New Roman"/>
            <w:b/>
            <w:i/>
            <w:lang w:val="en-US"/>
          </w:rPr>
          <w:delText xml:space="preserve">Showing the </w:delText>
        </w:r>
      </w:del>
      <w:r w:rsidRPr="004F6737">
        <w:rPr>
          <w:rFonts w:ascii="Times New Roman" w:hAnsi="Times New Roman" w:cs="Times New Roman"/>
          <w:b/>
          <w:i/>
          <w:lang w:val="en-US"/>
        </w:rPr>
        <w:t>Annual corals Out-planted</w:t>
      </w:r>
      <w:ins w:id="436" w:author="John Dominic Balarin" w:date="2023-01-19T10:51:00Z">
        <w:r w:rsidR="00DB6FA6">
          <w:rPr>
            <w:rFonts w:ascii="Times New Roman" w:hAnsi="Times New Roman" w:cs="Times New Roman"/>
            <w:b/>
            <w:i/>
            <w:lang w:val="en-US"/>
          </w:rPr>
          <w:t xml:space="preserve"> in degraded areas</w:t>
        </w:r>
      </w:ins>
      <w:r w:rsidRPr="004F6737">
        <w:rPr>
          <w:rFonts w:ascii="Times New Roman" w:hAnsi="Times New Roman" w:cs="Times New Roman"/>
          <w:b/>
          <w:i/>
          <w:lang w:val="en-US"/>
        </w:rPr>
        <w:t xml:space="preserve"> Vs the Annual Target as a % of the </w:t>
      </w:r>
      <w:r w:rsidRPr="00BE18DA">
        <w:rPr>
          <w:rFonts w:ascii="Times New Roman" w:hAnsi="Times New Roman" w:cs="Times New Roman"/>
          <w:b/>
          <w:i/>
          <w:highlight w:val="yellow"/>
          <w:lang w:val="en-US"/>
          <w:rPrChange w:id="437" w:author="John Dominic Balarin" w:date="2023-01-19T10:57:00Z">
            <w:rPr>
              <w:rFonts w:ascii="Times New Roman" w:hAnsi="Times New Roman" w:cs="Times New Roman"/>
              <w:b/>
              <w:i/>
              <w:lang w:val="en-US"/>
            </w:rPr>
          </w:rPrChange>
        </w:rPr>
        <w:t>Annual cumulative</w:t>
      </w:r>
    </w:p>
    <w:p w14:paraId="5076FE96" w14:textId="77777777" w:rsidR="00DB6FA6" w:rsidRDefault="00DB6FA6" w:rsidP="004F6737">
      <w:pPr>
        <w:jc w:val="both"/>
        <w:rPr>
          <w:ins w:id="438" w:author="John Dominic Balarin" w:date="2023-01-19T10:51:00Z"/>
          <w:rFonts w:ascii="Times New Roman" w:hAnsi="Times New Roman" w:cs="Times New Roman"/>
          <w:b/>
          <w:i/>
          <w:lang w:val="en-US"/>
        </w:rPr>
      </w:pPr>
      <w:ins w:id="439" w:author="John Dominic Balarin" w:date="2023-01-19T10:51:00Z">
        <w:r>
          <w:rPr>
            <w:rFonts w:ascii="Times New Roman" w:hAnsi="Times New Roman" w:cs="Times New Roman"/>
            <w:b/>
            <w:i/>
            <w:lang w:val="en-US"/>
          </w:rPr>
          <w:t>INSERT GRID LINES</w:t>
        </w:r>
      </w:ins>
    </w:p>
    <w:p w14:paraId="22BDB6FE" w14:textId="0E3390AA" w:rsidR="00732449" w:rsidRDefault="00DB6FA6" w:rsidP="004F6737">
      <w:pPr>
        <w:jc w:val="both"/>
        <w:rPr>
          <w:ins w:id="440" w:author="John Dominic Balarin" w:date="2023-01-19T10:52:00Z"/>
          <w:rFonts w:ascii="Times New Roman" w:hAnsi="Times New Roman" w:cs="Times New Roman"/>
          <w:b/>
          <w:i/>
          <w:lang w:val="en-US"/>
        </w:rPr>
      </w:pPr>
      <w:ins w:id="441" w:author="John Dominic Balarin" w:date="2023-01-19T10:51:00Z">
        <w:r>
          <w:rPr>
            <w:rFonts w:ascii="Times New Roman" w:hAnsi="Times New Roman" w:cs="Times New Roman"/>
            <w:b/>
            <w:i/>
            <w:lang w:val="en-US"/>
          </w:rPr>
          <w:t>Check series labels</w:t>
        </w:r>
      </w:ins>
      <w:r w:rsidR="00732449" w:rsidRPr="004F6737">
        <w:rPr>
          <w:rFonts w:ascii="Times New Roman" w:hAnsi="Times New Roman" w:cs="Times New Roman"/>
          <w:b/>
          <w:i/>
          <w:lang w:val="en-US"/>
        </w:rPr>
        <w:t xml:space="preserve"> </w:t>
      </w:r>
      <w:del w:id="442" w:author="John Dominic Balarin" w:date="2023-01-19T10:51:00Z">
        <w:r w:rsidR="00732449" w:rsidRPr="004F6737" w:rsidDel="00DB6FA6">
          <w:rPr>
            <w:rFonts w:ascii="Times New Roman" w:hAnsi="Times New Roman" w:cs="Times New Roman"/>
            <w:b/>
            <w:i/>
            <w:lang w:val="en-US"/>
          </w:rPr>
          <w:delText>achieved for every month.</w:delText>
        </w:r>
      </w:del>
    </w:p>
    <w:p w14:paraId="6B418912" w14:textId="0AED7736" w:rsidR="00DB6FA6" w:rsidRPr="004F6737" w:rsidRDefault="00DB6FA6" w:rsidP="004F6737">
      <w:pPr>
        <w:jc w:val="both"/>
        <w:rPr>
          <w:rFonts w:ascii="Times New Roman" w:hAnsi="Times New Roman" w:cs="Times New Roman"/>
          <w:b/>
          <w:i/>
          <w:lang w:val="en-US"/>
        </w:rPr>
      </w:pPr>
      <w:ins w:id="443" w:author="John Dominic Balarin" w:date="2023-01-19T10:52:00Z">
        <w:r>
          <w:rPr>
            <w:rFonts w:ascii="Times New Roman" w:hAnsi="Times New Roman" w:cs="Times New Roman"/>
            <w:b/>
            <w:i/>
            <w:lang w:val="en-US"/>
          </w:rPr>
          <w:t>Calculate as cumulative…</w:t>
        </w:r>
      </w:ins>
    </w:p>
    <w:p w14:paraId="1D65F690" w14:textId="6E06994A" w:rsidR="00210087" w:rsidRPr="004F6737" w:rsidRDefault="00BF529A" w:rsidP="004F6737">
      <w:pPr>
        <w:tabs>
          <w:tab w:val="left" w:pos="2265"/>
        </w:tabs>
        <w:jc w:val="both"/>
        <w:rPr>
          <w:rFonts w:ascii="Times New Roman" w:hAnsi="Times New Roman" w:cs="Times New Roman"/>
          <w:b/>
          <w:i/>
          <w:lang w:val="en-US"/>
        </w:rPr>
      </w:pPr>
      <w:r w:rsidRPr="004F6737">
        <w:rPr>
          <w:rFonts w:ascii="Times New Roman" w:hAnsi="Times New Roman" w:cs="Times New Roman"/>
          <w:noProof/>
        </w:rPr>
        <w:drawing>
          <wp:inline distT="0" distB="0" distL="0" distR="0" wp14:anchorId="74C35604" wp14:editId="04C7D20A">
            <wp:extent cx="5718544" cy="3529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8544" cy="35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087" w:rsidRPr="004F6737">
        <w:rPr>
          <w:rFonts w:ascii="Times New Roman" w:hAnsi="Times New Roman" w:cs="Times New Roman"/>
          <w:b/>
          <w:i/>
          <w:lang w:val="en-US"/>
        </w:rPr>
        <w:t xml:space="preserve">Figure </w:t>
      </w:r>
      <w:r w:rsidR="000C692B" w:rsidRPr="004F6737">
        <w:rPr>
          <w:rFonts w:ascii="Times New Roman" w:hAnsi="Times New Roman" w:cs="Times New Roman"/>
          <w:b/>
          <w:i/>
          <w:lang w:val="en-US"/>
        </w:rPr>
        <w:t>5</w:t>
      </w:r>
      <w:r w:rsidR="00210087" w:rsidRPr="004F6737">
        <w:rPr>
          <w:rFonts w:ascii="Times New Roman" w:hAnsi="Times New Roman" w:cs="Times New Roman"/>
          <w:b/>
          <w:i/>
          <w:lang w:val="en-US"/>
        </w:rPr>
        <w:t xml:space="preserve">: </w:t>
      </w:r>
      <w:del w:id="444" w:author="John Dominic Balarin" w:date="2023-01-19T10:52:00Z">
        <w:r w:rsidR="00210087" w:rsidRPr="004F6737" w:rsidDel="00DB6FA6">
          <w:rPr>
            <w:rFonts w:ascii="Times New Roman" w:hAnsi="Times New Roman" w:cs="Times New Roman"/>
            <w:b/>
            <w:i/>
            <w:lang w:val="en-US"/>
          </w:rPr>
          <w:delText>Showing</w:delText>
        </w:r>
      </w:del>
      <w:r w:rsidR="00210087" w:rsidRPr="004F6737">
        <w:rPr>
          <w:rFonts w:ascii="Times New Roman" w:hAnsi="Times New Roman" w:cs="Times New Roman"/>
          <w:b/>
          <w:i/>
          <w:lang w:val="en-US"/>
        </w:rPr>
        <w:t xml:space="preserve"> Annual target Vs </w:t>
      </w:r>
      <w:r w:rsidR="000C692B" w:rsidRPr="00DB6FA6">
        <w:rPr>
          <w:rFonts w:ascii="Times New Roman" w:hAnsi="Times New Roman" w:cs="Times New Roman"/>
          <w:b/>
          <w:i/>
          <w:highlight w:val="yellow"/>
          <w:lang w:val="en-US"/>
          <w:rPrChange w:id="445" w:author="John Dominic Balarin" w:date="2023-01-19T10:52:00Z">
            <w:rPr>
              <w:rFonts w:ascii="Times New Roman" w:hAnsi="Times New Roman" w:cs="Times New Roman"/>
              <w:b/>
              <w:i/>
              <w:lang w:val="en-US"/>
            </w:rPr>
          </w:rPrChange>
        </w:rPr>
        <w:t xml:space="preserve">annual </w:t>
      </w:r>
      <w:r w:rsidR="00210087" w:rsidRPr="00DB6FA6">
        <w:rPr>
          <w:rFonts w:ascii="Times New Roman" w:hAnsi="Times New Roman" w:cs="Times New Roman"/>
          <w:b/>
          <w:i/>
          <w:highlight w:val="yellow"/>
          <w:lang w:val="en-US"/>
          <w:rPrChange w:id="446" w:author="John Dominic Balarin" w:date="2023-01-19T10:52:00Z">
            <w:rPr>
              <w:rFonts w:ascii="Times New Roman" w:hAnsi="Times New Roman" w:cs="Times New Roman"/>
              <w:b/>
              <w:i/>
              <w:lang w:val="en-US"/>
            </w:rPr>
          </w:rPrChange>
        </w:rPr>
        <w:t>cumulative</w:t>
      </w:r>
      <w:r w:rsidR="00210087" w:rsidRPr="004F6737">
        <w:rPr>
          <w:rFonts w:ascii="Times New Roman" w:hAnsi="Times New Roman" w:cs="Times New Roman"/>
          <w:b/>
          <w:i/>
          <w:lang w:val="en-US"/>
        </w:rPr>
        <w:t xml:space="preserve"> achievem</w:t>
      </w:r>
      <w:r w:rsidR="000C692B" w:rsidRPr="004F6737">
        <w:rPr>
          <w:rFonts w:ascii="Times New Roman" w:hAnsi="Times New Roman" w:cs="Times New Roman"/>
          <w:b/>
          <w:i/>
          <w:lang w:val="en-US"/>
        </w:rPr>
        <w:t xml:space="preserve">ent for Coral tables </w:t>
      </w:r>
      <w:r w:rsidR="00F9203B" w:rsidRPr="004F6737">
        <w:rPr>
          <w:rFonts w:ascii="Times New Roman" w:hAnsi="Times New Roman" w:cs="Times New Roman"/>
          <w:b/>
          <w:i/>
          <w:lang w:val="en-US"/>
        </w:rPr>
        <w:t>cleaned for</w:t>
      </w:r>
      <w:r w:rsidR="000C692B" w:rsidRPr="004F6737">
        <w:rPr>
          <w:rFonts w:ascii="Times New Roman" w:hAnsi="Times New Roman" w:cs="Times New Roman"/>
          <w:b/>
          <w:i/>
          <w:lang w:val="en-US"/>
        </w:rPr>
        <w:t xml:space="preserve"> each month.</w:t>
      </w:r>
    </w:p>
    <w:p w14:paraId="06570518" w14:textId="6D601E4B" w:rsidR="00601C3B" w:rsidRPr="004F6737" w:rsidRDefault="00224B0B" w:rsidP="004F6737">
      <w:pPr>
        <w:tabs>
          <w:tab w:val="left" w:pos="2265"/>
        </w:tabs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4F6737">
        <w:rPr>
          <w:rFonts w:ascii="Times New Roman" w:hAnsi="Times New Roman" w:cs="Times New Roman"/>
          <w:lang w:val="en-US"/>
        </w:rPr>
        <w:t xml:space="preserve">As seen in </w:t>
      </w:r>
      <w:r w:rsidRPr="004F6737">
        <w:rPr>
          <w:rFonts w:ascii="Times New Roman" w:hAnsi="Times New Roman" w:cs="Times New Roman"/>
          <w:b/>
          <w:lang w:val="en-US"/>
        </w:rPr>
        <w:t>table 5</w:t>
      </w:r>
      <w:r w:rsidRPr="004F6737">
        <w:rPr>
          <w:rFonts w:ascii="Times New Roman" w:hAnsi="Times New Roman" w:cs="Times New Roman"/>
          <w:lang w:val="en-US"/>
        </w:rPr>
        <w:t xml:space="preserve"> initially</w:t>
      </w:r>
      <w:r w:rsidRPr="004F6737">
        <w:rPr>
          <w:rFonts w:ascii="Times New Roman" w:hAnsi="Times New Roman" w:cs="Times New Roman"/>
          <w:b/>
          <w:lang w:val="en-US"/>
        </w:rPr>
        <w:t xml:space="preserve">, </w:t>
      </w:r>
      <w:r w:rsidRPr="004F6737">
        <w:rPr>
          <w:rFonts w:ascii="Times New Roman" w:hAnsi="Times New Roman" w:cs="Times New Roman"/>
          <w:lang w:val="en-US"/>
        </w:rPr>
        <w:t>the</w:t>
      </w:r>
      <w:r w:rsidRPr="004F6737">
        <w:rPr>
          <w:rFonts w:ascii="Times New Roman" w:hAnsi="Times New Roman" w:cs="Times New Roman"/>
          <w:b/>
          <w:lang w:val="en-US"/>
        </w:rPr>
        <w:t xml:space="preserve"> </w:t>
      </w:r>
      <w:r w:rsidRPr="004F6737">
        <w:rPr>
          <w:rFonts w:ascii="Times New Roman" w:hAnsi="Times New Roman" w:cs="Times New Roman"/>
          <w:lang w:val="en-US"/>
        </w:rPr>
        <w:t>monthly</w:t>
      </w:r>
      <w:r w:rsidR="00437BCE" w:rsidRPr="004F6737">
        <w:rPr>
          <w:rFonts w:ascii="Times New Roman" w:hAnsi="Times New Roman" w:cs="Times New Roman"/>
          <w:lang w:val="en-US"/>
        </w:rPr>
        <w:t xml:space="preserve"> </w:t>
      </w:r>
      <w:r w:rsidR="001C5492" w:rsidRPr="004F6737">
        <w:rPr>
          <w:rFonts w:ascii="Times New Roman" w:hAnsi="Times New Roman" w:cs="Times New Roman"/>
          <w:lang w:val="en-US"/>
        </w:rPr>
        <w:t xml:space="preserve">achievement </w:t>
      </w:r>
      <w:r w:rsidRPr="004F6737">
        <w:rPr>
          <w:rFonts w:ascii="Times New Roman" w:hAnsi="Times New Roman" w:cs="Times New Roman"/>
          <w:lang w:val="en-US"/>
        </w:rPr>
        <w:t xml:space="preserve">was </w:t>
      </w:r>
      <w:r w:rsidR="001C5492" w:rsidRPr="004F6737">
        <w:rPr>
          <w:rFonts w:ascii="Times New Roman" w:hAnsi="Times New Roman" w:cs="Times New Roman"/>
          <w:lang w:val="en-US"/>
        </w:rPr>
        <w:t>lower than monthly target. Some coral team staffs had taken their off/leave and this lowers the whole teams’ output.</w:t>
      </w:r>
      <w:ins w:id="447" w:author="John Dominic Balarin" w:date="2023-01-19T10:57:00Z">
        <w:r w:rsidR="00BE18DA">
          <w:rPr>
            <w:rFonts w:ascii="Times New Roman" w:hAnsi="Times New Roman" w:cs="Times New Roman"/>
            <w:lang w:val="en-US"/>
          </w:rPr>
          <w:t xml:space="preserve"> This suggests </w:t>
        </w:r>
        <w:r w:rsidR="00BE18DA" w:rsidRPr="00BE18DA">
          <w:rPr>
            <w:rFonts w:ascii="Times New Roman" w:hAnsi="Times New Roman" w:cs="Times New Roman"/>
            <w:highlight w:val="yellow"/>
            <w:lang w:val="en-US"/>
            <w:rPrChange w:id="448" w:author="John Dominic Balarin" w:date="2023-01-19T10:57:00Z">
              <w:rPr>
                <w:rFonts w:ascii="Times New Roman" w:hAnsi="Times New Roman" w:cs="Times New Roman"/>
                <w:lang w:val="en-US"/>
              </w:rPr>
            </w:rPrChange>
          </w:rPr>
          <w:t>Poor planning</w:t>
        </w:r>
      </w:ins>
    </w:p>
    <w:p w14:paraId="06CB2187" w14:textId="7083A6F2" w:rsidR="001C5492" w:rsidRPr="004F6737" w:rsidRDefault="00224B0B" w:rsidP="004F6737">
      <w:pPr>
        <w:tabs>
          <w:tab w:val="left" w:pos="2265"/>
        </w:tabs>
        <w:jc w:val="both"/>
        <w:rPr>
          <w:rFonts w:ascii="Times New Roman" w:hAnsi="Times New Roman" w:cs="Times New Roman"/>
          <w:lang w:val="en-US"/>
        </w:rPr>
      </w:pPr>
      <w:r w:rsidRPr="004F6737">
        <w:rPr>
          <w:rFonts w:ascii="Times New Roman" w:hAnsi="Times New Roman" w:cs="Times New Roman"/>
          <w:lang w:val="en-US"/>
        </w:rPr>
        <w:t xml:space="preserve">For the entire months, the annual </w:t>
      </w:r>
      <w:r w:rsidR="001C5492" w:rsidRPr="004F6737">
        <w:rPr>
          <w:rFonts w:ascii="Times New Roman" w:hAnsi="Times New Roman" w:cs="Times New Roman"/>
          <w:lang w:val="en-US"/>
        </w:rPr>
        <w:t>cumulative achieve</w:t>
      </w:r>
      <w:r w:rsidRPr="004F6737">
        <w:rPr>
          <w:rFonts w:ascii="Times New Roman" w:hAnsi="Times New Roman" w:cs="Times New Roman"/>
          <w:lang w:val="en-US"/>
        </w:rPr>
        <w:t>ment</w:t>
      </w:r>
      <w:r w:rsidR="001C5492" w:rsidRPr="004F6737">
        <w:rPr>
          <w:rFonts w:ascii="Times New Roman" w:hAnsi="Times New Roman" w:cs="Times New Roman"/>
          <w:lang w:val="en-US"/>
        </w:rPr>
        <w:t xml:space="preserve"> was higher </w:t>
      </w:r>
      <w:r w:rsidRPr="004F6737">
        <w:rPr>
          <w:rFonts w:ascii="Times New Roman" w:hAnsi="Times New Roman" w:cs="Times New Roman"/>
          <w:lang w:val="en-US"/>
        </w:rPr>
        <w:t>than target</w:t>
      </w:r>
      <w:r w:rsidR="001C5492" w:rsidRPr="004F6737">
        <w:rPr>
          <w:rFonts w:ascii="Times New Roman" w:hAnsi="Times New Roman" w:cs="Times New Roman"/>
          <w:lang w:val="en-US"/>
        </w:rPr>
        <w:t xml:space="preserve"> as more staffs</w:t>
      </w:r>
      <w:ins w:id="449" w:author="John Dominic Balarin" w:date="2023-01-19T10:59:00Z">
        <w:r w:rsidR="00BE18DA">
          <w:rPr>
            <w:rFonts w:ascii="Times New Roman" w:hAnsi="Times New Roman" w:cs="Times New Roman"/>
            <w:lang w:val="en-US"/>
          </w:rPr>
          <w:t xml:space="preserve"> WHO mention students</w:t>
        </w:r>
      </w:ins>
      <w:r w:rsidR="001C5492" w:rsidRPr="004F6737">
        <w:rPr>
          <w:rFonts w:ascii="Times New Roman" w:hAnsi="Times New Roman" w:cs="Times New Roman"/>
          <w:lang w:val="en-US"/>
        </w:rPr>
        <w:t xml:space="preserve"> were available to provide man power in order to attain annual scale.</w:t>
      </w:r>
    </w:p>
    <w:p w14:paraId="664B73B1" w14:textId="617A5FF1" w:rsidR="00224B0B" w:rsidRPr="004F6737" w:rsidRDefault="00224B0B" w:rsidP="004F6737">
      <w:pPr>
        <w:tabs>
          <w:tab w:val="left" w:pos="2265"/>
        </w:tabs>
        <w:jc w:val="both"/>
        <w:rPr>
          <w:rFonts w:ascii="Times New Roman" w:hAnsi="Times New Roman" w:cs="Times New Roman"/>
          <w:lang w:val="en-US"/>
        </w:rPr>
      </w:pPr>
      <w:r w:rsidRPr="004F6737">
        <w:rPr>
          <w:rFonts w:ascii="Times New Roman" w:hAnsi="Times New Roman" w:cs="Times New Roman"/>
          <w:lang w:val="en-US"/>
        </w:rPr>
        <w:lastRenderedPageBreak/>
        <w:t xml:space="preserve">Decision change by the management on finding other places for coral activities consumed much time in performing other activities and therefore led to a zero output in December and lower performance for some months as shown </w:t>
      </w:r>
      <w:r w:rsidRPr="004F6737">
        <w:rPr>
          <w:rFonts w:ascii="Times New Roman" w:hAnsi="Times New Roman" w:cs="Times New Roman"/>
          <w:b/>
          <w:lang w:val="en-US"/>
        </w:rPr>
        <w:t>in figure 5</w:t>
      </w:r>
      <w:del w:id="450" w:author="John Dominic Balarin" w:date="2023-01-19T10:59:00Z">
        <w:r w:rsidRPr="004F6737" w:rsidDel="00BE18DA">
          <w:rPr>
            <w:rFonts w:ascii="Times New Roman" w:hAnsi="Times New Roman" w:cs="Times New Roman"/>
            <w:b/>
            <w:lang w:val="en-US"/>
          </w:rPr>
          <w:delText>.</w:delText>
        </w:r>
      </w:del>
      <w:ins w:id="451" w:author="John Dominic Balarin" w:date="2023-01-19T10:59:00Z">
        <w:r w:rsidR="00BE18DA">
          <w:rPr>
            <w:rFonts w:ascii="Times New Roman" w:hAnsi="Times New Roman" w:cs="Times New Roman"/>
            <w:b/>
            <w:lang w:val="en-US"/>
          </w:rPr>
          <w:t>…</w:t>
        </w:r>
        <w:bookmarkStart w:id="452" w:name="_GoBack"/>
        <w:bookmarkEnd w:id="452"/>
        <w:r w:rsidR="00BE18DA" w:rsidRPr="00BE18DA">
          <w:rPr>
            <w:rFonts w:ascii="Times New Roman" w:hAnsi="Times New Roman" w:cs="Times New Roman"/>
            <w:b/>
            <w:highlight w:val="yellow"/>
            <w:lang w:val="en-US"/>
            <w:rPrChange w:id="453" w:author="John Dominic Balarin" w:date="2023-01-19T11:00:00Z">
              <w:rPr>
                <w:rFonts w:ascii="Times New Roman" w:hAnsi="Times New Roman" w:cs="Times New Roman"/>
                <w:b/>
                <w:lang w:val="en-US"/>
              </w:rPr>
            </w:rPrChange>
          </w:rPr>
          <w:t xml:space="preserve">.re-edit suggest poor planning by staff </w:t>
        </w:r>
        <w:proofErr w:type="spellStart"/>
        <w:r w:rsidR="00BE18DA" w:rsidRPr="00BE18DA">
          <w:rPr>
            <w:rFonts w:ascii="Times New Roman" w:hAnsi="Times New Roman" w:cs="Times New Roman"/>
            <w:b/>
            <w:highlight w:val="yellow"/>
            <w:lang w:val="en-US"/>
            <w:rPrChange w:id="454" w:author="John Dominic Balarin" w:date="2023-01-19T11:00:00Z">
              <w:rPr>
                <w:rFonts w:ascii="Times New Roman" w:hAnsi="Times New Roman" w:cs="Times New Roman"/>
                <w:b/>
                <w:lang w:val="en-US"/>
              </w:rPr>
            </w:rPrChange>
          </w:rPr>
          <w:t>aand</w:t>
        </w:r>
        <w:proofErr w:type="spellEnd"/>
        <w:r w:rsidR="00BE18DA" w:rsidRPr="00BE18DA">
          <w:rPr>
            <w:rFonts w:ascii="Times New Roman" w:hAnsi="Times New Roman" w:cs="Times New Roman"/>
            <w:b/>
            <w:highlight w:val="yellow"/>
            <w:lang w:val="en-US"/>
            <w:rPrChange w:id="455" w:author="John Dominic Balarin" w:date="2023-01-19T11:00:00Z">
              <w:rPr>
                <w:rFonts w:ascii="Times New Roman" w:hAnsi="Times New Roman" w:cs="Times New Roman"/>
                <w:b/>
                <w:lang w:val="en-US"/>
              </w:rPr>
            </w:rPrChange>
          </w:rPr>
          <w:t xml:space="preserve"> team</w:t>
        </w:r>
      </w:ins>
    </w:p>
    <w:sectPr w:rsidR="00224B0B" w:rsidRPr="004F6737" w:rsidSect="00EC36A9"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F6D37" w14:textId="77777777" w:rsidR="00E85791" w:rsidRDefault="00E85791" w:rsidP="00CD55AE">
      <w:pPr>
        <w:spacing w:after="0" w:line="240" w:lineRule="auto"/>
      </w:pPr>
      <w:r>
        <w:separator/>
      </w:r>
    </w:p>
  </w:endnote>
  <w:endnote w:type="continuationSeparator" w:id="0">
    <w:p w14:paraId="5C35BA97" w14:textId="77777777" w:rsidR="00E85791" w:rsidRDefault="00E85791" w:rsidP="00CD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A7ACE" w14:textId="77777777" w:rsidR="00E85791" w:rsidRDefault="00E85791" w:rsidP="00CD55AE">
      <w:pPr>
        <w:spacing w:after="0" w:line="240" w:lineRule="auto"/>
      </w:pPr>
      <w:r>
        <w:separator/>
      </w:r>
    </w:p>
  </w:footnote>
  <w:footnote w:type="continuationSeparator" w:id="0">
    <w:p w14:paraId="242DA806" w14:textId="77777777" w:rsidR="00E85791" w:rsidRDefault="00E85791" w:rsidP="00CD5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605E"/>
    <w:multiLevelType w:val="hybridMultilevel"/>
    <w:tmpl w:val="8BB075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F3CEE"/>
    <w:multiLevelType w:val="hybridMultilevel"/>
    <w:tmpl w:val="05A006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918F5"/>
    <w:multiLevelType w:val="hybridMultilevel"/>
    <w:tmpl w:val="87FA2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F6949"/>
    <w:multiLevelType w:val="hybridMultilevel"/>
    <w:tmpl w:val="CCC07CE4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71CC8"/>
    <w:multiLevelType w:val="hybridMultilevel"/>
    <w:tmpl w:val="D908BE6C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63F32020"/>
    <w:multiLevelType w:val="hybridMultilevel"/>
    <w:tmpl w:val="61E61F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5344D"/>
    <w:multiLevelType w:val="hybridMultilevel"/>
    <w:tmpl w:val="950671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 Dominic Balarin">
    <w15:presenceInfo w15:providerId="None" w15:userId="John Dominic Balar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42"/>
    <w:rsid w:val="000270C6"/>
    <w:rsid w:val="00065A7C"/>
    <w:rsid w:val="00091971"/>
    <w:rsid w:val="000C692B"/>
    <w:rsid w:val="000D20B8"/>
    <w:rsid w:val="000E4EFB"/>
    <w:rsid w:val="000F09DA"/>
    <w:rsid w:val="001C5492"/>
    <w:rsid w:val="00210087"/>
    <w:rsid w:val="00224B0B"/>
    <w:rsid w:val="0024203C"/>
    <w:rsid w:val="003536C6"/>
    <w:rsid w:val="003B33F2"/>
    <w:rsid w:val="003E05E1"/>
    <w:rsid w:val="00425E32"/>
    <w:rsid w:val="00437BCE"/>
    <w:rsid w:val="004942F6"/>
    <w:rsid w:val="004E65E0"/>
    <w:rsid w:val="004F11BE"/>
    <w:rsid w:val="004F6737"/>
    <w:rsid w:val="00514AAA"/>
    <w:rsid w:val="00601C3B"/>
    <w:rsid w:val="00606349"/>
    <w:rsid w:val="00657C9E"/>
    <w:rsid w:val="00667565"/>
    <w:rsid w:val="006908F0"/>
    <w:rsid w:val="00693B9C"/>
    <w:rsid w:val="006E62A0"/>
    <w:rsid w:val="00732449"/>
    <w:rsid w:val="00765542"/>
    <w:rsid w:val="007C41E7"/>
    <w:rsid w:val="007F1455"/>
    <w:rsid w:val="00872108"/>
    <w:rsid w:val="00972A64"/>
    <w:rsid w:val="00991002"/>
    <w:rsid w:val="009B3B7B"/>
    <w:rsid w:val="009F7E3F"/>
    <w:rsid w:val="00A03D25"/>
    <w:rsid w:val="00A26B47"/>
    <w:rsid w:val="00A511E4"/>
    <w:rsid w:val="00A90D76"/>
    <w:rsid w:val="00B0141A"/>
    <w:rsid w:val="00B73D2E"/>
    <w:rsid w:val="00B80E9A"/>
    <w:rsid w:val="00BC0908"/>
    <w:rsid w:val="00BE10EB"/>
    <w:rsid w:val="00BE18DA"/>
    <w:rsid w:val="00BF529A"/>
    <w:rsid w:val="00C371B0"/>
    <w:rsid w:val="00CD55AE"/>
    <w:rsid w:val="00CF2008"/>
    <w:rsid w:val="00CF540C"/>
    <w:rsid w:val="00D27103"/>
    <w:rsid w:val="00D70101"/>
    <w:rsid w:val="00D814F8"/>
    <w:rsid w:val="00DB6FA6"/>
    <w:rsid w:val="00E3364E"/>
    <w:rsid w:val="00E63BED"/>
    <w:rsid w:val="00E85791"/>
    <w:rsid w:val="00E94D48"/>
    <w:rsid w:val="00EB63B1"/>
    <w:rsid w:val="00EC36A9"/>
    <w:rsid w:val="00ED49C4"/>
    <w:rsid w:val="00F23607"/>
    <w:rsid w:val="00F52202"/>
    <w:rsid w:val="00F9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1FCD"/>
  <w15:chartTrackingRefBased/>
  <w15:docId w15:val="{C3094D69-16BB-4D0D-A876-30F02B13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5AE"/>
  </w:style>
  <w:style w:type="paragraph" w:styleId="Footer">
    <w:name w:val="footer"/>
    <w:basedOn w:val="Normal"/>
    <w:link w:val="FooterChar"/>
    <w:uiPriority w:val="99"/>
    <w:unhideWhenUsed/>
    <w:rsid w:val="00CD5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5AE"/>
  </w:style>
  <w:style w:type="paragraph" w:styleId="ListParagraph">
    <w:name w:val="List Paragraph"/>
    <w:basedOn w:val="Normal"/>
    <w:uiPriority w:val="34"/>
    <w:qFormat/>
    <w:rsid w:val="00B73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40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40C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5B185-3CEE-4D14-AEB1-C24AB2F5D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John Dominic Balarin</cp:lastModifiedBy>
  <cp:revision>2</cp:revision>
  <cp:lastPrinted>2023-01-19T05:26:00Z</cp:lastPrinted>
  <dcterms:created xsi:type="dcterms:W3CDTF">2023-01-19T08:00:00Z</dcterms:created>
  <dcterms:modified xsi:type="dcterms:W3CDTF">2023-01-19T08:00:00Z</dcterms:modified>
</cp:coreProperties>
</file>