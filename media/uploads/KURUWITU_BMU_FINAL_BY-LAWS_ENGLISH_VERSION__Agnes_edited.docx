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CEA35" w14:textId="77777777" w:rsidR="0003048F" w:rsidRDefault="0003048F"/>
    <w:p w14:paraId="7891ADFF" w14:textId="77777777" w:rsidR="0003048F" w:rsidRDefault="00BF2519">
      <w:pPr>
        <w:rPr>
          <w:rFonts w:ascii="Cambria" w:hAnsi="Cambria" w:cs="Arial"/>
          <w:b/>
          <w:color w:val="000000"/>
          <w:sz w:val="40"/>
          <w:szCs w:val="40"/>
        </w:rPr>
      </w:pPr>
      <w:r>
        <w:rPr>
          <w:sz w:val="40"/>
          <w:szCs w:val="40"/>
          <w:lang w:eastAsia="en-US"/>
        </w:rPr>
        <w:t xml:space="preserve"> </w:t>
      </w:r>
      <w:r>
        <w:rPr>
          <w:noProof/>
          <w:sz w:val="40"/>
          <w:szCs w:val="40"/>
          <w:lang w:val="en-GB" w:eastAsia="en-GB"/>
        </w:rPr>
        <w:drawing>
          <wp:inline distT="0" distB="0" distL="0" distR="0" wp14:anchorId="33098A13" wp14:editId="1002D6C5">
            <wp:extent cx="1472565" cy="121475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27" t="-34" r="-27" b="-34"/>
                    <a:stretch>
                      <a:fillRect/>
                    </a:stretch>
                  </pic:blipFill>
                  <pic:spPr bwMode="auto">
                    <a:xfrm>
                      <a:off x="0" y="0"/>
                      <a:ext cx="1472565" cy="1214755"/>
                    </a:xfrm>
                    <a:prstGeom prst="rect">
                      <a:avLst/>
                    </a:prstGeom>
                  </pic:spPr>
                </pic:pic>
              </a:graphicData>
            </a:graphic>
          </wp:inline>
        </w:drawing>
      </w:r>
      <w:r>
        <w:rPr>
          <w:sz w:val="40"/>
          <w:szCs w:val="40"/>
          <w:lang w:eastAsia="en-US"/>
        </w:rPr>
        <w:t xml:space="preserve"> </w:t>
      </w:r>
      <w:r w:rsidR="009026DB">
        <w:rPr>
          <w:noProof/>
          <w:sz w:val="40"/>
          <w:szCs w:val="40"/>
          <w:lang w:eastAsia="en-US"/>
        </w:rPr>
        <w:t xml:space="preserve">                                            </w:t>
      </w:r>
      <w:r>
        <w:rPr>
          <w:noProof/>
          <w:sz w:val="40"/>
          <w:szCs w:val="40"/>
          <w:lang w:val="en-GB" w:eastAsia="en-GB"/>
        </w:rPr>
        <w:drawing>
          <wp:inline distT="0" distB="0" distL="0" distR="0" wp14:anchorId="57F5EB34" wp14:editId="104D071B">
            <wp:extent cx="1699260" cy="12338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rcRect l="-79" t="-77" r="-79" b="-77"/>
                    <a:stretch>
                      <a:fillRect/>
                    </a:stretch>
                  </pic:blipFill>
                  <pic:spPr bwMode="auto">
                    <a:xfrm>
                      <a:off x="0" y="0"/>
                      <a:ext cx="1699260" cy="1233805"/>
                    </a:xfrm>
                    <a:prstGeom prst="rect">
                      <a:avLst/>
                    </a:prstGeom>
                  </pic:spPr>
                </pic:pic>
              </a:graphicData>
            </a:graphic>
          </wp:inline>
        </w:drawing>
      </w:r>
      <w:r>
        <w:rPr>
          <w:sz w:val="40"/>
          <w:szCs w:val="40"/>
          <w:lang w:eastAsia="en-US"/>
        </w:rPr>
        <w:t xml:space="preserve"> </w:t>
      </w:r>
    </w:p>
    <w:p w14:paraId="07CCF911" w14:textId="77777777" w:rsidR="0003048F" w:rsidRDefault="0003048F">
      <w:pPr>
        <w:autoSpaceDE w:val="0"/>
        <w:jc w:val="center"/>
        <w:rPr>
          <w:rFonts w:ascii="Cambria" w:hAnsi="Cambria" w:cs="Arial"/>
          <w:b/>
          <w:color w:val="000000"/>
          <w:sz w:val="40"/>
          <w:szCs w:val="40"/>
        </w:rPr>
      </w:pPr>
    </w:p>
    <w:p w14:paraId="5D7BA42A" w14:textId="77777777" w:rsidR="0003048F" w:rsidRDefault="0003048F">
      <w:pPr>
        <w:autoSpaceDE w:val="0"/>
        <w:jc w:val="center"/>
        <w:rPr>
          <w:rFonts w:ascii="Cambria" w:hAnsi="Cambria" w:cs="Arial"/>
          <w:b/>
          <w:color w:val="000000"/>
          <w:sz w:val="40"/>
          <w:szCs w:val="40"/>
        </w:rPr>
      </w:pPr>
    </w:p>
    <w:p w14:paraId="6B55D8CA" w14:textId="77777777" w:rsidR="0003048F" w:rsidRDefault="00BF2519">
      <w:pPr>
        <w:autoSpaceDE w:val="0"/>
        <w:jc w:val="center"/>
        <w:rPr>
          <w:rFonts w:ascii="Cambria" w:hAnsi="Cambria" w:cs="Arial"/>
          <w:b/>
          <w:color w:val="000000"/>
          <w:sz w:val="40"/>
          <w:szCs w:val="40"/>
        </w:rPr>
      </w:pPr>
      <w:r>
        <w:rPr>
          <w:rFonts w:ascii="Cambria" w:hAnsi="Cambria" w:cs="Arial"/>
          <w:b/>
          <w:color w:val="000000"/>
          <w:sz w:val="40"/>
          <w:szCs w:val="40"/>
        </w:rPr>
        <w:t>REPUBLIC OF KENYA</w:t>
      </w:r>
    </w:p>
    <w:p w14:paraId="40055919" w14:textId="77777777" w:rsidR="00011B68" w:rsidRDefault="00011B68">
      <w:pPr>
        <w:autoSpaceDE w:val="0"/>
        <w:jc w:val="center"/>
        <w:rPr>
          <w:rFonts w:ascii="Cambria" w:hAnsi="Cambria" w:cs="Arial"/>
          <w:b/>
          <w:color w:val="000000"/>
          <w:sz w:val="40"/>
          <w:szCs w:val="40"/>
        </w:rPr>
      </w:pPr>
    </w:p>
    <w:p w14:paraId="10FFF748" w14:textId="2448A9B7" w:rsidR="00011B68" w:rsidRDefault="00011B68">
      <w:pPr>
        <w:autoSpaceDE w:val="0"/>
        <w:jc w:val="center"/>
        <w:rPr>
          <w:rFonts w:ascii="Cambria" w:hAnsi="Cambria" w:cs="Arial"/>
          <w:b/>
          <w:color w:val="000000"/>
          <w:sz w:val="40"/>
          <w:szCs w:val="40"/>
        </w:rPr>
      </w:pPr>
      <w:ins w:id="0" w:author="Microsoft account" w:date="2022-05-10T16:31:00Z">
        <w:r>
          <w:rPr>
            <w:rFonts w:ascii="Cambria" w:hAnsi="Cambria" w:cs="Arial"/>
            <w:b/>
            <w:color w:val="000000"/>
            <w:sz w:val="40"/>
            <w:szCs w:val="40"/>
          </w:rPr>
          <w:t xml:space="preserve">County </w:t>
        </w:r>
        <w:proofErr w:type="spellStart"/>
        <w:r>
          <w:rPr>
            <w:rFonts w:ascii="Cambria" w:hAnsi="Cambria" w:cs="Arial"/>
            <w:b/>
            <w:color w:val="000000"/>
            <w:sz w:val="40"/>
            <w:szCs w:val="40"/>
          </w:rPr>
          <w:t>govt</w:t>
        </w:r>
        <w:proofErr w:type="spellEnd"/>
        <w:r>
          <w:rPr>
            <w:rFonts w:ascii="Cambria" w:hAnsi="Cambria" w:cs="Arial"/>
            <w:b/>
            <w:color w:val="000000"/>
            <w:sz w:val="40"/>
            <w:szCs w:val="40"/>
          </w:rPr>
          <w:t xml:space="preserve"> of </w:t>
        </w:r>
        <w:proofErr w:type="spellStart"/>
        <w:r>
          <w:rPr>
            <w:rFonts w:ascii="Cambria" w:hAnsi="Cambria" w:cs="Arial"/>
            <w:b/>
            <w:color w:val="000000"/>
            <w:sz w:val="40"/>
            <w:szCs w:val="40"/>
          </w:rPr>
          <w:t>ki</w:t>
        </w:r>
      </w:ins>
      <w:ins w:id="1" w:author="Microsoft account" w:date="2022-05-10T16:33:00Z">
        <w:r w:rsidR="005B2F02">
          <w:rPr>
            <w:rFonts w:ascii="Cambria" w:hAnsi="Cambria" w:cs="Arial"/>
            <w:b/>
            <w:color w:val="000000"/>
            <w:sz w:val="40"/>
            <w:szCs w:val="40"/>
          </w:rPr>
          <w:t>lifi</w:t>
        </w:r>
      </w:ins>
      <w:proofErr w:type="spellEnd"/>
    </w:p>
    <w:p w14:paraId="576AAF0C" w14:textId="77777777" w:rsidR="0003048F" w:rsidRDefault="0003048F">
      <w:pPr>
        <w:jc w:val="center"/>
        <w:rPr>
          <w:rFonts w:ascii="Cambria" w:hAnsi="Cambria" w:cs="Arial"/>
          <w:b/>
          <w:color w:val="000000"/>
          <w:sz w:val="40"/>
          <w:szCs w:val="40"/>
        </w:rPr>
      </w:pPr>
    </w:p>
    <w:p w14:paraId="32CA4E54" w14:textId="77777777" w:rsidR="0003048F" w:rsidRDefault="00BF2519">
      <w:pPr>
        <w:autoSpaceDE w:val="0"/>
        <w:jc w:val="center"/>
      </w:pPr>
      <w:r>
        <w:rPr>
          <w:rFonts w:ascii="Cambria" w:hAnsi="Cambria" w:cs="Arial"/>
          <w:b/>
          <w:color w:val="000000"/>
          <w:sz w:val="40"/>
          <w:szCs w:val="40"/>
        </w:rPr>
        <w:t>DEPARTMENT OF AGRICULTURE, LIVESTOCK AND FISHERIES</w:t>
      </w:r>
    </w:p>
    <w:p w14:paraId="162BC6BB" w14:textId="77777777" w:rsidR="0003048F" w:rsidRDefault="0003048F">
      <w:pPr>
        <w:autoSpaceDE w:val="0"/>
        <w:jc w:val="center"/>
        <w:rPr>
          <w:rFonts w:ascii="Cambria" w:hAnsi="Cambria" w:cs="Arial"/>
          <w:b/>
          <w:bCs/>
          <w:color w:val="000000"/>
          <w:sz w:val="40"/>
          <w:szCs w:val="40"/>
        </w:rPr>
      </w:pPr>
    </w:p>
    <w:p w14:paraId="2873C216" w14:textId="77777777" w:rsidR="0003048F" w:rsidRDefault="0003048F">
      <w:pPr>
        <w:jc w:val="center"/>
        <w:outlineLvl w:val="0"/>
        <w:rPr>
          <w:rFonts w:ascii="Cambria" w:hAnsi="Cambria" w:cs="Arial"/>
          <w:b/>
          <w:bCs/>
          <w:color w:val="000000"/>
          <w:sz w:val="40"/>
          <w:szCs w:val="40"/>
        </w:rPr>
      </w:pPr>
    </w:p>
    <w:p w14:paraId="7BE98AC6" w14:textId="77777777" w:rsidR="0003048F" w:rsidRDefault="0003048F">
      <w:pPr>
        <w:jc w:val="center"/>
        <w:rPr>
          <w:rFonts w:ascii="Cambria" w:hAnsi="Cambria" w:cs="Arial"/>
          <w:b/>
          <w:color w:val="000000"/>
          <w:sz w:val="40"/>
          <w:szCs w:val="40"/>
        </w:rPr>
      </w:pPr>
    </w:p>
    <w:p w14:paraId="497DC464" w14:textId="77777777" w:rsidR="0003048F" w:rsidRDefault="00BF2519">
      <w:pPr>
        <w:jc w:val="center"/>
        <w:rPr>
          <w:rFonts w:ascii="Cambria" w:hAnsi="Cambria" w:cs="Arial"/>
          <w:b/>
          <w:color w:val="000000"/>
          <w:sz w:val="40"/>
          <w:szCs w:val="40"/>
        </w:rPr>
      </w:pPr>
      <w:r>
        <w:rPr>
          <w:rFonts w:ascii="Cambria" w:hAnsi="Cambria" w:cs="Arial"/>
          <w:b/>
          <w:color w:val="000000"/>
          <w:sz w:val="40"/>
          <w:szCs w:val="40"/>
          <w:highlight w:val="yellow"/>
        </w:rPr>
        <w:t>KBMU LOGO</w:t>
      </w:r>
    </w:p>
    <w:p w14:paraId="78E410E8" w14:textId="77777777" w:rsidR="0003048F" w:rsidRDefault="0003048F">
      <w:pPr>
        <w:jc w:val="center"/>
        <w:rPr>
          <w:rFonts w:ascii="Cambria" w:hAnsi="Cambria" w:cs="Arial"/>
          <w:b/>
          <w:color w:val="000000"/>
          <w:sz w:val="40"/>
          <w:szCs w:val="40"/>
        </w:rPr>
      </w:pPr>
    </w:p>
    <w:p w14:paraId="606999A7" w14:textId="77777777" w:rsidR="0003048F" w:rsidRDefault="0003048F">
      <w:pPr>
        <w:jc w:val="center"/>
        <w:rPr>
          <w:rFonts w:ascii="Cambria" w:hAnsi="Cambria" w:cs="Arial"/>
          <w:b/>
          <w:color w:val="000000"/>
          <w:sz w:val="40"/>
          <w:szCs w:val="40"/>
        </w:rPr>
      </w:pPr>
    </w:p>
    <w:p w14:paraId="4E3881CB" w14:textId="77777777" w:rsidR="0003048F" w:rsidRDefault="0003048F">
      <w:pPr>
        <w:jc w:val="center"/>
        <w:rPr>
          <w:rFonts w:ascii="Cambria" w:hAnsi="Cambria" w:cs="Arial"/>
          <w:b/>
          <w:color w:val="000000"/>
          <w:sz w:val="40"/>
          <w:szCs w:val="40"/>
        </w:rPr>
      </w:pPr>
    </w:p>
    <w:p w14:paraId="68D838B0" w14:textId="77777777" w:rsidR="0003048F" w:rsidRDefault="0003048F">
      <w:pPr>
        <w:jc w:val="center"/>
        <w:rPr>
          <w:rFonts w:ascii="Cambria" w:hAnsi="Cambria" w:cs="Arial"/>
          <w:b/>
          <w:color w:val="000000"/>
          <w:sz w:val="40"/>
          <w:szCs w:val="40"/>
        </w:rPr>
      </w:pPr>
    </w:p>
    <w:p w14:paraId="4A03A003" w14:textId="77777777" w:rsidR="0003048F" w:rsidRDefault="0003048F">
      <w:pPr>
        <w:jc w:val="center"/>
        <w:rPr>
          <w:rFonts w:ascii="Cambria" w:hAnsi="Cambria" w:cs="Arial"/>
          <w:b/>
          <w:color w:val="000000"/>
          <w:sz w:val="40"/>
          <w:szCs w:val="40"/>
        </w:rPr>
      </w:pPr>
    </w:p>
    <w:p w14:paraId="081E7866" w14:textId="77777777" w:rsidR="0003048F" w:rsidRDefault="0003048F">
      <w:pPr>
        <w:jc w:val="center"/>
        <w:rPr>
          <w:rFonts w:ascii="Cambria" w:hAnsi="Cambria" w:cs="Arial"/>
          <w:b/>
          <w:color w:val="000000"/>
          <w:sz w:val="40"/>
          <w:szCs w:val="40"/>
        </w:rPr>
      </w:pPr>
    </w:p>
    <w:p w14:paraId="13FD8459" w14:textId="77777777" w:rsidR="0003048F" w:rsidRDefault="0003048F">
      <w:pPr>
        <w:jc w:val="center"/>
        <w:rPr>
          <w:rFonts w:ascii="Cambria" w:hAnsi="Cambria" w:cs="Arial"/>
          <w:b/>
          <w:color w:val="000000"/>
          <w:sz w:val="40"/>
          <w:szCs w:val="40"/>
        </w:rPr>
      </w:pPr>
    </w:p>
    <w:p w14:paraId="7FCB1302" w14:textId="77777777" w:rsidR="0003048F" w:rsidRDefault="0003048F">
      <w:pPr>
        <w:jc w:val="center"/>
        <w:rPr>
          <w:rFonts w:ascii="Cambria" w:hAnsi="Cambria" w:cs="Arial"/>
          <w:b/>
          <w:color w:val="000000"/>
          <w:sz w:val="40"/>
          <w:szCs w:val="40"/>
        </w:rPr>
      </w:pPr>
    </w:p>
    <w:p w14:paraId="2CA53B46" w14:textId="77777777" w:rsidR="0003048F" w:rsidRDefault="0003048F">
      <w:pPr>
        <w:jc w:val="center"/>
        <w:rPr>
          <w:rFonts w:ascii="Cambria" w:hAnsi="Cambria" w:cs="Arial"/>
          <w:b/>
          <w:color w:val="000000"/>
          <w:sz w:val="40"/>
          <w:szCs w:val="40"/>
        </w:rPr>
      </w:pPr>
    </w:p>
    <w:p w14:paraId="59DFB688" w14:textId="77777777" w:rsidR="0003048F" w:rsidRDefault="0003048F">
      <w:pPr>
        <w:jc w:val="center"/>
        <w:rPr>
          <w:rFonts w:ascii="Cambria" w:hAnsi="Cambria" w:cs="Arial"/>
          <w:b/>
          <w:color w:val="000000"/>
          <w:sz w:val="40"/>
          <w:szCs w:val="40"/>
        </w:rPr>
      </w:pPr>
    </w:p>
    <w:p w14:paraId="766A71E5" w14:textId="77777777" w:rsidR="0003048F" w:rsidRDefault="0003048F">
      <w:pPr>
        <w:jc w:val="center"/>
        <w:rPr>
          <w:rFonts w:ascii="Cambria" w:hAnsi="Cambria" w:cs="Arial"/>
          <w:b/>
          <w:color w:val="000000"/>
          <w:sz w:val="40"/>
          <w:szCs w:val="40"/>
        </w:rPr>
      </w:pPr>
    </w:p>
    <w:p w14:paraId="6CA04D02" w14:textId="77777777" w:rsidR="0003048F" w:rsidRDefault="0003048F">
      <w:pPr>
        <w:jc w:val="center"/>
        <w:rPr>
          <w:rFonts w:ascii="Cambria" w:hAnsi="Cambria" w:cs="Arial"/>
          <w:b/>
          <w:color w:val="000000"/>
          <w:sz w:val="40"/>
          <w:szCs w:val="40"/>
        </w:rPr>
      </w:pPr>
    </w:p>
    <w:p w14:paraId="5CB73871" w14:textId="77777777" w:rsidR="0003048F" w:rsidRDefault="0003048F">
      <w:pPr>
        <w:jc w:val="center"/>
        <w:rPr>
          <w:rFonts w:ascii="Cambria" w:hAnsi="Cambria" w:cs="Arial"/>
          <w:b/>
          <w:color w:val="000000"/>
          <w:sz w:val="40"/>
          <w:szCs w:val="40"/>
        </w:rPr>
      </w:pPr>
    </w:p>
    <w:p w14:paraId="7BFD247C" w14:textId="77777777" w:rsidR="0003048F" w:rsidRDefault="0003048F">
      <w:pPr>
        <w:jc w:val="center"/>
        <w:rPr>
          <w:rFonts w:ascii="Cambria" w:hAnsi="Cambria" w:cs="Arial"/>
          <w:b/>
          <w:color w:val="000000"/>
          <w:sz w:val="40"/>
          <w:szCs w:val="40"/>
        </w:rPr>
      </w:pPr>
    </w:p>
    <w:p w14:paraId="396D964B" w14:textId="77777777" w:rsidR="0003048F" w:rsidRDefault="0003048F">
      <w:pPr>
        <w:jc w:val="center"/>
        <w:rPr>
          <w:rFonts w:ascii="Cambria" w:hAnsi="Cambria" w:cs="Arial"/>
          <w:b/>
          <w:color w:val="000000"/>
          <w:sz w:val="40"/>
          <w:szCs w:val="40"/>
        </w:rPr>
      </w:pPr>
    </w:p>
    <w:p w14:paraId="3C2B8ECB" w14:textId="77777777" w:rsidR="0003048F" w:rsidRDefault="0003048F">
      <w:pPr>
        <w:jc w:val="center"/>
        <w:rPr>
          <w:rFonts w:ascii="Cambria" w:hAnsi="Cambria" w:cs="Arial"/>
          <w:b/>
          <w:color w:val="000000"/>
          <w:sz w:val="40"/>
          <w:szCs w:val="40"/>
        </w:rPr>
      </w:pPr>
    </w:p>
    <w:p w14:paraId="6E11C986" w14:textId="77777777" w:rsidR="0003048F" w:rsidRDefault="0003048F">
      <w:pPr>
        <w:jc w:val="center"/>
        <w:rPr>
          <w:rFonts w:ascii="Cambria" w:hAnsi="Cambria" w:cs="Arial"/>
          <w:b/>
          <w:color w:val="000000"/>
          <w:sz w:val="40"/>
          <w:szCs w:val="40"/>
        </w:rPr>
      </w:pPr>
    </w:p>
    <w:p w14:paraId="3B6D1A55" w14:textId="77777777" w:rsidR="0003048F" w:rsidRDefault="0003048F">
      <w:pPr>
        <w:jc w:val="center"/>
        <w:rPr>
          <w:rFonts w:ascii="Cambria" w:hAnsi="Cambria" w:cs="Arial"/>
          <w:b/>
          <w:color w:val="000000"/>
          <w:sz w:val="40"/>
          <w:szCs w:val="40"/>
        </w:rPr>
      </w:pPr>
    </w:p>
    <w:p w14:paraId="63980412" w14:textId="77777777" w:rsidR="0003048F" w:rsidRPr="005B2F02" w:rsidRDefault="00BF2519">
      <w:pPr>
        <w:spacing w:line="360" w:lineRule="auto"/>
        <w:jc w:val="center"/>
        <w:rPr>
          <w:b/>
          <w:color w:val="000000"/>
          <w:sz w:val="48"/>
          <w:szCs w:val="48"/>
          <w:highlight w:val="yellow"/>
          <w:rPrChange w:id="2" w:author="Microsoft account" w:date="2022-05-10T16:36:00Z">
            <w:rPr>
              <w:b/>
              <w:color w:val="000000"/>
              <w:sz w:val="48"/>
              <w:szCs w:val="48"/>
            </w:rPr>
          </w:rPrChange>
        </w:rPr>
      </w:pPr>
      <w:r w:rsidRPr="005B2F02">
        <w:rPr>
          <w:b/>
          <w:color w:val="000000"/>
          <w:sz w:val="48"/>
          <w:szCs w:val="48"/>
          <w:highlight w:val="yellow"/>
          <w:rPrChange w:id="3" w:author="Microsoft account" w:date="2022-05-10T16:36:00Z">
            <w:rPr>
              <w:b/>
              <w:color w:val="000000"/>
              <w:sz w:val="48"/>
              <w:szCs w:val="48"/>
            </w:rPr>
          </w:rPrChange>
        </w:rPr>
        <w:t>BY-LAWS</w:t>
      </w:r>
    </w:p>
    <w:p w14:paraId="59E11488" w14:textId="77777777" w:rsidR="0003048F" w:rsidRPr="005B2F02" w:rsidRDefault="00BF2519">
      <w:pPr>
        <w:spacing w:line="360" w:lineRule="auto"/>
        <w:jc w:val="center"/>
        <w:rPr>
          <w:b/>
          <w:sz w:val="48"/>
          <w:szCs w:val="48"/>
          <w:highlight w:val="yellow"/>
          <w:rPrChange w:id="4" w:author="Microsoft account" w:date="2022-05-10T16:36:00Z">
            <w:rPr>
              <w:b/>
              <w:sz w:val="48"/>
              <w:szCs w:val="48"/>
            </w:rPr>
          </w:rPrChange>
        </w:rPr>
      </w:pPr>
      <w:r w:rsidRPr="005B2F02">
        <w:rPr>
          <w:b/>
          <w:sz w:val="48"/>
          <w:szCs w:val="48"/>
          <w:highlight w:val="yellow"/>
          <w:rPrChange w:id="5" w:author="Microsoft account" w:date="2022-05-10T16:36:00Z">
            <w:rPr>
              <w:b/>
              <w:sz w:val="48"/>
              <w:szCs w:val="48"/>
            </w:rPr>
          </w:rPrChange>
        </w:rPr>
        <w:t>FOR</w:t>
      </w:r>
    </w:p>
    <w:p w14:paraId="2ADD9820" w14:textId="77777777" w:rsidR="0003048F" w:rsidRPr="005B2F02" w:rsidRDefault="00BF2519">
      <w:pPr>
        <w:spacing w:line="360" w:lineRule="auto"/>
        <w:jc w:val="center"/>
        <w:outlineLvl w:val="0"/>
        <w:rPr>
          <w:b/>
          <w:color w:val="000000"/>
          <w:sz w:val="48"/>
          <w:szCs w:val="48"/>
          <w:highlight w:val="yellow"/>
          <w:rPrChange w:id="6" w:author="Microsoft account" w:date="2022-05-10T16:36:00Z">
            <w:rPr>
              <w:b/>
              <w:color w:val="000000"/>
              <w:sz w:val="48"/>
              <w:szCs w:val="48"/>
            </w:rPr>
          </w:rPrChange>
        </w:rPr>
      </w:pPr>
      <w:r w:rsidRPr="005B2F02">
        <w:rPr>
          <w:b/>
          <w:color w:val="000000"/>
          <w:sz w:val="48"/>
          <w:szCs w:val="48"/>
          <w:highlight w:val="yellow"/>
          <w:rPrChange w:id="7" w:author="Microsoft account" w:date="2022-05-10T16:36:00Z">
            <w:rPr>
              <w:b/>
              <w:color w:val="000000"/>
              <w:sz w:val="48"/>
              <w:szCs w:val="48"/>
            </w:rPr>
          </w:rPrChange>
        </w:rPr>
        <w:t>KURUWITU B</w:t>
      </w:r>
      <w:r w:rsidR="00702F08" w:rsidRPr="005B2F02">
        <w:rPr>
          <w:b/>
          <w:color w:val="000000"/>
          <w:sz w:val="48"/>
          <w:szCs w:val="48"/>
          <w:highlight w:val="yellow"/>
          <w:rPrChange w:id="8" w:author="Microsoft account" w:date="2022-05-10T16:36:00Z">
            <w:rPr>
              <w:b/>
              <w:color w:val="000000"/>
              <w:sz w:val="48"/>
              <w:szCs w:val="48"/>
            </w:rPr>
          </w:rPrChange>
        </w:rPr>
        <w:t xml:space="preserve">EACH </w:t>
      </w:r>
      <w:r w:rsidRPr="005B2F02">
        <w:rPr>
          <w:b/>
          <w:color w:val="000000"/>
          <w:sz w:val="48"/>
          <w:szCs w:val="48"/>
          <w:highlight w:val="yellow"/>
          <w:rPrChange w:id="9" w:author="Microsoft account" w:date="2022-05-10T16:36:00Z">
            <w:rPr>
              <w:b/>
              <w:color w:val="000000"/>
              <w:sz w:val="48"/>
              <w:szCs w:val="48"/>
            </w:rPr>
          </w:rPrChange>
        </w:rPr>
        <w:t>MANAGEMENT UNIT</w:t>
      </w:r>
    </w:p>
    <w:p w14:paraId="1221BAA0" w14:textId="77777777" w:rsidR="0003048F" w:rsidRPr="005B2F02" w:rsidRDefault="0003048F">
      <w:pPr>
        <w:autoSpaceDE w:val="0"/>
        <w:spacing w:line="360" w:lineRule="auto"/>
        <w:rPr>
          <w:b/>
          <w:bCs/>
          <w:color w:val="000000"/>
          <w:sz w:val="40"/>
          <w:szCs w:val="40"/>
          <w:highlight w:val="yellow"/>
          <w:rPrChange w:id="10" w:author="Microsoft account" w:date="2022-05-10T16:36:00Z">
            <w:rPr>
              <w:b/>
              <w:bCs/>
              <w:color w:val="000000"/>
              <w:sz w:val="40"/>
              <w:szCs w:val="40"/>
            </w:rPr>
          </w:rPrChange>
        </w:rPr>
      </w:pPr>
    </w:p>
    <w:p w14:paraId="33014C0A" w14:textId="77777777" w:rsidR="0003048F" w:rsidRPr="005B2F02" w:rsidRDefault="0003048F">
      <w:pPr>
        <w:autoSpaceDE w:val="0"/>
        <w:spacing w:line="276" w:lineRule="auto"/>
        <w:rPr>
          <w:b/>
          <w:bCs/>
          <w:color w:val="000000"/>
          <w:highlight w:val="yellow"/>
          <w:rPrChange w:id="11" w:author="Microsoft account" w:date="2022-05-10T16:36:00Z">
            <w:rPr>
              <w:b/>
              <w:bCs/>
              <w:color w:val="000000"/>
            </w:rPr>
          </w:rPrChange>
        </w:rPr>
      </w:pPr>
    </w:p>
    <w:p w14:paraId="53CEF326" w14:textId="77777777" w:rsidR="0003048F" w:rsidRPr="005B2F02" w:rsidRDefault="0003048F">
      <w:pPr>
        <w:autoSpaceDE w:val="0"/>
        <w:spacing w:line="276" w:lineRule="auto"/>
        <w:rPr>
          <w:b/>
          <w:bCs/>
          <w:color w:val="000000"/>
          <w:highlight w:val="yellow"/>
          <w:rPrChange w:id="12" w:author="Microsoft account" w:date="2022-05-10T16:36:00Z">
            <w:rPr>
              <w:b/>
              <w:bCs/>
              <w:color w:val="000000"/>
            </w:rPr>
          </w:rPrChange>
        </w:rPr>
      </w:pPr>
    </w:p>
    <w:p w14:paraId="4552D8A3" w14:textId="77777777" w:rsidR="0003048F" w:rsidRPr="005B2F02" w:rsidRDefault="0003048F">
      <w:pPr>
        <w:autoSpaceDE w:val="0"/>
        <w:spacing w:line="276" w:lineRule="auto"/>
        <w:rPr>
          <w:b/>
          <w:bCs/>
          <w:color w:val="000000"/>
          <w:highlight w:val="yellow"/>
          <w:rPrChange w:id="13" w:author="Microsoft account" w:date="2022-05-10T16:36:00Z">
            <w:rPr>
              <w:b/>
              <w:bCs/>
              <w:color w:val="000000"/>
            </w:rPr>
          </w:rPrChange>
        </w:rPr>
      </w:pPr>
    </w:p>
    <w:p w14:paraId="164DCB45" w14:textId="77777777" w:rsidR="0003048F" w:rsidRPr="005B2F02" w:rsidRDefault="0003048F">
      <w:pPr>
        <w:autoSpaceDE w:val="0"/>
        <w:spacing w:line="276" w:lineRule="auto"/>
        <w:rPr>
          <w:b/>
          <w:bCs/>
          <w:color w:val="000000"/>
          <w:highlight w:val="yellow"/>
          <w:rPrChange w:id="14" w:author="Microsoft account" w:date="2022-05-10T16:36:00Z">
            <w:rPr>
              <w:b/>
              <w:bCs/>
              <w:color w:val="000000"/>
            </w:rPr>
          </w:rPrChange>
        </w:rPr>
      </w:pPr>
    </w:p>
    <w:p w14:paraId="417BD8AE" w14:textId="77777777" w:rsidR="0003048F" w:rsidRPr="005B2F02" w:rsidRDefault="0003048F">
      <w:pPr>
        <w:autoSpaceDE w:val="0"/>
        <w:spacing w:line="276" w:lineRule="auto"/>
        <w:rPr>
          <w:b/>
          <w:bCs/>
          <w:color w:val="000000"/>
          <w:highlight w:val="yellow"/>
          <w:rPrChange w:id="15" w:author="Microsoft account" w:date="2022-05-10T16:36:00Z">
            <w:rPr>
              <w:b/>
              <w:bCs/>
              <w:color w:val="000000"/>
            </w:rPr>
          </w:rPrChange>
        </w:rPr>
      </w:pPr>
    </w:p>
    <w:p w14:paraId="4734510B" w14:textId="77777777" w:rsidR="0003048F" w:rsidRPr="005B2F02" w:rsidRDefault="0003048F">
      <w:pPr>
        <w:autoSpaceDE w:val="0"/>
        <w:spacing w:line="276" w:lineRule="auto"/>
        <w:rPr>
          <w:b/>
          <w:bCs/>
          <w:color w:val="000000"/>
          <w:highlight w:val="yellow"/>
          <w:rPrChange w:id="16" w:author="Microsoft account" w:date="2022-05-10T16:36:00Z">
            <w:rPr>
              <w:b/>
              <w:bCs/>
              <w:color w:val="000000"/>
            </w:rPr>
          </w:rPrChange>
        </w:rPr>
      </w:pPr>
    </w:p>
    <w:p w14:paraId="3D15F7ED" w14:textId="77777777" w:rsidR="0003048F" w:rsidRPr="005B2F02" w:rsidRDefault="0003048F">
      <w:pPr>
        <w:autoSpaceDE w:val="0"/>
        <w:spacing w:line="276" w:lineRule="auto"/>
        <w:rPr>
          <w:b/>
          <w:bCs/>
          <w:color w:val="000000"/>
          <w:highlight w:val="yellow"/>
          <w:rPrChange w:id="17" w:author="Microsoft account" w:date="2022-05-10T16:36:00Z">
            <w:rPr>
              <w:b/>
              <w:bCs/>
              <w:color w:val="000000"/>
            </w:rPr>
          </w:rPrChange>
        </w:rPr>
      </w:pPr>
    </w:p>
    <w:p w14:paraId="0ED50C47" w14:textId="77777777" w:rsidR="0003048F" w:rsidRPr="005B2F02" w:rsidRDefault="0003048F">
      <w:pPr>
        <w:autoSpaceDE w:val="0"/>
        <w:spacing w:line="276" w:lineRule="auto"/>
        <w:rPr>
          <w:b/>
          <w:bCs/>
          <w:color w:val="000000"/>
          <w:highlight w:val="yellow"/>
          <w:rPrChange w:id="18" w:author="Microsoft account" w:date="2022-05-10T16:36:00Z">
            <w:rPr>
              <w:b/>
              <w:bCs/>
              <w:color w:val="000000"/>
            </w:rPr>
          </w:rPrChange>
        </w:rPr>
      </w:pPr>
    </w:p>
    <w:p w14:paraId="1E44B6B8" w14:textId="77777777" w:rsidR="0003048F" w:rsidRPr="005B2F02" w:rsidRDefault="0003048F">
      <w:pPr>
        <w:autoSpaceDE w:val="0"/>
        <w:spacing w:line="276" w:lineRule="auto"/>
        <w:rPr>
          <w:b/>
          <w:bCs/>
          <w:color w:val="000000"/>
          <w:highlight w:val="yellow"/>
          <w:rPrChange w:id="19" w:author="Microsoft account" w:date="2022-05-10T16:36:00Z">
            <w:rPr>
              <w:b/>
              <w:bCs/>
              <w:color w:val="000000"/>
            </w:rPr>
          </w:rPrChange>
        </w:rPr>
      </w:pPr>
    </w:p>
    <w:p w14:paraId="4D2269CA" w14:textId="77777777" w:rsidR="0003048F" w:rsidRPr="005B2F02" w:rsidRDefault="0003048F">
      <w:pPr>
        <w:autoSpaceDE w:val="0"/>
        <w:spacing w:line="276" w:lineRule="auto"/>
        <w:rPr>
          <w:b/>
          <w:bCs/>
          <w:color w:val="000000"/>
          <w:highlight w:val="yellow"/>
          <w:rPrChange w:id="20" w:author="Microsoft account" w:date="2022-05-10T16:36:00Z">
            <w:rPr>
              <w:b/>
              <w:bCs/>
              <w:color w:val="000000"/>
            </w:rPr>
          </w:rPrChange>
        </w:rPr>
      </w:pPr>
    </w:p>
    <w:p w14:paraId="3C414605" w14:textId="77777777" w:rsidR="0003048F" w:rsidRPr="005B2F02" w:rsidRDefault="0003048F">
      <w:pPr>
        <w:autoSpaceDE w:val="0"/>
        <w:spacing w:line="276" w:lineRule="auto"/>
        <w:jc w:val="center"/>
        <w:rPr>
          <w:b/>
          <w:bCs/>
          <w:color w:val="000000"/>
          <w:highlight w:val="yellow"/>
          <w:rPrChange w:id="21" w:author="Microsoft account" w:date="2022-05-10T16:36:00Z">
            <w:rPr>
              <w:b/>
              <w:bCs/>
              <w:color w:val="000000"/>
            </w:rPr>
          </w:rPrChange>
        </w:rPr>
      </w:pPr>
    </w:p>
    <w:p w14:paraId="2F280D47" w14:textId="77777777" w:rsidR="0003048F" w:rsidRDefault="00BF2519" w:rsidP="00702F08">
      <w:pPr>
        <w:autoSpaceDE w:val="0"/>
        <w:spacing w:line="276" w:lineRule="auto"/>
        <w:jc w:val="center"/>
        <w:rPr>
          <w:ins w:id="22" w:author="Microsoft account" w:date="2022-05-10T16:37:00Z"/>
          <w:b/>
          <w:bCs/>
          <w:color w:val="000000"/>
          <w:sz w:val="48"/>
        </w:rPr>
      </w:pPr>
      <w:r w:rsidRPr="005B2F02">
        <w:rPr>
          <w:b/>
          <w:bCs/>
          <w:color w:val="000000"/>
          <w:sz w:val="48"/>
          <w:highlight w:val="yellow"/>
          <w:rPrChange w:id="23" w:author="Microsoft account" w:date="2022-05-10T16:36:00Z">
            <w:rPr>
              <w:b/>
              <w:bCs/>
              <w:color w:val="000000"/>
              <w:sz w:val="48"/>
            </w:rPr>
          </w:rPrChange>
        </w:rPr>
        <w:t xml:space="preserve">THESE </w:t>
      </w:r>
      <w:r w:rsidR="00702F08" w:rsidRPr="005B2F02">
        <w:rPr>
          <w:b/>
          <w:bCs/>
          <w:color w:val="000000"/>
          <w:sz w:val="48"/>
          <w:highlight w:val="yellow"/>
          <w:rPrChange w:id="24" w:author="Microsoft account" w:date="2022-05-10T16:36:00Z">
            <w:rPr>
              <w:b/>
              <w:bCs/>
              <w:color w:val="000000"/>
              <w:sz w:val="48"/>
            </w:rPr>
          </w:rPrChange>
        </w:rPr>
        <w:t xml:space="preserve">BY-LAWS </w:t>
      </w:r>
      <w:proofErr w:type="gramStart"/>
      <w:r w:rsidR="00702F08" w:rsidRPr="005B2F02">
        <w:rPr>
          <w:b/>
          <w:bCs/>
          <w:color w:val="000000"/>
          <w:sz w:val="48"/>
          <w:highlight w:val="yellow"/>
          <w:rPrChange w:id="25" w:author="Microsoft account" w:date="2022-05-10T16:36:00Z">
            <w:rPr>
              <w:b/>
              <w:bCs/>
              <w:color w:val="000000"/>
              <w:sz w:val="48"/>
            </w:rPr>
          </w:rPrChange>
        </w:rPr>
        <w:t xml:space="preserve">HAVE </w:t>
      </w:r>
      <w:r w:rsidR="00702F08" w:rsidRPr="005B2F02">
        <w:rPr>
          <w:b/>
          <w:sz w:val="48"/>
          <w:szCs w:val="48"/>
          <w:highlight w:val="yellow"/>
          <w:rPrChange w:id="26" w:author="Microsoft account" w:date="2022-05-10T16:36:00Z">
            <w:rPr>
              <w:b/>
              <w:sz w:val="48"/>
              <w:szCs w:val="48"/>
            </w:rPr>
          </w:rPrChange>
        </w:rPr>
        <w:t xml:space="preserve"> IN</w:t>
      </w:r>
      <w:proofErr w:type="gramEnd"/>
      <w:r w:rsidR="00702F08" w:rsidRPr="005B2F02">
        <w:rPr>
          <w:b/>
          <w:sz w:val="48"/>
          <w:szCs w:val="48"/>
          <w:highlight w:val="yellow"/>
          <w:rPrChange w:id="27" w:author="Microsoft account" w:date="2022-05-10T16:36:00Z">
            <w:rPr>
              <w:b/>
              <w:sz w:val="48"/>
              <w:szCs w:val="48"/>
            </w:rPr>
          </w:rPrChange>
        </w:rPr>
        <w:t xml:space="preserve"> CONFORMITY WITH THE</w:t>
      </w:r>
      <w:r w:rsidR="00702F08" w:rsidRPr="005B2F02">
        <w:rPr>
          <w:b/>
          <w:bCs/>
          <w:color w:val="000000"/>
          <w:sz w:val="48"/>
          <w:highlight w:val="yellow"/>
          <w:rPrChange w:id="28" w:author="Microsoft account" w:date="2022-05-10T16:36:00Z">
            <w:rPr>
              <w:b/>
              <w:bCs/>
              <w:color w:val="000000"/>
              <w:sz w:val="48"/>
            </w:rPr>
          </w:rPrChange>
        </w:rPr>
        <w:t xml:space="preserve"> </w:t>
      </w:r>
      <w:r w:rsidRPr="005B2F02">
        <w:rPr>
          <w:b/>
          <w:bCs/>
          <w:color w:val="000000"/>
          <w:sz w:val="48"/>
          <w:highlight w:val="yellow"/>
          <w:rPrChange w:id="29" w:author="Microsoft account" w:date="2022-05-10T16:36:00Z">
            <w:rPr>
              <w:b/>
              <w:bCs/>
              <w:color w:val="000000"/>
              <w:sz w:val="48"/>
            </w:rPr>
          </w:rPrChange>
        </w:rPr>
        <w:t xml:space="preserve">KENYA FISHERIES MANAGEMENT AND DEVELOPMENT ACT, 2016 AND BEACH MANAGEMENT UNITS REGULATIONS, </w:t>
      </w:r>
      <w:commentRangeStart w:id="30"/>
      <w:r w:rsidRPr="005B2F02">
        <w:rPr>
          <w:b/>
          <w:bCs/>
          <w:color w:val="000000"/>
          <w:sz w:val="48"/>
          <w:highlight w:val="yellow"/>
          <w:rPrChange w:id="31" w:author="Microsoft account" w:date="2022-05-10T16:36:00Z">
            <w:rPr>
              <w:b/>
              <w:bCs/>
              <w:color w:val="000000"/>
              <w:sz w:val="48"/>
            </w:rPr>
          </w:rPrChange>
        </w:rPr>
        <w:t>2020</w:t>
      </w:r>
      <w:commentRangeEnd w:id="30"/>
      <w:r w:rsidR="005B2F02">
        <w:rPr>
          <w:rStyle w:val="CommentReference"/>
        </w:rPr>
        <w:commentReference w:id="30"/>
      </w:r>
    </w:p>
    <w:p w14:paraId="1562F1C7" w14:textId="77777777" w:rsidR="005B2F02" w:rsidRDefault="005B2F02" w:rsidP="00702F08">
      <w:pPr>
        <w:autoSpaceDE w:val="0"/>
        <w:spacing w:line="276" w:lineRule="auto"/>
        <w:jc w:val="center"/>
        <w:rPr>
          <w:ins w:id="32" w:author="Microsoft account" w:date="2022-05-10T16:37:00Z"/>
          <w:b/>
          <w:bCs/>
          <w:color w:val="000000"/>
          <w:sz w:val="48"/>
        </w:rPr>
      </w:pPr>
    </w:p>
    <w:p w14:paraId="0FE21FCF" w14:textId="77777777" w:rsidR="005B2F02" w:rsidRDefault="005B2F02" w:rsidP="00702F08">
      <w:pPr>
        <w:autoSpaceDE w:val="0"/>
        <w:spacing w:line="276" w:lineRule="auto"/>
        <w:jc w:val="center"/>
        <w:rPr>
          <w:ins w:id="33" w:author="Microsoft account" w:date="2022-05-10T16:37:00Z"/>
          <w:b/>
          <w:bCs/>
          <w:color w:val="000000"/>
          <w:sz w:val="48"/>
        </w:rPr>
      </w:pPr>
    </w:p>
    <w:p w14:paraId="70EB0ABC" w14:textId="77777777" w:rsidR="005B2F02" w:rsidRDefault="005B2F02" w:rsidP="00702F08">
      <w:pPr>
        <w:autoSpaceDE w:val="0"/>
        <w:spacing w:line="276" w:lineRule="auto"/>
        <w:jc w:val="center"/>
        <w:rPr>
          <w:ins w:id="34" w:author="Microsoft account" w:date="2022-05-10T16:37:00Z"/>
          <w:b/>
          <w:bCs/>
          <w:color w:val="000000"/>
          <w:sz w:val="48"/>
        </w:rPr>
      </w:pPr>
    </w:p>
    <w:p w14:paraId="0407B387" w14:textId="77777777" w:rsidR="005B2F02" w:rsidRPr="00702F08" w:rsidRDefault="005B2F02" w:rsidP="00702F08">
      <w:pPr>
        <w:autoSpaceDE w:val="0"/>
        <w:spacing w:line="276" w:lineRule="auto"/>
        <w:jc w:val="center"/>
        <w:rPr>
          <w:b/>
          <w:bCs/>
          <w:color w:val="000000"/>
          <w:sz w:val="48"/>
        </w:rPr>
      </w:pPr>
      <w:ins w:id="35" w:author="Microsoft account" w:date="2022-05-10T16:37:00Z">
        <w:r>
          <w:rPr>
            <w:rStyle w:val="CommentReference"/>
          </w:rPr>
          <w:lastRenderedPageBreak/>
          <w:commentReference w:id="36"/>
        </w:r>
      </w:ins>
    </w:p>
    <w:p w14:paraId="2E922001" w14:textId="77777777" w:rsidR="0003048F" w:rsidRDefault="0003048F">
      <w:pPr>
        <w:spacing w:line="276" w:lineRule="auto"/>
        <w:rPr>
          <w:b/>
          <w:color w:val="000000"/>
        </w:rPr>
      </w:pPr>
    </w:p>
    <w:p w14:paraId="36E29D95" w14:textId="77777777" w:rsidR="0003048F" w:rsidRDefault="0003048F">
      <w:pPr>
        <w:spacing w:line="276" w:lineRule="auto"/>
        <w:rPr>
          <w:b/>
          <w:color w:val="000000"/>
        </w:rPr>
      </w:pPr>
    </w:p>
    <w:p w14:paraId="2EC42117" w14:textId="77777777" w:rsidR="0003048F" w:rsidRDefault="0003048F">
      <w:pPr>
        <w:spacing w:line="276" w:lineRule="auto"/>
        <w:rPr>
          <w:b/>
          <w:color w:val="000000"/>
        </w:rPr>
      </w:pPr>
    </w:p>
    <w:p w14:paraId="35363F88" w14:textId="77777777" w:rsidR="0003048F" w:rsidRDefault="0003048F">
      <w:pPr>
        <w:spacing w:line="276" w:lineRule="auto"/>
        <w:rPr>
          <w:b/>
          <w:color w:val="000000"/>
        </w:rPr>
      </w:pPr>
    </w:p>
    <w:p w14:paraId="7D300584" w14:textId="77777777" w:rsidR="0003048F" w:rsidRDefault="0003048F">
      <w:pPr>
        <w:spacing w:line="276" w:lineRule="auto"/>
        <w:rPr>
          <w:b/>
          <w:color w:val="000000"/>
        </w:rPr>
      </w:pPr>
    </w:p>
    <w:p w14:paraId="3650933D" w14:textId="77777777" w:rsidR="0003048F" w:rsidRDefault="0003048F">
      <w:pPr>
        <w:spacing w:line="276" w:lineRule="auto"/>
        <w:rPr>
          <w:b/>
          <w:color w:val="000000"/>
        </w:rPr>
      </w:pPr>
    </w:p>
    <w:p w14:paraId="4C2D4F6B" w14:textId="77777777" w:rsidR="0003048F" w:rsidRDefault="0003048F">
      <w:pPr>
        <w:spacing w:line="276" w:lineRule="auto"/>
        <w:rPr>
          <w:b/>
          <w:color w:val="000000"/>
        </w:rPr>
      </w:pPr>
    </w:p>
    <w:p w14:paraId="014CA7EC" w14:textId="77777777" w:rsidR="0003048F" w:rsidRDefault="0003048F">
      <w:pPr>
        <w:spacing w:line="276" w:lineRule="auto"/>
        <w:rPr>
          <w:b/>
          <w:color w:val="000000"/>
        </w:rPr>
      </w:pPr>
    </w:p>
    <w:p w14:paraId="74D2B95C" w14:textId="77777777" w:rsidR="0003048F" w:rsidRDefault="0003048F">
      <w:pPr>
        <w:spacing w:line="276" w:lineRule="auto"/>
        <w:rPr>
          <w:b/>
          <w:color w:val="000000"/>
        </w:rPr>
      </w:pPr>
    </w:p>
    <w:p w14:paraId="531DFA34" w14:textId="77777777" w:rsidR="0003048F" w:rsidRDefault="0003048F">
      <w:pPr>
        <w:spacing w:line="276" w:lineRule="auto"/>
        <w:rPr>
          <w:b/>
          <w:color w:val="000000"/>
        </w:rPr>
      </w:pPr>
    </w:p>
    <w:p w14:paraId="401484F7" w14:textId="77777777" w:rsidR="0003048F" w:rsidRDefault="0003048F">
      <w:pPr>
        <w:spacing w:line="276" w:lineRule="auto"/>
        <w:rPr>
          <w:b/>
          <w:color w:val="000000"/>
        </w:rPr>
      </w:pPr>
    </w:p>
    <w:p w14:paraId="6E3DDD08" w14:textId="77777777" w:rsidR="0003048F" w:rsidRDefault="00BF2519" w:rsidP="006643A7">
      <w:pPr>
        <w:pStyle w:val="Heading1"/>
        <w:numPr>
          <w:ilvl w:val="0"/>
          <w:numId w:val="37"/>
        </w:numPr>
        <w:spacing w:before="0" w:after="0" w:line="276" w:lineRule="auto"/>
        <w:jc w:val="both"/>
      </w:pPr>
      <w:r>
        <w:rPr>
          <w:rFonts w:ascii="Times New Roman" w:hAnsi="Times New Roman" w:cs="Times New Roman"/>
          <w:color w:val="000000"/>
          <w:sz w:val="36"/>
          <w:szCs w:val="24"/>
        </w:rPr>
        <w:t>NAME OF BEACH MANAGEMENT UNIT (BMU)</w:t>
      </w:r>
    </w:p>
    <w:p w14:paraId="56556BEC" w14:textId="77777777" w:rsidR="0003048F" w:rsidRDefault="0003048F" w:rsidP="006643A7">
      <w:pPr>
        <w:autoSpaceDE w:val="0"/>
        <w:spacing w:line="276" w:lineRule="auto"/>
        <w:jc w:val="both"/>
        <w:rPr>
          <w:b/>
          <w:bCs/>
          <w:i/>
          <w:iCs/>
          <w:color w:val="000000"/>
          <w:sz w:val="36"/>
          <w:u w:val="single"/>
        </w:rPr>
      </w:pPr>
    </w:p>
    <w:p w14:paraId="261A2BDB" w14:textId="77777777" w:rsidR="0003048F" w:rsidRDefault="00BF2519" w:rsidP="006643A7">
      <w:pPr>
        <w:autoSpaceDE w:val="0"/>
        <w:spacing w:line="276" w:lineRule="auto"/>
        <w:jc w:val="both"/>
        <w:rPr>
          <w:bCs/>
          <w:iCs/>
          <w:color w:val="000000"/>
        </w:rPr>
      </w:pPr>
      <w:r>
        <w:rPr>
          <w:bCs/>
          <w:iCs/>
          <w:color w:val="000000"/>
        </w:rPr>
        <w:t>This beach management unit shall</w:t>
      </w:r>
      <w:r w:rsidR="00BE127F">
        <w:rPr>
          <w:bCs/>
          <w:iCs/>
          <w:color w:val="000000"/>
        </w:rPr>
        <w:t xml:space="preserve"> be called</w:t>
      </w:r>
      <w:r>
        <w:rPr>
          <w:bCs/>
          <w:iCs/>
          <w:color w:val="000000"/>
        </w:rPr>
        <w:t xml:space="preserve"> </w:t>
      </w:r>
      <w:r>
        <w:rPr>
          <w:b/>
          <w:bCs/>
          <w:iCs/>
        </w:rPr>
        <w:t xml:space="preserve">KURUWITU BEACH MANAGEMENT UNIT </w:t>
      </w:r>
      <w:r>
        <w:t xml:space="preserve"> referred to in these By-Laws as the 'BMU'</w:t>
      </w:r>
    </w:p>
    <w:p w14:paraId="55113258" w14:textId="77777777" w:rsidR="0003048F" w:rsidRDefault="0003048F" w:rsidP="006643A7">
      <w:pPr>
        <w:autoSpaceDE w:val="0"/>
        <w:spacing w:line="276" w:lineRule="auto"/>
        <w:jc w:val="both"/>
        <w:rPr>
          <w:bCs/>
          <w:iCs/>
          <w:color w:val="000000"/>
        </w:rPr>
      </w:pPr>
    </w:p>
    <w:p w14:paraId="0FC5463E" w14:textId="77777777" w:rsidR="0003048F" w:rsidRPr="002667C3" w:rsidRDefault="00BF2519" w:rsidP="006643A7">
      <w:pPr>
        <w:pStyle w:val="Heading1"/>
        <w:numPr>
          <w:ilvl w:val="0"/>
          <w:numId w:val="37"/>
        </w:numPr>
        <w:spacing w:before="0" w:after="0" w:line="276" w:lineRule="auto"/>
        <w:jc w:val="both"/>
        <w:rPr>
          <w:rFonts w:ascii="Times New Roman" w:hAnsi="Times New Roman" w:cs="Times New Roman"/>
          <w:sz w:val="36"/>
          <w:szCs w:val="36"/>
        </w:rPr>
      </w:pPr>
      <w:r w:rsidRPr="002667C3">
        <w:rPr>
          <w:rFonts w:ascii="Times New Roman" w:hAnsi="Times New Roman" w:cs="Times New Roman"/>
          <w:sz w:val="36"/>
          <w:szCs w:val="36"/>
        </w:rPr>
        <w:t>REGISTERED OFFICE AND POSTAL ADDRESS</w:t>
      </w:r>
    </w:p>
    <w:p w14:paraId="1E247E0F" w14:textId="77777777" w:rsidR="0003048F" w:rsidRDefault="0003048F" w:rsidP="006643A7">
      <w:pPr>
        <w:autoSpaceDE w:val="0"/>
        <w:spacing w:line="276" w:lineRule="auto"/>
        <w:jc w:val="both"/>
        <w:rPr>
          <w:b/>
          <w:color w:val="000000"/>
          <w:sz w:val="36"/>
          <w:szCs w:val="36"/>
          <w:u w:val="single"/>
        </w:rPr>
      </w:pPr>
    </w:p>
    <w:p w14:paraId="7904CE80" w14:textId="77777777" w:rsidR="00702F08" w:rsidRPr="00702F08" w:rsidRDefault="00BF2519" w:rsidP="006643A7">
      <w:pPr>
        <w:suppressAutoHyphens w:val="0"/>
        <w:ind w:left="360"/>
        <w:jc w:val="both"/>
        <w:rPr>
          <w:lang w:eastAsia="en-US"/>
        </w:rPr>
      </w:pPr>
      <w:r w:rsidRPr="00702F08">
        <w:rPr>
          <w:lang w:eastAsia="en-US"/>
        </w:rPr>
        <w:t xml:space="preserve">The registered office of the BMU shall </w:t>
      </w:r>
      <w:commentRangeStart w:id="37"/>
      <w:r w:rsidRPr="00702F08">
        <w:rPr>
          <w:lang w:eastAsia="en-US"/>
        </w:rPr>
        <w:t xml:space="preserve">be </w:t>
      </w:r>
      <w:r w:rsidRPr="00702F08">
        <w:rPr>
          <w:color w:val="000000"/>
        </w:rPr>
        <w:t>i</w:t>
      </w:r>
      <w:commentRangeEnd w:id="37"/>
      <w:r w:rsidR="00852988">
        <w:rPr>
          <w:rStyle w:val="CommentReference"/>
        </w:rPr>
        <w:commentReference w:id="37"/>
      </w:r>
      <w:r w:rsidRPr="00702F08">
        <w:rPr>
          <w:color w:val="000000"/>
        </w:rPr>
        <w:t xml:space="preserve">n the </w:t>
      </w:r>
      <w:proofErr w:type="spellStart"/>
      <w:r>
        <w:rPr>
          <w:color w:val="000000"/>
        </w:rPr>
        <w:t>Kuruwitu</w:t>
      </w:r>
      <w:proofErr w:type="spellEnd"/>
      <w:r w:rsidRPr="00702F08">
        <w:rPr>
          <w:lang w:eastAsia="en-US"/>
        </w:rPr>
        <w:t xml:space="preserve"> </w:t>
      </w:r>
      <w:r>
        <w:rPr>
          <w:lang w:eastAsia="en-US"/>
        </w:rPr>
        <w:t>landing site</w:t>
      </w:r>
      <w:r w:rsidR="00C75594">
        <w:rPr>
          <w:color w:val="000000"/>
        </w:rPr>
        <w:t xml:space="preserve">. The postal address shall be </w:t>
      </w:r>
      <w:r w:rsidR="00C75594">
        <w:rPr>
          <w:b/>
        </w:rPr>
        <w:t>Post 86 - 8019, VIPINGO</w:t>
      </w:r>
      <w:r w:rsidR="00C75594">
        <w:rPr>
          <w:lang w:eastAsia="en-US"/>
        </w:rPr>
        <w:t xml:space="preserve">. </w:t>
      </w:r>
      <w:r w:rsidRPr="00702F08">
        <w:rPr>
          <w:lang w:eastAsia="en-US"/>
        </w:rPr>
        <w:t xml:space="preserve">Members of the BMU shall furnish the Directorate of fisheries with any changes in the postal address. </w:t>
      </w:r>
    </w:p>
    <w:p w14:paraId="48730886" w14:textId="77777777" w:rsidR="00C75594" w:rsidRPr="00C75594" w:rsidRDefault="00BF2519" w:rsidP="006643A7">
      <w:pPr>
        <w:suppressAutoHyphens w:val="0"/>
        <w:jc w:val="both"/>
        <w:rPr>
          <w:lang w:eastAsia="en-US"/>
        </w:rPr>
      </w:pPr>
      <w:r w:rsidRPr="00C75594">
        <w:rPr>
          <w:lang w:eastAsia="en-US"/>
        </w:rPr>
        <w:t xml:space="preserve">     </w:t>
      </w:r>
    </w:p>
    <w:p w14:paraId="001AD89F" w14:textId="77777777" w:rsidR="00C75594" w:rsidRDefault="00BF2519" w:rsidP="006643A7">
      <w:pPr>
        <w:pStyle w:val="Heading1"/>
        <w:numPr>
          <w:ilvl w:val="0"/>
          <w:numId w:val="37"/>
        </w:numPr>
        <w:spacing w:before="0" w:after="0" w:line="276" w:lineRule="auto"/>
        <w:jc w:val="both"/>
        <w:rPr>
          <w:rFonts w:ascii="Times New Roman" w:hAnsi="Times New Roman" w:cs="Times New Roman"/>
          <w:sz w:val="36"/>
          <w:szCs w:val="36"/>
        </w:rPr>
      </w:pPr>
      <w:r w:rsidRPr="002667C3">
        <w:rPr>
          <w:rFonts w:ascii="Times New Roman" w:hAnsi="Times New Roman" w:cs="Times New Roman"/>
          <w:sz w:val="36"/>
          <w:szCs w:val="36"/>
        </w:rPr>
        <w:t>PREAMBLE, INTERPRETATION AND DEFINITIONS</w:t>
      </w:r>
    </w:p>
    <w:p w14:paraId="20F4FA5F" w14:textId="77777777" w:rsidR="002667C3" w:rsidRPr="002667C3" w:rsidRDefault="002667C3" w:rsidP="006643A7">
      <w:pPr>
        <w:jc w:val="both"/>
      </w:pPr>
    </w:p>
    <w:p w14:paraId="7135C13D" w14:textId="77777777" w:rsidR="0003048F" w:rsidRPr="002667C3" w:rsidRDefault="00BF2519" w:rsidP="006643A7">
      <w:pPr>
        <w:pStyle w:val="Heading1"/>
        <w:numPr>
          <w:ilvl w:val="0"/>
          <w:numId w:val="50"/>
        </w:numPr>
        <w:spacing w:before="0" w:after="0" w:line="276" w:lineRule="auto"/>
        <w:jc w:val="both"/>
        <w:rPr>
          <w:rFonts w:ascii="Times New Roman" w:hAnsi="Times New Roman" w:cs="Times New Roman"/>
          <w:color w:val="000000"/>
          <w:sz w:val="24"/>
          <w:szCs w:val="24"/>
        </w:rPr>
      </w:pPr>
      <w:r w:rsidRPr="002667C3">
        <w:rPr>
          <w:rFonts w:ascii="Times New Roman" w:hAnsi="Times New Roman" w:cs="Times New Roman"/>
          <w:sz w:val="24"/>
          <w:szCs w:val="24"/>
          <w:lang w:eastAsia="en-US"/>
        </w:rPr>
        <w:t>Preamble</w:t>
      </w:r>
    </w:p>
    <w:p w14:paraId="36432843" w14:textId="77777777" w:rsidR="00C75594" w:rsidRPr="002667C3" w:rsidRDefault="00BF2519" w:rsidP="006643A7">
      <w:pPr>
        <w:suppressAutoHyphens w:val="0"/>
        <w:ind w:left="360"/>
        <w:jc w:val="both"/>
        <w:rPr>
          <w:lang w:eastAsia="en-US"/>
        </w:rPr>
      </w:pPr>
      <w:r w:rsidRPr="002667C3">
        <w:rPr>
          <w:lang w:eastAsia="en-US"/>
        </w:rPr>
        <w:t>Upon the registration, these by-laws shall bind the BMU  and members to the same extent construed to have been signed by each member and contained covenants on the part of each member to observe all the provisions of the by-laws. These by-laws shall bind any other person/s present at or using the beach.</w:t>
      </w:r>
    </w:p>
    <w:p w14:paraId="496C69C8" w14:textId="77777777" w:rsidR="0003048F" w:rsidRPr="002667C3" w:rsidRDefault="0003048F" w:rsidP="006643A7">
      <w:pPr>
        <w:spacing w:line="276" w:lineRule="auto"/>
        <w:jc w:val="both"/>
        <w:rPr>
          <w:color w:val="000000"/>
        </w:rPr>
      </w:pPr>
    </w:p>
    <w:p w14:paraId="5F22F685" w14:textId="77777777" w:rsidR="0003048F" w:rsidRPr="002667C3" w:rsidRDefault="00BF2519" w:rsidP="006643A7">
      <w:pPr>
        <w:pStyle w:val="Heading1"/>
        <w:numPr>
          <w:ilvl w:val="0"/>
          <w:numId w:val="50"/>
        </w:numPr>
        <w:spacing w:before="0" w:after="0" w:line="276" w:lineRule="auto"/>
        <w:jc w:val="both"/>
        <w:rPr>
          <w:rFonts w:ascii="Times New Roman" w:hAnsi="Times New Roman" w:cs="Times New Roman"/>
        </w:rPr>
      </w:pPr>
      <w:r w:rsidRPr="002667C3">
        <w:rPr>
          <w:rFonts w:ascii="Times New Roman" w:hAnsi="Times New Roman" w:cs="Times New Roman"/>
          <w:color w:val="000000"/>
          <w:sz w:val="24"/>
          <w:szCs w:val="24"/>
        </w:rPr>
        <w:t>Translation</w:t>
      </w:r>
    </w:p>
    <w:p w14:paraId="5B58367D" w14:textId="77777777" w:rsidR="0003048F" w:rsidRDefault="00BF2519" w:rsidP="006643A7">
      <w:pPr>
        <w:autoSpaceDE w:val="0"/>
        <w:spacing w:line="276" w:lineRule="auto"/>
        <w:jc w:val="both"/>
        <w:rPr>
          <w:lang w:eastAsia="en-US"/>
        </w:rPr>
      </w:pPr>
      <w:r w:rsidRPr="002667C3">
        <w:rPr>
          <w:color w:val="000000"/>
        </w:rPr>
        <w:t>In these by-laws, unless the context otherwise requires, words</w:t>
      </w:r>
      <w:r w:rsidR="00C75594" w:rsidRPr="002667C3">
        <w:rPr>
          <w:color w:val="000000"/>
        </w:rPr>
        <w:t xml:space="preserve"> or phrases shall be defined</w:t>
      </w:r>
      <w:r w:rsidRPr="002667C3">
        <w:rPr>
          <w:color w:val="000000"/>
        </w:rPr>
        <w:t xml:space="preserve"> or interpreted following the Fisheries Act;</w:t>
      </w:r>
      <w:r>
        <w:rPr>
          <w:color w:val="000000"/>
        </w:rPr>
        <w:t xml:space="preserve"> Kenya Fisheries </w:t>
      </w:r>
      <w:r w:rsidR="00C75594">
        <w:rPr>
          <w:color w:val="000000"/>
        </w:rPr>
        <w:t>Management</w:t>
      </w:r>
      <w:r>
        <w:rPr>
          <w:color w:val="000000"/>
        </w:rPr>
        <w:t xml:space="preserve"> and Development Act, 2016 and Beach Management Units Regulations, 2020 </w:t>
      </w:r>
      <w:r w:rsidR="00C75594" w:rsidRPr="00C75594">
        <w:rPr>
          <w:lang w:eastAsia="en-US"/>
        </w:rPr>
        <w:t>made thereunder, referred to as 'the Act' and 'the Regulations' respectively and which shall include their subsequent amendments</w:t>
      </w:r>
    </w:p>
    <w:p w14:paraId="622F4202" w14:textId="77777777" w:rsidR="00C75594" w:rsidRDefault="00C75594" w:rsidP="006643A7">
      <w:pPr>
        <w:autoSpaceDE w:val="0"/>
        <w:spacing w:line="276" w:lineRule="auto"/>
        <w:jc w:val="both"/>
        <w:rPr>
          <w:color w:val="000000"/>
        </w:rPr>
      </w:pPr>
    </w:p>
    <w:p w14:paraId="4A043672" w14:textId="77777777" w:rsidR="0003048F" w:rsidRDefault="00BF2519" w:rsidP="006643A7">
      <w:pPr>
        <w:pStyle w:val="Heading1"/>
        <w:numPr>
          <w:ilvl w:val="0"/>
          <w:numId w:val="50"/>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Definition</w:t>
      </w:r>
    </w:p>
    <w:p w14:paraId="1EA98696" w14:textId="77777777" w:rsidR="0003048F" w:rsidRPr="002667C3" w:rsidRDefault="00BF2519" w:rsidP="006643A7">
      <w:pPr>
        <w:pStyle w:val="Heading1"/>
        <w:numPr>
          <w:ilvl w:val="0"/>
          <w:numId w:val="28"/>
        </w:numPr>
        <w:spacing w:before="0" w:after="0" w:line="276" w:lineRule="auto"/>
        <w:jc w:val="both"/>
        <w:rPr>
          <w:rFonts w:ascii="Times New Roman" w:hAnsi="Times New Roman" w:cs="Times New Roman"/>
          <w:b w:val="0"/>
          <w:sz w:val="24"/>
          <w:szCs w:val="24"/>
        </w:rPr>
      </w:pPr>
      <w:r w:rsidRPr="002667C3">
        <w:rPr>
          <w:iCs/>
          <w:sz w:val="24"/>
          <w:szCs w:val="24"/>
        </w:rPr>
        <w:t>conserved area</w:t>
      </w:r>
      <w:r w:rsidRPr="002667C3">
        <w:rPr>
          <w:b w:val="0"/>
          <w:iCs/>
          <w:sz w:val="24"/>
          <w:szCs w:val="24"/>
        </w:rPr>
        <w:t xml:space="preserve"> </w:t>
      </w:r>
      <w:r w:rsidR="00BE127F" w:rsidRPr="002667C3">
        <w:rPr>
          <w:b w:val="0"/>
          <w:iCs/>
          <w:sz w:val="24"/>
          <w:szCs w:val="24"/>
        </w:rPr>
        <w:t>- An area set aside and not engaged in any fishing activity by any person for a short or long term at the consent of the BMU.</w:t>
      </w:r>
    </w:p>
    <w:p w14:paraId="689CF3CB" w14:textId="77777777" w:rsidR="00231046" w:rsidRPr="002667C3" w:rsidRDefault="00BF2519" w:rsidP="006643A7">
      <w:pPr>
        <w:pStyle w:val="Heading1"/>
        <w:numPr>
          <w:ilvl w:val="0"/>
          <w:numId w:val="28"/>
        </w:numPr>
        <w:spacing w:before="0" w:after="0" w:line="276" w:lineRule="auto"/>
        <w:jc w:val="both"/>
        <w:rPr>
          <w:b w:val="0"/>
          <w:iCs/>
          <w:sz w:val="24"/>
          <w:szCs w:val="24"/>
        </w:rPr>
      </w:pPr>
      <w:r w:rsidRPr="002667C3">
        <w:rPr>
          <w:iCs/>
          <w:sz w:val="24"/>
          <w:szCs w:val="24"/>
        </w:rPr>
        <w:t>Co-management area</w:t>
      </w:r>
      <w:r w:rsidRPr="002667C3">
        <w:rPr>
          <w:b w:val="0"/>
          <w:iCs/>
          <w:sz w:val="24"/>
          <w:szCs w:val="24"/>
        </w:rPr>
        <w:t xml:space="preserve">: means an area in which the Director-General, County Executive Committee Member, the Beach Management Unit and other stakeholders </w:t>
      </w:r>
      <w:r w:rsidRPr="002667C3">
        <w:rPr>
          <w:b w:val="0"/>
          <w:iCs/>
          <w:sz w:val="24"/>
          <w:szCs w:val="24"/>
        </w:rPr>
        <w:lastRenderedPageBreak/>
        <w:t>shall undertake fisheries management activities for the improvement of marine resources;</w:t>
      </w:r>
    </w:p>
    <w:p w14:paraId="6841A1A3" w14:textId="77777777" w:rsidR="0003048F" w:rsidRPr="002667C3" w:rsidRDefault="00BF2519" w:rsidP="006643A7">
      <w:pPr>
        <w:pStyle w:val="Heading1"/>
        <w:numPr>
          <w:ilvl w:val="0"/>
          <w:numId w:val="28"/>
        </w:numPr>
        <w:spacing w:before="0" w:after="0" w:line="276" w:lineRule="auto"/>
        <w:jc w:val="both"/>
        <w:rPr>
          <w:b w:val="0"/>
        </w:rPr>
      </w:pPr>
      <w:r w:rsidRPr="002667C3">
        <w:rPr>
          <w:sz w:val="24"/>
          <w:szCs w:val="24"/>
        </w:rPr>
        <w:t>Fishing zone</w:t>
      </w:r>
      <w:r w:rsidR="009026DB">
        <w:rPr>
          <w:b w:val="0"/>
          <w:sz w:val="24"/>
          <w:szCs w:val="24"/>
        </w:rPr>
        <w:t xml:space="preserve"> – </w:t>
      </w:r>
      <w:r w:rsidR="00BE127F" w:rsidRPr="002667C3">
        <w:rPr>
          <w:b w:val="0"/>
          <w:sz w:val="24"/>
          <w:szCs w:val="24"/>
        </w:rPr>
        <w:t>areas</w:t>
      </w:r>
      <w:r w:rsidR="009026DB">
        <w:rPr>
          <w:b w:val="0"/>
          <w:sz w:val="24"/>
          <w:szCs w:val="24"/>
        </w:rPr>
        <w:t xml:space="preserve"> within the ocean </w:t>
      </w:r>
      <w:r w:rsidR="00BE127F" w:rsidRPr="002667C3">
        <w:rPr>
          <w:b w:val="0"/>
          <w:sz w:val="24"/>
          <w:szCs w:val="24"/>
        </w:rPr>
        <w:t xml:space="preserve"> used for fishing</w:t>
      </w:r>
      <w:r w:rsidR="009026DB">
        <w:rPr>
          <w:b w:val="0"/>
          <w:sz w:val="24"/>
          <w:szCs w:val="24"/>
        </w:rPr>
        <w:t xml:space="preserve"> activities </w:t>
      </w:r>
    </w:p>
    <w:p w14:paraId="38E2E3D3" w14:textId="77777777" w:rsidR="0003048F" w:rsidRPr="002667C3" w:rsidRDefault="00BF2519" w:rsidP="006643A7">
      <w:pPr>
        <w:numPr>
          <w:ilvl w:val="0"/>
          <w:numId w:val="28"/>
        </w:numPr>
        <w:jc w:val="both"/>
        <w:rPr>
          <w:rFonts w:ascii="Cambria" w:hAnsi="Cambria" w:cs="Cambria"/>
          <w:bCs/>
          <w:kern w:val="2"/>
        </w:rPr>
      </w:pPr>
      <w:r w:rsidRPr="002667C3">
        <w:t>Cooperation -  Working together for a particular benefit</w:t>
      </w:r>
    </w:p>
    <w:p w14:paraId="734AE7EC" w14:textId="77777777" w:rsidR="0003048F" w:rsidRPr="002667C3" w:rsidRDefault="00BF2519" w:rsidP="006643A7">
      <w:pPr>
        <w:numPr>
          <w:ilvl w:val="0"/>
          <w:numId w:val="28"/>
        </w:numPr>
        <w:jc w:val="both"/>
      </w:pPr>
      <w:r w:rsidRPr="002667C3">
        <w:rPr>
          <w:rFonts w:ascii="Cambria" w:hAnsi="Cambria" w:cs="Cambria"/>
          <w:b/>
          <w:bCs/>
          <w:kern w:val="2"/>
        </w:rPr>
        <w:t>Dragnet</w:t>
      </w:r>
      <w:r w:rsidR="00BE127F" w:rsidRPr="002667C3">
        <w:rPr>
          <w:rFonts w:ascii="Cambria" w:hAnsi="Cambria" w:cs="Cambria"/>
          <w:bCs/>
          <w:kern w:val="2"/>
        </w:rPr>
        <w:t xml:space="preserve"> -This is a type of net lowered to the bottom of the sea</w:t>
      </w:r>
      <w:r w:rsidRPr="002667C3">
        <w:rPr>
          <w:rFonts w:ascii="Cambria" w:hAnsi="Cambria" w:cs="Cambria"/>
          <w:bCs/>
          <w:kern w:val="2"/>
        </w:rPr>
        <w:t xml:space="preserve"> to catch fish</w:t>
      </w:r>
      <w:r w:rsidR="00BE127F" w:rsidRPr="002667C3">
        <w:rPr>
          <w:rFonts w:ascii="Cambria" w:hAnsi="Cambria" w:cs="Cambria"/>
          <w:bCs/>
          <w:kern w:val="2"/>
        </w:rPr>
        <w:t>.</w:t>
      </w:r>
    </w:p>
    <w:p w14:paraId="1BB03382" w14:textId="77777777" w:rsidR="0003048F" w:rsidRPr="002667C3" w:rsidRDefault="00BF2519" w:rsidP="006643A7">
      <w:pPr>
        <w:numPr>
          <w:ilvl w:val="0"/>
          <w:numId w:val="28"/>
        </w:numPr>
        <w:jc w:val="both"/>
        <w:rPr>
          <w:rFonts w:ascii="Cambria" w:hAnsi="Cambria" w:cs="Cambria"/>
          <w:bCs/>
          <w:kern w:val="2"/>
        </w:rPr>
      </w:pPr>
      <w:r w:rsidRPr="002667C3">
        <w:rPr>
          <w:rFonts w:ascii="Cambria" w:hAnsi="Cambria" w:cs="Cambria"/>
          <w:b/>
          <w:bCs/>
          <w:kern w:val="2"/>
        </w:rPr>
        <w:t xml:space="preserve">Mono-filament </w:t>
      </w:r>
      <w:r w:rsidR="00BE127F" w:rsidRPr="002667C3">
        <w:rPr>
          <w:rFonts w:ascii="Cambria" w:hAnsi="Cambria" w:cs="Cambria"/>
          <w:bCs/>
          <w:kern w:val="2"/>
        </w:rPr>
        <w:t xml:space="preserve"> - it's a </w:t>
      </w:r>
      <w:r w:rsidR="00B44534" w:rsidRPr="002667C3">
        <w:rPr>
          <w:rFonts w:ascii="Cambria" w:hAnsi="Cambria" w:cs="Cambria"/>
          <w:bCs/>
          <w:kern w:val="2"/>
        </w:rPr>
        <w:t>net made from</w:t>
      </w:r>
      <w:r w:rsidR="00BE127F" w:rsidRPr="002667C3">
        <w:rPr>
          <w:rFonts w:ascii="Cambria" w:hAnsi="Cambria" w:cs="Cambria"/>
          <w:bCs/>
          <w:kern w:val="2"/>
        </w:rPr>
        <w:t xml:space="preserve"> a</w:t>
      </w:r>
      <w:r w:rsidR="00B44534" w:rsidRPr="002667C3">
        <w:rPr>
          <w:rFonts w:ascii="Cambria" w:hAnsi="Cambria" w:cs="Cambria"/>
          <w:bCs/>
          <w:kern w:val="2"/>
        </w:rPr>
        <w:t xml:space="preserve"> single filament string</w:t>
      </w:r>
      <w:r w:rsidR="00BE127F" w:rsidRPr="002667C3">
        <w:rPr>
          <w:rFonts w:ascii="Cambria" w:hAnsi="Cambria" w:cs="Cambria"/>
          <w:bCs/>
          <w:kern w:val="2"/>
        </w:rPr>
        <w:t xml:space="preserve">. </w:t>
      </w:r>
      <w:r w:rsidR="00B44534" w:rsidRPr="002667C3">
        <w:rPr>
          <w:rFonts w:ascii="Cambria" w:hAnsi="Cambria" w:cs="Cambria"/>
          <w:bCs/>
          <w:kern w:val="2"/>
        </w:rPr>
        <w:t>Monofilament is an illegal fishing gear according to the</w:t>
      </w:r>
      <w:r w:rsidR="00BE127F" w:rsidRPr="002667C3">
        <w:rPr>
          <w:rFonts w:ascii="Cambria" w:hAnsi="Cambria" w:cs="Cambria"/>
          <w:bCs/>
          <w:kern w:val="2"/>
        </w:rPr>
        <w:t xml:space="preserve"> Fisheries </w:t>
      </w:r>
      <w:r w:rsidR="00B44534" w:rsidRPr="002667C3">
        <w:rPr>
          <w:rFonts w:ascii="Cambria" w:hAnsi="Cambria" w:cs="Cambria"/>
          <w:bCs/>
          <w:kern w:val="2"/>
        </w:rPr>
        <w:t>act</w:t>
      </w:r>
      <w:r w:rsidR="00BE127F" w:rsidRPr="002667C3">
        <w:rPr>
          <w:rFonts w:ascii="Cambria" w:hAnsi="Cambria" w:cs="Cambria"/>
          <w:bCs/>
          <w:kern w:val="2"/>
        </w:rPr>
        <w:t>.</w:t>
      </w:r>
    </w:p>
    <w:p w14:paraId="51B4D5EC" w14:textId="77777777" w:rsidR="0003048F" w:rsidRPr="002667C3" w:rsidRDefault="00BF2519" w:rsidP="006643A7">
      <w:pPr>
        <w:numPr>
          <w:ilvl w:val="0"/>
          <w:numId w:val="28"/>
        </w:numPr>
        <w:jc w:val="both"/>
        <w:rPr>
          <w:rFonts w:ascii="Cambria" w:hAnsi="Cambria" w:cs="Cambria"/>
          <w:bCs/>
          <w:kern w:val="2"/>
        </w:rPr>
      </w:pPr>
      <w:r w:rsidRPr="002667C3">
        <w:rPr>
          <w:rFonts w:ascii="Cambria" w:hAnsi="Cambria" w:cs="Cambria"/>
          <w:bCs/>
          <w:kern w:val="2"/>
        </w:rPr>
        <w:t xml:space="preserve"> </w:t>
      </w:r>
      <w:r w:rsidRPr="002667C3">
        <w:rPr>
          <w:rFonts w:ascii="Cambria" w:hAnsi="Cambria" w:cs="Cambria"/>
          <w:b/>
          <w:bCs/>
          <w:kern w:val="2"/>
        </w:rPr>
        <w:t xml:space="preserve">Spear </w:t>
      </w:r>
      <w:r w:rsidR="00BE127F" w:rsidRPr="002667C3">
        <w:rPr>
          <w:rFonts w:ascii="Cambria" w:hAnsi="Cambria" w:cs="Cambria"/>
          <w:b/>
          <w:bCs/>
          <w:kern w:val="2"/>
        </w:rPr>
        <w:t>Guns</w:t>
      </w:r>
      <w:r w:rsidR="00BE127F" w:rsidRPr="002667C3">
        <w:rPr>
          <w:rFonts w:ascii="Cambria" w:hAnsi="Cambria" w:cs="Cambria"/>
          <w:bCs/>
          <w:kern w:val="2"/>
        </w:rPr>
        <w:t xml:space="preserve"> </w:t>
      </w:r>
      <w:r w:rsidR="00B44534" w:rsidRPr="002667C3">
        <w:rPr>
          <w:rFonts w:ascii="Cambria" w:hAnsi="Cambria" w:cs="Cambria"/>
          <w:bCs/>
          <w:kern w:val="2"/>
        </w:rPr>
        <w:t>– it's an underwater fishing device designed to launch a tethered spear or harpoon to impale fish or other marine animals and targets. It's</w:t>
      </w:r>
      <w:r w:rsidR="00BE127F" w:rsidRPr="002667C3">
        <w:rPr>
          <w:rFonts w:ascii="Cambria" w:hAnsi="Cambria" w:cs="Cambria"/>
          <w:bCs/>
          <w:kern w:val="2"/>
        </w:rPr>
        <w:t xml:space="preserve"> illegal within the fish</w:t>
      </w:r>
      <w:r w:rsidR="00B44534" w:rsidRPr="002667C3">
        <w:rPr>
          <w:rFonts w:ascii="Cambria" w:hAnsi="Cambria" w:cs="Cambria"/>
          <w:bCs/>
          <w:kern w:val="2"/>
        </w:rPr>
        <w:t>eries act</w:t>
      </w:r>
      <w:r w:rsidR="00BE127F" w:rsidRPr="002667C3">
        <w:rPr>
          <w:rFonts w:ascii="Cambria" w:hAnsi="Cambria" w:cs="Cambria"/>
          <w:bCs/>
          <w:kern w:val="2"/>
        </w:rPr>
        <w:t>.</w:t>
      </w:r>
    </w:p>
    <w:p w14:paraId="217F9474" w14:textId="77777777" w:rsidR="0003048F" w:rsidRDefault="00BF2519" w:rsidP="006643A7">
      <w:pPr>
        <w:numPr>
          <w:ilvl w:val="0"/>
          <w:numId w:val="28"/>
        </w:numPr>
        <w:jc w:val="both"/>
        <w:rPr>
          <w:ins w:id="38" w:author="Microsoft account" w:date="2022-05-10T16:41:00Z"/>
          <w:rFonts w:ascii="Cambria" w:hAnsi="Cambria" w:cs="Cambria"/>
          <w:bCs/>
          <w:kern w:val="2"/>
        </w:rPr>
      </w:pPr>
      <w:r w:rsidRPr="002667C3">
        <w:rPr>
          <w:rFonts w:ascii="Cambria" w:hAnsi="Cambria" w:cs="Cambria"/>
          <w:b/>
          <w:bCs/>
          <w:kern w:val="2"/>
        </w:rPr>
        <w:t xml:space="preserve">Poisonous herb </w:t>
      </w:r>
      <w:r w:rsidR="00B44534" w:rsidRPr="002667C3">
        <w:rPr>
          <w:rFonts w:ascii="Cambria" w:hAnsi="Cambria" w:cs="Cambria"/>
          <w:b/>
          <w:bCs/>
          <w:i/>
          <w:kern w:val="2"/>
        </w:rPr>
        <w:t>(utupa</w:t>
      </w:r>
      <w:r w:rsidR="00B44534" w:rsidRPr="002667C3">
        <w:rPr>
          <w:rFonts w:ascii="Cambria" w:hAnsi="Cambria" w:cs="Cambria"/>
          <w:b/>
          <w:bCs/>
          <w:kern w:val="2"/>
        </w:rPr>
        <w:t>)</w:t>
      </w:r>
      <w:r w:rsidR="00B44534" w:rsidRPr="002667C3">
        <w:rPr>
          <w:rFonts w:ascii="Cambria" w:hAnsi="Cambria" w:cs="Cambria"/>
          <w:bCs/>
          <w:kern w:val="2"/>
        </w:rPr>
        <w:t xml:space="preserve"> – it's a traditional herb thrown into the ocean to suffocate the fish. </w:t>
      </w:r>
      <w:r w:rsidR="002667C3" w:rsidRPr="002667C3">
        <w:rPr>
          <w:rFonts w:ascii="Cambria" w:hAnsi="Cambria" w:cs="Cambria"/>
          <w:bCs/>
          <w:kern w:val="2"/>
        </w:rPr>
        <w:t xml:space="preserve">The fish </w:t>
      </w:r>
      <w:r w:rsidR="00B44534" w:rsidRPr="002667C3">
        <w:rPr>
          <w:rFonts w:ascii="Cambria" w:hAnsi="Cambria" w:cs="Cambria"/>
          <w:bCs/>
          <w:kern w:val="2"/>
        </w:rPr>
        <w:t xml:space="preserve">then floats on top to easily </w:t>
      </w:r>
      <w:r w:rsidR="002667C3" w:rsidRPr="002667C3">
        <w:rPr>
          <w:rFonts w:ascii="Cambria" w:hAnsi="Cambria" w:cs="Cambria"/>
          <w:bCs/>
          <w:kern w:val="2"/>
        </w:rPr>
        <w:t>pick the dead fish.</w:t>
      </w:r>
      <w:r w:rsidR="00B44534" w:rsidRPr="002667C3">
        <w:rPr>
          <w:rFonts w:ascii="Cambria" w:hAnsi="Cambria" w:cs="Cambria"/>
          <w:bCs/>
          <w:kern w:val="2"/>
        </w:rPr>
        <w:t xml:space="preserve"> It is an illegal fishing method within the laws of Kenya.</w:t>
      </w:r>
    </w:p>
    <w:p w14:paraId="2495EDD7" w14:textId="3DADD439" w:rsidR="00852988" w:rsidRPr="002667C3" w:rsidRDefault="00852988" w:rsidP="006643A7">
      <w:pPr>
        <w:numPr>
          <w:ilvl w:val="0"/>
          <w:numId w:val="28"/>
        </w:numPr>
        <w:jc w:val="both"/>
        <w:rPr>
          <w:rFonts w:ascii="Cambria" w:hAnsi="Cambria" w:cs="Cambria"/>
          <w:bCs/>
          <w:kern w:val="2"/>
        </w:rPr>
      </w:pPr>
      <w:ins w:id="39" w:author="Microsoft account" w:date="2022-05-10T16:41:00Z">
        <w:r>
          <w:rPr>
            <w:rFonts w:ascii="Cambria" w:hAnsi="Cambria" w:cs="Cambria"/>
            <w:b/>
            <w:bCs/>
            <w:kern w:val="2"/>
          </w:rPr>
          <w:t xml:space="preserve">Add </w:t>
        </w:r>
      </w:ins>
      <w:ins w:id="40" w:author="Microsoft account" w:date="2022-05-10T16:42:00Z">
        <w:r>
          <w:rPr>
            <w:rFonts w:ascii="Cambria" w:hAnsi="Cambria" w:cs="Cambria"/>
            <w:b/>
            <w:bCs/>
            <w:kern w:val="2"/>
          </w:rPr>
          <w:t xml:space="preserve">more </w:t>
        </w:r>
        <w:proofErr w:type="spellStart"/>
        <w:r>
          <w:rPr>
            <w:rFonts w:ascii="Cambria" w:hAnsi="Cambria" w:cs="Cambria"/>
            <w:b/>
            <w:bCs/>
            <w:kern w:val="2"/>
          </w:rPr>
          <w:t>definations</w:t>
        </w:r>
        <w:proofErr w:type="spellEnd"/>
        <w:r>
          <w:rPr>
            <w:rFonts w:ascii="Cambria" w:hAnsi="Cambria" w:cs="Cambria"/>
            <w:bCs/>
            <w:kern w:val="2"/>
          </w:rPr>
          <w:t>……BMU, member</w:t>
        </w:r>
      </w:ins>
    </w:p>
    <w:p w14:paraId="366EF830" w14:textId="77777777" w:rsidR="0003048F" w:rsidRDefault="0003048F" w:rsidP="006643A7">
      <w:pPr>
        <w:jc w:val="both"/>
      </w:pPr>
    </w:p>
    <w:p w14:paraId="5A341F4E" w14:textId="77777777" w:rsidR="0003048F" w:rsidRDefault="0003048F" w:rsidP="006643A7">
      <w:pPr>
        <w:jc w:val="both"/>
        <w:rPr>
          <w:sz w:val="36"/>
          <w:szCs w:val="36"/>
        </w:rPr>
      </w:pPr>
    </w:p>
    <w:p w14:paraId="1CA1D352" w14:textId="77777777" w:rsidR="0002515E" w:rsidRPr="0002515E" w:rsidRDefault="00BF2519" w:rsidP="006643A7">
      <w:pPr>
        <w:pStyle w:val="ListParagraph"/>
        <w:numPr>
          <w:ilvl w:val="0"/>
          <w:numId w:val="37"/>
        </w:numPr>
        <w:jc w:val="both"/>
        <w:rPr>
          <w:b/>
          <w:bCs/>
          <w:color w:val="000000"/>
          <w:kern w:val="2"/>
          <w:sz w:val="36"/>
          <w:szCs w:val="36"/>
        </w:rPr>
      </w:pPr>
      <w:r w:rsidRPr="002667C3">
        <w:rPr>
          <w:b/>
          <w:bCs/>
          <w:color w:val="000000"/>
          <w:kern w:val="2"/>
          <w:sz w:val="36"/>
          <w:szCs w:val="36"/>
        </w:rPr>
        <w:t>AREA OF JURISDICTION</w:t>
      </w:r>
    </w:p>
    <w:p w14:paraId="0734BE6B" w14:textId="134F0755" w:rsidR="0003048F" w:rsidRDefault="00BF2519" w:rsidP="006643A7">
      <w:pPr>
        <w:spacing w:line="276" w:lineRule="auto"/>
        <w:jc w:val="both"/>
        <w:rPr>
          <w:bCs/>
        </w:rPr>
      </w:pPr>
      <w:r>
        <w:t xml:space="preserve">When executing its mandate, the BMUs area shall </w:t>
      </w:r>
      <w:proofErr w:type="gramStart"/>
      <w:r>
        <w:t xml:space="preserve">cover </w:t>
      </w:r>
      <w:r w:rsidR="00BE127F">
        <w:rPr>
          <w:bCs/>
        </w:rPr>
        <w:t xml:space="preserve"> 12,000</w:t>
      </w:r>
      <w:proofErr w:type="gramEnd"/>
      <w:r w:rsidR="00BE127F">
        <w:rPr>
          <w:bCs/>
        </w:rPr>
        <w:t xml:space="preserve"> hectares along </w:t>
      </w:r>
      <w:r w:rsidR="00BE127F" w:rsidRPr="002146CF">
        <w:rPr>
          <w:bCs/>
          <w:highlight w:val="yellow"/>
          <w:rPrChange w:id="41" w:author="Microsoft account" w:date="2022-05-10T16:44:00Z">
            <w:rPr>
              <w:bCs/>
            </w:rPr>
          </w:rPrChange>
        </w:rPr>
        <w:t xml:space="preserve">the </w:t>
      </w:r>
      <w:commentRangeStart w:id="42"/>
      <w:proofErr w:type="spellStart"/>
      <w:r w:rsidR="00BE127F" w:rsidRPr="002146CF">
        <w:rPr>
          <w:bCs/>
          <w:highlight w:val="yellow"/>
          <w:rPrChange w:id="43" w:author="Microsoft account" w:date="2022-05-10T16:44:00Z">
            <w:rPr>
              <w:bCs/>
            </w:rPr>
          </w:rPrChange>
        </w:rPr>
        <w:t>coast</w:t>
      </w:r>
      <w:commentRangeEnd w:id="42"/>
      <w:r w:rsidR="00852988" w:rsidRPr="002146CF">
        <w:rPr>
          <w:rStyle w:val="CommentReference"/>
          <w:highlight w:val="yellow"/>
          <w:rPrChange w:id="44" w:author="Microsoft account" w:date="2022-05-10T16:44:00Z">
            <w:rPr>
              <w:rStyle w:val="CommentReference"/>
            </w:rPr>
          </w:rPrChange>
        </w:rPr>
        <w:commentReference w:id="42"/>
      </w:r>
      <w:del w:id="45" w:author="Microsoft account" w:date="2022-05-10T16:44:00Z">
        <w:r w:rsidR="00BE127F" w:rsidRPr="002146CF" w:rsidDel="002146CF">
          <w:rPr>
            <w:bCs/>
          </w:rPr>
          <w:delText xml:space="preserve"> f</w:delText>
        </w:r>
      </w:del>
      <w:r w:rsidR="00BE127F">
        <w:rPr>
          <w:bCs/>
        </w:rPr>
        <w:t>rom</w:t>
      </w:r>
      <w:proofErr w:type="spellEnd"/>
      <w:r w:rsidR="00BE127F">
        <w:rPr>
          <w:bCs/>
        </w:rPr>
        <w:t xml:space="preserve"> the </w:t>
      </w:r>
      <w:proofErr w:type="spellStart"/>
      <w:r>
        <w:t>F</w:t>
      </w:r>
      <w:r w:rsidRPr="00832E97">
        <w:t>erini</w:t>
      </w:r>
      <w:proofErr w:type="spellEnd"/>
      <w:r>
        <w:t xml:space="preserve"> fishing zone in the South to the K</w:t>
      </w:r>
      <w:r w:rsidRPr="00832E97">
        <w:t>abenderani</w:t>
      </w:r>
      <w:r>
        <w:t xml:space="preserve"> fishing zone towards the North</w:t>
      </w:r>
      <w:r>
        <w:rPr>
          <w:bCs/>
        </w:rPr>
        <w:t xml:space="preserve">. Kuruwitu BMU fish </w:t>
      </w:r>
      <w:r w:rsidR="00B02DCC">
        <w:rPr>
          <w:bCs/>
        </w:rPr>
        <w:t>landing sites</w:t>
      </w:r>
      <w:r w:rsidR="00BE127F">
        <w:rPr>
          <w:bCs/>
        </w:rPr>
        <w:t xml:space="preserve"> are Bureni, Vipingo, Kinuni, Kuruwitu, Kijangwani and Mwanamia</w:t>
      </w:r>
      <w:r w:rsidR="00B02DCC">
        <w:rPr>
          <w:bCs/>
        </w:rPr>
        <w:t>.  It border</w:t>
      </w:r>
      <w:r w:rsidR="00BE127F">
        <w:rPr>
          <w:bCs/>
        </w:rPr>
        <w:t>s Kanamai BMU (</w:t>
      </w:r>
      <w:r w:rsidR="00B02DCC">
        <w:rPr>
          <w:bCs/>
        </w:rPr>
        <w:t>from the Southern side</w:t>
      </w:r>
      <w:r w:rsidR="00BE127F">
        <w:rPr>
          <w:bCs/>
        </w:rPr>
        <w:t xml:space="preserve">) and Takaungu BMU </w:t>
      </w:r>
      <w:r w:rsidR="00B02DCC">
        <w:rPr>
          <w:bCs/>
        </w:rPr>
        <w:t xml:space="preserve">on the </w:t>
      </w:r>
      <w:r w:rsidR="00BE127F">
        <w:rPr>
          <w:bCs/>
        </w:rPr>
        <w:t>(</w:t>
      </w:r>
      <w:r w:rsidR="00B02DCC">
        <w:rPr>
          <w:bCs/>
        </w:rPr>
        <w:t>Northern side</w:t>
      </w:r>
      <w:r w:rsidR="00BE127F">
        <w:rPr>
          <w:bCs/>
        </w:rPr>
        <w:t>).</w:t>
      </w:r>
    </w:p>
    <w:p w14:paraId="0D79C93E" w14:textId="77777777" w:rsidR="0003048F" w:rsidRDefault="0003048F" w:rsidP="006643A7">
      <w:pPr>
        <w:spacing w:line="276" w:lineRule="auto"/>
        <w:jc w:val="both"/>
        <w:rPr>
          <w:b/>
          <w:bCs/>
          <w:color w:val="FF0000"/>
        </w:rPr>
      </w:pPr>
    </w:p>
    <w:p w14:paraId="142A161C" w14:textId="77777777" w:rsidR="0003048F" w:rsidRPr="00FE6FA5" w:rsidRDefault="00BF2519" w:rsidP="006643A7">
      <w:pPr>
        <w:numPr>
          <w:ilvl w:val="0"/>
          <w:numId w:val="47"/>
        </w:numPr>
        <w:spacing w:line="276" w:lineRule="auto"/>
        <w:jc w:val="both"/>
        <w:rPr>
          <w:b/>
        </w:rPr>
      </w:pPr>
      <w:r w:rsidRPr="00FE6FA5">
        <w:rPr>
          <w:b/>
          <w:highlight w:val="yellow"/>
          <w:rPrChange w:id="46" w:author="Microsoft account" w:date="2022-05-10T16:53:00Z">
            <w:rPr>
              <w:b/>
            </w:rPr>
          </w:rPrChange>
        </w:rPr>
        <w:t>Co-management</w:t>
      </w:r>
      <w:r w:rsidRPr="00FE6FA5">
        <w:rPr>
          <w:b/>
        </w:rPr>
        <w:t xml:space="preserve"> </w:t>
      </w:r>
      <w:commentRangeStart w:id="47"/>
      <w:r w:rsidRPr="00FE6FA5">
        <w:rPr>
          <w:b/>
        </w:rPr>
        <w:t>Area</w:t>
      </w:r>
      <w:commentRangeEnd w:id="47"/>
      <w:r w:rsidR="00FE6FA5">
        <w:rPr>
          <w:rStyle w:val="CommentReference"/>
        </w:rPr>
        <w:commentReference w:id="47"/>
      </w:r>
    </w:p>
    <w:p w14:paraId="2D9EE7B2" w14:textId="77777777" w:rsidR="0003048F" w:rsidRDefault="0003048F" w:rsidP="006643A7">
      <w:pPr>
        <w:pStyle w:val="ListParagraph"/>
        <w:jc w:val="both"/>
        <w:rPr>
          <w:b/>
        </w:rPr>
      </w:pPr>
    </w:p>
    <w:p w14:paraId="442B61FE" w14:textId="77777777" w:rsidR="0003048F" w:rsidRDefault="00BF2519" w:rsidP="006643A7">
      <w:pPr>
        <w:spacing w:line="276" w:lineRule="auto"/>
        <w:ind w:left="720"/>
        <w:jc w:val="both"/>
      </w:pPr>
      <w:r>
        <w:t>Co-</w:t>
      </w:r>
      <w:r w:rsidR="00BE127F">
        <w:t xml:space="preserve">management area in which BMU </w:t>
      </w:r>
      <w:r w:rsidR="001F34DB">
        <w:t>shall</w:t>
      </w:r>
      <w:r w:rsidR="00BE127F">
        <w:t xml:space="preserve"> develop management activities in collaboration with the Director of Fisheries and other stakeholders. This area </w:t>
      </w:r>
      <w:r w:rsidR="00B02DCC">
        <w:t>shall</w:t>
      </w:r>
      <w:r w:rsidR="00BE127F">
        <w:t xml:space="preserve"> include the following:-  </w:t>
      </w:r>
      <w:r w:rsidR="00B02DCC">
        <w:t xml:space="preserve">Ferine fishing zone on </w:t>
      </w:r>
      <w:r w:rsidR="00BE127F">
        <w:t>the South</w:t>
      </w:r>
      <w:r w:rsidR="00B02DCC">
        <w:t>ern side and the Kibenderani fishing zone f</w:t>
      </w:r>
      <w:r w:rsidR="00BE127F">
        <w:t>r</w:t>
      </w:r>
      <w:r w:rsidR="00B02DCC">
        <w:t>o</w:t>
      </w:r>
      <w:r w:rsidR="00BE127F">
        <w:t>m the</w:t>
      </w:r>
      <w:r w:rsidR="00B02DCC">
        <w:t xml:space="preserve"> </w:t>
      </w:r>
      <w:r w:rsidR="00BE127F">
        <w:t>North</w:t>
      </w:r>
      <w:r w:rsidR="00B02DCC">
        <w:t>ern side</w:t>
      </w:r>
      <w:r w:rsidR="00BE127F">
        <w:t xml:space="preserve">. This section </w:t>
      </w:r>
      <w:r w:rsidR="001F34DB">
        <w:t>shall</w:t>
      </w:r>
      <w:r w:rsidR="00BE127F">
        <w:t xml:space="preserve"> have a size of 12,000 Ha</w:t>
      </w:r>
      <w:r w:rsidR="00BE127F" w:rsidRPr="0011021A">
        <w:rPr>
          <w:vertAlign w:val="superscript"/>
        </w:rPr>
        <w:t>2</w:t>
      </w:r>
      <w:r w:rsidR="00BE127F">
        <w:t xml:space="preserve">  - Kuruwitu BMU beaches and a section within the sea (as </w:t>
      </w:r>
      <w:r w:rsidR="001F34DB">
        <w:t>shall</w:t>
      </w:r>
      <w:r w:rsidR="00BE127F">
        <w:t xml:space="preserve"> be listed in the Co-Management Area Plan).</w:t>
      </w:r>
    </w:p>
    <w:p w14:paraId="4F5B2E4E" w14:textId="77777777" w:rsidR="0003048F" w:rsidRDefault="0003048F" w:rsidP="006643A7">
      <w:pPr>
        <w:spacing w:line="276" w:lineRule="auto"/>
        <w:ind w:left="720"/>
        <w:jc w:val="both"/>
      </w:pPr>
    </w:p>
    <w:p w14:paraId="780C48CA" w14:textId="77777777" w:rsidR="0003048F" w:rsidRDefault="00BF2519" w:rsidP="006643A7">
      <w:pPr>
        <w:spacing w:line="276" w:lineRule="auto"/>
        <w:ind w:left="720"/>
        <w:jc w:val="both"/>
      </w:pPr>
      <w:r>
        <w:t xml:space="preserve">Within Kuruwitu BMU </w:t>
      </w:r>
      <w:r w:rsidR="00B02DCC">
        <w:t>are of jurisdiction, there is</w:t>
      </w:r>
      <w:r>
        <w:t xml:space="preserve"> </w:t>
      </w:r>
      <w:r w:rsidR="00B02DCC">
        <w:t>a "Tengefu" marine conserved area at</w:t>
      </w:r>
      <w:r>
        <w:t xml:space="preserve"> Kinuni </w:t>
      </w:r>
      <w:r w:rsidR="00B02DCC">
        <w:t>fish landing site. The</w:t>
      </w:r>
      <w:r>
        <w:t xml:space="preserve"> "Tengefu" is managed by (Kuruwitu conservation Welfare Association) KCWA </w:t>
      </w:r>
      <w:r w:rsidR="00B02DCC">
        <w:t xml:space="preserve"> is </w:t>
      </w:r>
      <w:r>
        <w:t xml:space="preserve">within the Kuruwitu BMU </w:t>
      </w:r>
      <w:r w:rsidR="00BB72AF">
        <w:t>Co-</w:t>
      </w:r>
      <w:r>
        <w:t xml:space="preserve">management area. </w:t>
      </w:r>
      <w:r w:rsidR="0011021A">
        <w:t>I</w:t>
      </w:r>
      <w:r w:rsidR="00B02DCC">
        <w:t>ts GPS coordinates are</w:t>
      </w:r>
      <w:r>
        <w:t xml:space="preserve"> (592840E, 95799605S), (593051E, 9579882S), (592896E,</w:t>
      </w:r>
      <w:r w:rsidR="00B02DCC">
        <w:t xml:space="preserve"> 9579182S), (592896E, 9579064S) The</w:t>
      </w:r>
      <w:r>
        <w:t xml:space="preserve"> following rules and regulations </w:t>
      </w:r>
      <w:r w:rsidR="00B02DCC">
        <w:t>are followed;</w:t>
      </w:r>
    </w:p>
    <w:p w14:paraId="0A516127" w14:textId="77777777" w:rsidR="0003048F" w:rsidRDefault="00BF2519" w:rsidP="006643A7">
      <w:pPr>
        <w:numPr>
          <w:ilvl w:val="0"/>
          <w:numId w:val="43"/>
        </w:numPr>
        <w:spacing w:line="276" w:lineRule="auto"/>
        <w:jc w:val="both"/>
      </w:pPr>
      <w:r>
        <w:t xml:space="preserve">There </w:t>
      </w:r>
      <w:r w:rsidR="001F34DB">
        <w:t>shall</w:t>
      </w:r>
      <w:r>
        <w:t xml:space="preserve"> be no fishing activities in this area. It is not permissible to release </w:t>
      </w:r>
      <w:r w:rsidR="00B02DCC">
        <w:t xml:space="preserve">or take off </w:t>
      </w:r>
      <w:r>
        <w:t xml:space="preserve">any </w:t>
      </w:r>
      <w:r w:rsidR="00B02DCC">
        <w:t xml:space="preserve">marine </w:t>
      </w:r>
      <w:r w:rsidR="0011021A">
        <w:t xml:space="preserve">organism from the Tengefu, </w:t>
      </w:r>
      <w:r>
        <w:t>living or dead.</w:t>
      </w:r>
    </w:p>
    <w:p w14:paraId="6F08BAB4" w14:textId="77777777" w:rsidR="0003048F" w:rsidRDefault="00BF2519" w:rsidP="006643A7">
      <w:pPr>
        <w:numPr>
          <w:ilvl w:val="0"/>
          <w:numId w:val="43"/>
        </w:numPr>
        <w:spacing w:line="276" w:lineRule="auto"/>
        <w:jc w:val="both"/>
      </w:pPr>
      <w:r>
        <w:t>T</w:t>
      </w:r>
      <w:r w:rsidR="0011021A">
        <w:t>ourism a</w:t>
      </w:r>
      <w:r>
        <w:t>nd turtle conservation</w:t>
      </w:r>
      <w:r w:rsidR="0011021A">
        <w:t xml:space="preserve"> activities </w:t>
      </w:r>
      <w:r w:rsidR="001F34DB">
        <w:t>shall</w:t>
      </w:r>
      <w:r w:rsidR="0011021A">
        <w:t xml:space="preserve"> also take place.  The Tengefu because it is a turtle breeding site</w:t>
      </w:r>
      <w:r>
        <w:t>.</w:t>
      </w:r>
    </w:p>
    <w:p w14:paraId="3CEF8BAB" w14:textId="77777777" w:rsidR="0003048F" w:rsidRDefault="00BF2519" w:rsidP="006643A7">
      <w:pPr>
        <w:numPr>
          <w:ilvl w:val="0"/>
          <w:numId w:val="43"/>
        </w:numPr>
        <w:spacing w:line="276" w:lineRule="auto"/>
        <w:jc w:val="both"/>
      </w:pPr>
      <w:r>
        <w:t xml:space="preserve">KCWA CBO, through a memorandum of understanding with Kuruwitu BMU, </w:t>
      </w:r>
      <w:r w:rsidR="001F34DB">
        <w:t>shall</w:t>
      </w:r>
      <w:r>
        <w:t xml:space="preserve"> oversee the Kur</w:t>
      </w:r>
      <w:r w:rsidR="0011021A">
        <w:t>uwitu marine conservation area</w:t>
      </w:r>
    </w:p>
    <w:p w14:paraId="4CCDF7C3" w14:textId="77777777" w:rsidR="0003048F" w:rsidRDefault="00BF2519" w:rsidP="006643A7">
      <w:pPr>
        <w:spacing w:line="276" w:lineRule="auto"/>
        <w:ind w:left="720"/>
        <w:jc w:val="both"/>
        <w:rPr>
          <w:b/>
        </w:rPr>
      </w:pPr>
      <w:r>
        <w:rPr>
          <w:b/>
          <w:noProof/>
          <w:lang w:val="en-GB" w:eastAsia="en-GB"/>
        </w:rPr>
        <w:lastRenderedPageBreak/>
        <w:drawing>
          <wp:inline distT="0" distB="0" distL="0" distR="0" wp14:anchorId="761648C8" wp14:editId="4FF326C7">
            <wp:extent cx="5946775" cy="53086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rcRect l="-6" t="-5" r="-6" b="-5"/>
                    <a:stretch>
                      <a:fillRect/>
                    </a:stretch>
                  </pic:blipFill>
                  <pic:spPr bwMode="auto">
                    <a:xfrm>
                      <a:off x="0" y="0"/>
                      <a:ext cx="5946775" cy="5308600"/>
                    </a:xfrm>
                    <a:prstGeom prst="rect">
                      <a:avLst/>
                    </a:prstGeom>
                  </pic:spPr>
                </pic:pic>
              </a:graphicData>
            </a:graphic>
          </wp:inline>
        </w:drawing>
      </w:r>
    </w:p>
    <w:p w14:paraId="14A6C91C" w14:textId="77777777" w:rsidR="0003048F" w:rsidRDefault="0003048F" w:rsidP="006643A7">
      <w:pPr>
        <w:spacing w:line="276" w:lineRule="auto"/>
        <w:jc w:val="both"/>
        <w:rPr>
          <w:b/>
          <w:highlight w:val="yellow"/>
        </w:rPr>
      </w:pPr>
    </w:p>
    <w:p w14:paraId="5D7E05C5"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OBJECTIVES</w:t>
      </w:r>
    </w:p>
    <w:p w14:paraId="46B04529" w14:textId="77777777" w:rsidR="0003048F" w:rsidRDefault="00BF2519" w:rsidP="006643A7">
      <w:pPr>
        <w:spacing w:line="276" w:lineRule="auto"/>
        <w:jc w:val="both"/>
        <w:rPr>
          <w:color w:val="000000"/>
        </w:rPr>
      </w:pPr>
      <w:r>
        <w:rPr>
          <w:color w:val="000000"/>
        </w:rPr>
        <w:t>The BMU objectives are as follows:</w:t>
      </w:r>
    </w:p>
    <w:p w14:paraId="735A13A1" w14:textId="77777777" w:rsidR="0003048F" w:rsidRDefault="00BF2519" w:rsidP="006643A7">
      <w:pPr>
        <w:numPr>
          <w:ilvl w:val="0"/>
          <w:numId w:val="41"/>
        </w:numPr>
        <w:tabs>
          <w:tab w:val="left" w:pos="851"/>
        </w:tabs>
        <w:spacing w:line="276" w:lineRule="auto"/>
        <w:jc w:val="both"/>
      </w:pPr>
      <w:r>
        <w:rPr>
          <w:lang w:val="en-GB"/>
        </w:rPr>
        <w:t xml:space="preserve">Strengthen </w:t>
      </w:r>
      <w:r w:rsidR="00BE127F">
        <w:rPr>
          <w:lang w:val="en-GB"/>
        </w:rPr>
        <w:t>the management</w:t>
      </w:r>
      <w:r>
        <w:rPr>
          <w:lang w:val="en-GB"/>
        </w:rPr>
        <w:t xml:space="preserve"> of fish landing sites</w:t>
      </w:r>
      <w:r w:rsidR="00BE127F">
        <w:rPr>
          <w:lang w:val="en-GB"/>
        </w:rPr>
        <w:t>, fishery resources and marine environment.</w:t>
      </w:r>
    </w:p>
    <w:p w14:paraId="61AFEA3E" w14:textId="77777777" w:rsidR="0003048F" w:rsidRDefault="00BF2519" w:rsidP="006643A7">
      <w:pPr>
        <w:numPr>
          <w:ilvl w:val="0"/>
          <w:numId w:val="41"/>
        </w:numPr>
        <w:tabs>
          <w:tab w:val="left" w:pos="851"/>
        </w:tabs>
        <w:spacing w:line="276" w:lineRule="auto"/>
        <w:jc w:val="both"/>
        <w:rPr>
          <w:lang w:val="en-GB"/>
        </w:rPr>
      </w:pPr>
      <w:r>
        <w:rPr>
          <w:lang w:val="en-GB"/>
        </w:rPr>
        <w:t>To sup</w:t>
      </w:r>
      <w:r w:rsidR="007745B8">
        <w:rPr>
          <w:lang w:val="en-GB"/>
        </w:rPr>
        <w:t>port</w:t>
      </w:r>
      <w:r w:rsidR="00BE127F">
        <w:rPr>
          <w:lang w:val="en-GB"/>
        </w:rPr>
        <w:t xml:space="preserve"> the sustainable dev</w:t>
      </w:r>
      <w:r>
        <w:rPr>
          <w:lang w:val="en-GB"/>
        </w:rPr>
        <w:t>elopment of the fishing sector</w:t>
      </w:r>
      <w:r w:rsidR="00BE127F">
        <w:rPr>
          <w:lang w:val="en-GB"/>
        </w:rPr>
        <w:t>.</w:t>
      </w:r>
    </w:p>
    <w:p w14:paraId="34BA35F3" w14:textId="77777777" w:rsidR="0003048F" w:rsidRDefault="00BF2519" w:rsidP="006643A7">
      <w:pPr>
        <w:numPr>
          <w:ilvl w:val="0"/>
          <w:numId w:val="41"/>
        </w:numPr>
        <w:tabs>
          <w:tab w:val="left" w:pos="851"/>
        </w:tabs>
        <w:spacing w:line="276" w:lineRule="auto"/>
        <w:jc w:val="both"/>
      </w:pPr>
      <w:r>
        <w:rPr>
          <w:lang w:val="en-GB"/>
        </w:rPr>
        <w:t xml:space="preserve">Prevent/reduce </w:t>
      </w:r>
      <w:r w:rsidR="00A31072">
        <w:rPr>
          <w:lang w:val="en-GB"/>
        </w:rPr>
        <w:t>conflict in the fishing sector</w:t>
      </w:r>
      <w:r>
        <w:rPr>
          <w:lang w:val="en-GB"/>
        </w:rPr>
        <w:t>.</w:t>
      </w:r>
    </w:p>
    <w:p w14:paraId="66B4748E" w14:textId="77777777" w:rsidR="0003048F" w:rsidRDefault="00BF2519" w:rsidP="006643A7">
      <w:pPr>
        <w:numPr>
          <w:ilvl w:val="0"/>
          <w:numId w:val="41"/>
        </w:numPr>
        <w:tabs>
          <w:tab w:val="left" w:pos="851"/>
        </w:tabs>
        <w:spacing w:line="276" w:lineRule="auto"/>
        <w:jc w:val="both"/>
      </w:pPr>
      <w:r>
        <w:rPr>
          <w:lang w:val="en-GB"/>
        </w:rPr>
        <w:t xml:space="preserve">Strengthen the economy and social development </w:t>
      </w:r>
      <w:r w:rsidR="00A31072">
        <w:rPr>
          <w:lang w:val="en-GB"/>
        </w:rPr>
        <w:t xml:space="preserve">for members of the Kuruwitu BMU fish landing sites, </w:t>
      </w:r>
      <w:r>
        <w:rPr>
          <w:lang w:val="en-GB"/>
        </w:rPr>
        <w:t>Conserving the endangered marine species (e.g. turtles, dolphins, corals, mermaids and others).</w:t>
      </w:r>
    </w:p>
    <w:p w14:paraId="33E85E27" w14:textId="77777777" w:rsidR="0003048F" w:rsidRDefault="00BF2519" w:rsidP="006643A7">
      <w:pPr>
        <w:numPr>
          <w:ilvl w:val="0"/>
          <w:numId w:val="41"/>
        </w:numPr>
        <w:tabs>
          <w:tab w:val="left" w:pos="851"/>
        </w:tabs>
        <w:spacing w:line="276" w:lineRule="auto"/>
        <w:jc w:val="both"/>
      </w:pPr>
      <w:r>
        <w:rPr>
          <w:lang w:val="en-GB"/>
        </w:rPr>
        <w:t xml:space="preserve">Sensitize members about health, established </w:t>
      </w:r>
      <w:r w:rsidR="00A31072">
        <w:rPr>
          <w:lang w:val="en-GB"/>
        </w:rPr>
        <w:t xml:space="preserve">and emerging </w:t>
      </w:r>
      <w:r>
        <w:rPr>
          <w:lang w:val="en-GB"/>
        </w:rPr>
        <w:t xml:space="preserve">diseases, </w:t>
      </w:r>
      <w:r w:rsidR="00A31072">
        <w:rPr>
          <w:lang w:val="en-GB"/>
        </w:rPr>
        <w:t xml:space="preserve">disease outbreaks, </w:t>
      </w:r>
      <w:r>
        <w:rPr>
          <w:lang w:val="en-GB"/>
        </w:rPr>
        <w:t xml:space="preserve">pneumonia and drug </w:t>
      </w:r>
      <w:r w:rsidR="00A31072">
        <w:rPr>
          <w:lang w:val="en-GB"/>
        </w:rPr>
        <w:t>abuse</w:t>
      </w:r>
      <w:r>
        <w:rPr>
          <w:lang w:val="en-GB"/>
        </w:rPr>
        <w:t>.</w:t>
      </w:r>
    </w:p>
    <w:p w14:paraId="7470CD97" w14:textId="77777777" w:rsidR="0003048F" w:rsidRPr="00FE6FA5" w:rsidRDefault="00BF2519" w:rsidP="006643A7">
      <w:pPr>
        <w:numPr>
          <w:ilvl w:val="0"/>
          <w:numId w:val="41"/>
        </w:numPr>
        <w:tabs>
          <w:tab w:val="left" w:pos="851"/>
        </w:tabs>
        <w:spacing w:line="276" w:lineRule="auto"/>
        <w:jc w:val="both"/>
        <w:rPr>
          <w:highlight w:val="yellow"/>
          <w:lang w:val="en-GB"/>
          <w:rPrChange w:id="48" w:author="Microsoft account" w:date="2022-05-10T16:54:00Z">
            <w:rPr>
              <w:lang w:val="en-GB"/>
            </w:rPr>
          </w:rPrChange>
        </w:rPr>
      </w:pPr>
      <w:r w:rsidRPr="00FE6FA5">
        <w:rPr>
          <w:highlight w:val="yellow"/>
          <w:lang w:val="en-GB"/>
          <w:rPrChange w:id="49" w:author="Microsoft account" w:date="2022-05-10T16:54:00Z">
            <w:rPr>
              <w:lang w:val="en-GB"/>
            </w:rPr>
          </w:rPrChange>
        </w:rPr>
        <w:t xml:space="preserve">Enable members to access health care </w:t>
      </w:r>
      <w:commentRangeStart w:id="50"/>
      <w:r w:rsidRPr="00FE6FA5">
        <w:rPr>
          <w:highlight w:val="yellow"/>
          <w:lang w:val="en-GB"/>
          <w:rPrChange w:id="51" w:author="Microsoft account" w:date="2022-05-10T16:54:00Z">
            <w:rPr>
              <w:lang w:val="en-GB"/>
            </w:rPr>
          </w:rPrChange>
        </w:rPr>
        <w:t xml:space="preserve">through NHIF </w:t>
      </w:r>
      <w:commentRangeEnd w:id="50"/>
      <w:r w:rsidR="00FE6FA5">
        <w:rPr>
          <w:rStyle w:val="CommentReference"/>
        </w:rPr>
        <w:commentReference w:id="50"/>
      </w:r>
      <w:r w:rsidRPr="00FE6FA5">
        <w:rPr>
          <w:highlight w:val="yellow"/>
          <w:lang w:val="en-GB"/>
          <w:rPrChange w:id="52" w:author="Microsoft account" w:date="2022-05-10T16:54:00Z">
            <w:rPr>
              <w:lang w:val="en-GB"/>
            </w:rPr>
          </w:rPrChange>
        </w:rPr>
        <w:t>and other insurance.</w:t>
      </w:r>
    </w:p>
    <w:p w14:paraId="268C0860" w14:textId="3C584951" w:rsidR="0003048F" w:rsidRDefault="00BF2519" w:rsidP="006643A7">
      <w:pPr>
        <w:numPr>
          <w:ilvl w:val="0"/>
          <w:numId w:val="41"/>
        </w:numPr>
        <w:tabs>
          <w:tab w:val="left" w:pos="851"/>
        </w:tabs>
        <w:spacing w:line="276" w:lineRule="auto"/>
        <w:jc w:val="both"/>
        <w:rPr>
          <w:lang w:val="en-GB"/>
        </w:rPr>
      </w:pPr>
      <w:r>
        <w:rPr>
          <w:lang w:val="en-GB"/>
        </w:rPr>
        <w:t>Maintain gender equality</w:t>
      </w:r>
    </w:p>
    <w:p w14:paraId="652A21B7" w14:textId="77777777" w:rsidR="0003048F" w:rsidRDefault="00BF2519" w:rsidP="006643A7">
      <w:pPr>
        <w:numPr>
          <w:ilvl w:val="0"/>
          <w:numId w:val="41"/>
        </w:numPr>
        <w:tabs>
          <w:tab w:val="left" w:pos="851"/>
        </w:tabs>
        <w:spacing w:line="276" w:lineRule="auto"/>
        <w:jc w:val="both"/>
      </w:pPr>
      <w:r>
        <w:rPr>
          <w:lang w:val="en-GB"/>
        </w:rPr>
        <w:t>Improve the alternative income of BMU members in their management and other areas.</w:t>
      </w:r>
    </w:p>
    <w:p w14:paraId="1C5C5754" w14:textId="77777777" w:rsidR="0003048F" w:rsidRDefault="00BF2519" w:rsidP="006643A7">
      <w:pPr>
        <w:numPr>
          <w:ilvl w:val="0"/>
          <w:numId w:val="41"/>
        </w:numPr>
        <w:tabs>
          <w:tab w:val="left" w:pos="851"/>
        </w:tabs>
        <w:spacing w:line="276" w:lineRule="auto"/>
        <w:jc w:val="both"/>
        <w:rPr>
          <w:lang w:val="en-GB"/>
        </w:rPr>
      </w:pPr>
      <w:r>
        <w:rPr>
          <w:lang w:val="en-GB"/>
        </w:rPr>
        <w:t>Prevent the use of illegal fishing and fishing gear</w:t>
      </w:r>
    </w:p>
    <w:p w14:paraId="1D8EEFEF" w14:textId="77777777" w:rsidR="0003048F" w:rsidRDefault="00BF2519" w:rsidP="006643A7">
      <w:pPr>
        <w:numPr>
          <w:ilvl w:val="0"/>
          <w:numId w:val="41"/>
        </w:numPr>
        <w:tabs>
          <w:tab w:val="left" w:pos="851"/>
        </w:tabs>
        <w:spacing w:line="276" w:lineRule="auto"/>
        <w:jc w:val="both"/>
        <w:rPr>
          <w:lang w:val="en-GB"/>
        </w:rPr>
      </w:pPr>
      <w:r>
        <w:rPr>
          <w:lang w:val="en-GB"/>
        </w:rPr>
        <w:t>Improving Kuruwitu BMU relationships and partnerships with stakeholders for assistance in implementing BMU projects and activities</w:t>
      </w:r>
    </w:p>
    <w:p w14:paraId="0F976311" w14:textId="77777777" w:rsidR="0003048F" w:rsidRDefault="00BF2519" w:rsidP="006643A7">
      <w:pPr>
        <w:numPr>
          <w:ilvl w:val="0"/>
          <w:numId w:val="41"/>
        </w:numPr>
        <w:tabs>
          <w:tab w:val="left" w:pos="851"/>
        </w:tabs>
        <w:spacing w:line="276" w:lineRule="auto"/>
        <w:jc w:val="both"/>
        <w:rPr>
          <w:lang w:val="en-GB"/>
        </w:rPr>
      </w:pPr>
      <w:r>
        <w:rPr>
          <w:lang w:val="en-GB"/>
        </w:rPr>
        <w:lastRenderedPageBreak/>
        <w:t xml:space="preserve">Improve </w:t>
      </w:r>
      <w:commentRangeStart w:id="53"/>
      <w:r>
        <w:rPr>
          <w:lang w:val="en-GB"/>
        </w:rPr>
        <w:t>tou</w:t>
      </w:r>
      <w:r w:rsidR="003F546A">
        <w:rPr>
          <w:lang w:val="en-GB"/>
        </w:rPr>
        <w:t xml:space="preserve">rism in the </w:t>
      </w:r>
      <w:commentRangeEnd w:id="53"/>
      <w:r w:rsidR="007E5717">
        <w:rPr>
          <w:rStyle w:val="CommentReference"/>
        </w:rPr>
        <w:commentReference w:id="53"/>
      </w:r>
      <w:proofErr w:type="spellStart"/>
      <w:r w:rsidR="003F546A">
        <w:rPr>
          <w:lang w:val="en-GB"/>
        </w:rPr>
        <w:t>Kuruwitu</w:t>
      </w:r>
      <w:proofErr w:type="spellEnd"/>
      <w:r w:rsidR="003F546A">
        <w:rPr>
          <w:lang w:val="en-GB"/>
        </w:rPr>
        <w:t xml:space="preserve"> BMU area of jurisdiction</w:t>
      </w:r>
    </w:p>
    <w:p w14:paraId="3DC04257" w14:textId="77777777" w:rsidR="003F546A" w:rsidRDefault="00BF2519" w:rsidP="006643A7">
      <w:pPr>
        <w:numPr>
          <w:ilvl w:val="0"/>
          <w:numId w:val="41"/>
        </w:numPr>
        <w:tabs>
          <w:tab w:val="left" w:pos="851"/>
        </w:tabs>
        <w:spacing w:line="276" w:lineRule="auto"/>
        <w:jc w:val="both"/>
        <w:rPr>
          <w:lang w:val="en-GB"/>
        </w:rPr>
      </w:pPr>
      <w:r w:rsidRPr="003F546A">
        <w:rPr>
          <w:lang w:val="en-GB"/>
        </w:rPr>
        <w:t xml:space="preserve">Improving safety in the Kuruwitu BMU </w:t>
      </w:r>
      <w:r>
        <w:rPr>
          <w:lang w:val="en-GB"/>
        </w:rPr>
        <w:t>area of jurisdiction</w:t>
      </w:r>
      <w:r w:rsidRPr="003F546A">
        <w:rPr>
          <w:lang w:val="en-GB"/>
        </w:rPr>
        <w:t xml:space="preserve"> </w:t>
      </w:r>
    </w:p>
    <w:p w14:paraId="13BDE22B" w14:textId="77777777" w:rsidR="0003048F" w:rsidRPr="003F546A" w:rsidRDefault="00BF2519" w:rsidP="006643A7">
      <w:pPr>
        <w:numPr>
          <w:ilvl w:val="0"/>
          <w:numId w:val="41"/>
        </w:numPr>
        <w:tabs>
          <w:tab w:val="left" w:pos="851"/>
        </w:tabs>
        <w:spacing w:line="276" w:lineRule="auto"/>
        <w:jc w:val="both"/>
        <w:rPr>
          <w:lang w:val="en-GB"/>
        </w:rPr>
      </w:pPr>
      <w:r w:rsidRPr="003F546A">
        <w:rPr>
          <w:lang w:val="en-GB"/>
        </w:rPr>
        <w:t xml:space="preserve">Provide maritime rescue services in the Kuruwitu BMU </w:t>
      </w:r>
      <w:r w:rsidR="003F546A">
        <w:rPr>
          <w:lang w:val="en-GB"/>
        </w:rPr>
        <w:t>area of jurisdiction in case of an incident or accident.</w:t>
      </w:r>
    </w:p>
    <w:p w14:paraId="769A47EF" w14:textId="77777777" w:rsidR="0003048F" w:rsidRDefault="00BF2519" w:rsidP="006643A7">
      <w:pPr>
        <w:numPr>
          <w:ilvl w:val="0"/>
          <w:numId w:val="41"/>
        </w:numPr>
        <w:spacing w:line="276" w:lineRule="auto"/>
        <w:jc w:val="both"/>
        <w:rPr>
          <w:lang w:val="en-GB"/>
        </w:rPr>
      </w:pPr>
      <w:r>
        <w:rPr>
          <w:lang w:val="en-GB"/>
        </w:rPr>
        <w:t xml:space="preserve">Ensure market access to fish as well as other </w:t>
      </w:r>
      <w:r w:rsidR="003F546A">
        <w:rPr>
          <w:lang w:val="en-GB"/>
        </w:rPr>
        <w:t xml:space="preserve">fisheries </w:t>
      </w:r>
      <w:r>
        <w:rPr>
          <w:lang w:val="en-GB"/>
        </w:rPr>
        <w:t>products.</w:t>
      </w:r>
    </w:p>
    <w:p w14:paraId="17C6A47F" w14:textId="77777777" w:rsidR="0003048F" w:rsidRDefault="00BF2519" w:rsidP="006643A7">
      <w:pPr>
        <w:numPr>
          <w:ilvl w:val="0"/>
          <w:numId w:val="41"/>
        </w:numPr>
        <w:spacing w:line="276" w:lineRule="auto"/>
        <w:jc w:val="both"/>
      </w:pPr>
      <w:r w:rsidRPr="007745B8">
        <w:rPr>
          <w:lang w:val="en-GB"/>
        </w:rPr>
        <w:t>To sup</w:t>
      </w:r>
      <w:r w:rsidR="007745B8" w:rsidRPr="007745B8">
        <w:rPr>
          <w:lang w:val="en-GB"/>
        </w:rPr>
        <w:t>port</w:t>
      </w:r>
      <w:r w:rsidR="007745B8">
        <w:rPr>
          <w:lang w:val="en-GB"/>
        </w:rPr>
        <w:t xml:space="preserve"> funding</w:t>
      </w:r>
      <w:r>
        <w:rPr>
          <w:lang w:val="en-GB"/>
        </w:rPr>
        <w:t xml:space="preserve"> </w:t>
      </w:r>
      <w:r w:rsidR="007745B8">
        <w:rPr>
          <w:lang w:val="en-GB"/>
        </w:rPr>
        <w:t xml:space="preserve">and </w:t>
      </w:r>
      <w:r>
        <w:rPr>
          <w:lang w:val="en-GB"/>
        </w:rPr>
        <w:t>educating future generation</w:t>
      </w:r>
      <w:r w:rsidR="00BE127F">
        <w:rPr>
          <w:lang w:val="en-GB"/>
        </w:rPr>
        <w:t xml:space="preserve">s </w:t>
      </w:r>
      <w:r>
        <w:rPr>
          <w:lang w:val="en-GB"/>
        </w:rPr>
        <w:t xml:space="preserve">through the </w:t>
      </w:r>
      <w:r w:rsidR="00BE127F">
        <w:rPr>
          <w:lang w:val="en-GB"/>
        </w:rPr>
        <w:t>BMU.</w:t>
      </w:r>
    </w:p>
    <w:p w14:paraId="3AA15B9A" w14:textId="77777777" w:rsidR="0003048F" w:rsidRDefault="00BF2519" w:rsidP="006643A7">
      <w:pPr>
        <w:numPr>
          <w:ilvl w:val="0"/>
          <w:numId w:val="41"/>
        </w:numPr>
        <w:spacing w:line="276" w:lineRule="auto"/>
        <w:jc w:val="both"/>
        <w:rPr>
          <w:lang w:val="en-GB"/>
        </w:rPr>
      </w:pPr>
      <w:r>
        <w:rPr>
          <w:lang w:val="en-GB"/>
        </w:rPr>
        <w:t xml:space="preserve">To strengthen and develop the infrastructure of BMU members </w:t>
      </w:r>
      <w:r w:rsidR="0002515E">
        <w:rPr>
          <w:lang w:val="en-GB"/>
        </w:rPr>
        <w:t>at the landing site and</w:t>
      </w:r>
      <w:r>
        <w:rPr>
          <w:lang w:val="en-GB"/>
        </w:rPr>
        <w:t xml:space="preserve"> its suburbs.</w:t>
      </w:r>
    </w:p>
    <w:p w14:paraId="5B43F703" w14:textId="77777777" w:rsidR="0003048F" w:rsidRDefault="00BF2519" w:rsidP="006643A7">
      <w:pPr>
        <w:numPr>
          <w:ilvl w:val="0"/>
          <w:numId w:val="41"/>
        </w:numPr>
        <w:spacing w:line="276" w:lineRule="auto"/>
        <w:jc w:val="both"/>
        <w:rPr>
          <w:lang w:val="en-GB"/>
        </w:rPr>
      </w:pPr>
      <w:r>
        <w:rPr>
          <w:lang w:val="en-GB"/>
        </w:rPr>
        <w:t>Protect and ensure the efficient use of BMU equipment and resources (</w:t>
      </w:r>
      <w:r w:rsidR="0002515E">
        <w:rPr>
          <w:lang w:val="en-GB"/>
        </w:rPr>
        <w:t>e.g.</w:t>
      </w:r>
      <w:r>
        <w:rPr>
          <w:lang w:val="en-GB"/>
        </w:rPr>
        <w:t xml:space="preserve"> boats/equipment, machinery, buildings, refrigerator and so on)</w:t>
      </w:r>
    </w:p>
    <w:p w14:paraId="596826A6" w14:textId="77777777" w:rsidR="0003048F" w:rsidRDefault="00BF2519" w:rsidP="006643A7">
      <w:pPr>
        <w:numPr>
          <w:ilvl w:val="0"/>
          <w:numId w:val="41"/>
        </w:numPr>
        <w:spacing w:line="276" w:lineRule="auto"/>
        <w:jc w:val="both"/>
        <w:rPr>
          <w:ins w:id="54" w:author="Microsoft account" w:date="2022-05-10T17:08:00Z"/>
          <w:lang w:val="en-GB"/>
        </w:rPr>
      </w:pPr>
      <w:r>
        <w:rPr>
          <w:lang w:val="en-GB"/>
        </w:rPr>
        <w:t>Ensuring sustainable fishing (Registering, inspecting and listing new and former members.)</w:t>
      </w:r>
    </w:p>
    <w:p w14:paraId="1AD3A284" w14:textId="41C575E4" w:rsidR="00566B14" w:rsidRDefault="00566B14" w:rsidP="006643A7">
      <w:pPr>
        <w:numPr>
          <w:ilvl w:val="0"/>
          <w:numId w:val="41"/>
        </w:numPr>
        <w:spacing w:line="276" w:lineRule="auto"/>
        <w:jc w:val="both"/>
        <w:rPr>
          <w:ins w:id="55" w:author="Microsoft account" w:date="2022-05-10T17:09:00Z"/>
          <w:lang w:val="en-GB"/>
        </w:rPr>
      </w:pPr>
      <w:ins w:id="56" w:author="Microsoft account" w:date="2022-05-10T17:08:00Z">
        <w:r>
          <w:rPr>
            <w:lang w:val="en-GB"/>
          </w:rPr>
          <w:t>Building capacity of members</w:t>
        </w:r>
      </w:ins>
    </w:p>
    <w:p w14:paraId="4F488C1C" w14:textId="2BE700D2" w:rsidR="00566B14" w:rsidRDefault="00566B14" w:rsidP="006643A7">
      <w:pPr>
        <w:numPr>
          <w:ilvl w:val="0"/>
          <w:numId w:val="41"/>
        </w:numPr>
        <w:spacing w:line="276" w:lineRule="auto"/>
        <w:jc w:val="both"/>
        <w:rPr>
          <w:lang w:val="en-GB"/>
        </w:rPr>
      </w:pPr>
      <w:ins w:id="57" w:author="Microsoft account" w:date="2022-05-10T17:10:00Z">
        <w:r>
          <w:rPr>
            <w:lang w:val="en-GB"/>
          </w:rPr>
          <w:t>strengthening</w:t>
        </w:r>
      </w:ins>
      <w:ins w:id="58" w:author="Microsoft account" w:date="2022-05-10T17:09:00Z">
        <w:r>
          <w:rPr>
            <w:lang w:val="en-GB"/>
          </w:rPr>
          <w:t xml:space="preserve"> co-management through networking</w:t>
        </w:r>
      </w:ins>
    </w:p>
    <w:p w14:paraId="0B9F921D" w14:textId="77777777" w:rsidR="0003048F" w:rsidRDefault="0003048F" w:rsidP="006643A7">
      <w:pPr>
        <w:jc w:val="both"/>
        <w:rPr>
          <w:lang w:val="en-GB"/>
        </w:rPr>
      </w:pPr>
    </w:p>
    <w:p w14:paraId="03B513EB" w14:textId="77777777" w:rsidR="0003048F" w:rsidRDefault="0003048F" w:rsidP="006643A7">
      <w:pPr>
        <w:tabs>
          <w:tab w:val="left" w:pos="851"/>
        </w:tabs>
        <w:spacing w:line="276" w:lineRule="auto"/>
        <w:jc w:val="both"/>
        <w:rPr>
          <w:lang w:val="en-GB"/>
        </w:rPr>
      </w:pPr>
    </w:p>
    <w:p w14:paraId="54C9C662" w14:textId="77777777" w:rsidR="0003048F" w:rsidRDefault="00BF2519" w:rsidP="006643A7">
      <w:pPr>
        <w:pStyle w:val="Heading1"/>
        <w:numPr>
          <w:ilvl w:val="0"/>
          <w:numId w:val="37"/>
        </w:numPr>
        <w:spacing w:before="0" w:after="0" w:line="276" w:lineRule="auto"/>
        <w:jc w:val="both"/>
        <w:rPr>
          <w:rStyle w:val="hps"/>
          <w:rFonts w:ascii="Times New Roman" w:hAnsi="Times New Roman" w:cs="Times New Roman"/>
          <w:color w:val="000000"/>
          <w:sz w:val="36"/>
          <w:szCs w:val="36"/>
          <w:lang w:val="sw-KE"/>
        </w:rPr>
      </w:pPr>
      <w:r>
        <w:rPr>
          <w:rStyle w:val="hps"/>
          <w:rFonts w:ascii="Times New Roman" w:hAnsi="Times New Roman" w:cs="Times New Roman"/>
          <w:color w:val="000000"/>
          <w:sz w:val="36"/>
          <w:szCs w:val="36"/>
          <w:lang w:val="sw-KE"/>
        </w:rPr>
        <w:t>ADMINISTRATION</w:t>
      </w:r>
    </w:p>
    <w:p w14:paraId="5BCC774A" w14:textId="77777777" w:rsidR="0003048F" w:rsidRDefault="00BF2519" w:rsidP="006643A7">
      <w:pPr>
        <w:numPr>
          <w:ilvl w:val="0"/>
          <w:numId w:val="25"/>
        </w:numPr>
        <w:spacing w:line="276" w:lineRule="auto"/>
        <w:jc w:val="both"/>
        <w:rPr>
          <w:rStyle w:val="Heading1Char"/>
          <w:rFonts w:ascii="Times New Roman" w:hAnsi="Times New Roman"/>
          <w:b w:val="0"/>
          <w:bCs w:val="0"/>
          <w:color w:val="000000"/>
          <w:kern w:val="0"/>
          <w:sz w:val="24"/>
          <w:szCs w:val="24"/>
        </w:rPr>
      </w:pPr>
      <w:r>
        <w:rPr>
          <w:rStyle w:val="Heading1Char"/>
          <w:color w:val="000000"/>
          <w:sz w:val="24"/>
          <w:szCs w:val="24"/>
        </w:rPr>
        <w:t>Membership</w:t>
      </w:r>
    </w:p>
    <w:p w14:paraId="4E093BFB" w14:textId="77777777" w:rsidR="0003048F" w:rsidRDefault="00BF2519" w:rsidP="006643A7">
      <w:pPr>
        <w:spacing w:line="276" w:lineRule="auto"/>
        <w:ind w:firstLine="360"/>
        <w:jc w:val="both"/>
        <w:rPr>
          <w:color w:val="000000"/>
        </w:rPr>
      </w:pPr>
      <w:r>
        <w:rPr>
          <w:rStyle w:val="hps"/>
          <w:color w:val="000000"/>
          <w:lang w:val="sw-KE"/>
        </w:rPr>
        <w:t>Members of</w:t>
      </w:r>
      <w:r w:rsidR="0002515E">
        <w:rPr>
          <w:rStyle w:val="hps"/>
          <w:color w:val="000000"/>
          <w:lang w:val="sw-KE"/>
        </w:rPr>
        <w:t xml:space="preserve"> the </w:t>
      </w:r>
      <w:r>
        <w:rPr>
          <w:color w:val="000000"/>
          <w:lang w:val="sw-KE"/>
        </w:rPr>
        <w:t xml:space="preserve">BMU </w:t>
      </w:r>
      <w:r w:rsidR="001F34DB">
        <w:rPr>
          <w:color w:val="000000"/>
          <w:lang w:val="sw-KE"/>
        </w:rPr>
        <w:t>shall</w:t>
      </w:r>
      <w:r>
        <w:rPr>
          <w:color w:val="000000"/>
          <w:lang w:val="sw-KE"/>
        </w:rPr>
        <w:t xml:space="preserve"> include:</w:t>
      </w:r>
    </w:p>
    <w:p w14:paraId="534EEDD0" w14:textId="77777777" w:rsidR="0003048F" w:rsidRDefault="00BF2519" w:rsidP="006643A7">
      <w:pPr>
        <w:numPr>
          <w:ilvl w:val="0"/>
          <w:numId w:val="49"/>
        </w:numPr>
        <w:spacing w:line="276" w:lineRule="auto"/>
        <w:jc w:val="both"/>
        <w:rPr>
          <w:rStyle w:val="hps"/>
          <w:color w:val="000000"/>
          <w:lang w:val="sw-KE"/>
        </w:rPr>
      </w:pPr>
      <w:commentRangeStart w:id="59"/>
      <w:r w:rsidRPr="00566B14">
        <w:rPr>
          <w:color w:val="000000"/>
          <w:lang w:val="sw-KE"/>
        </w:rPr>
        <w:t>Indigenous</w:t>
      </w:r>
      <w:commentRangeEnd w:id="59"/>
      <w:r w:rsidR="00566B14">
        <w:rPr>
          <w:rStyle w:val="CommentReference"/>
        </w:rPr>
        <w:commentReference w:id="59"/>
      </w:r>
      <w:r>
        <w:rPr>
          <w:color w:val="000000"/>
          <w:lang w:val="sw-KE"/>
        </w:rPr>
        <w:t xml:space="preserve"> members who signed the BMU  application form ;</w:t>
      </w:r>
    </w:p>
    <w:p w14:paraId="16063868" w14:textId="77777777" w:rsidR="0003048F" w:rsidRDefault="00BF2519" w:rsidP="006643A7">
      <w:pPr>
        <w:numPr>
          <w:ilvl w:val="0"/>
          <w:numId w:val="49"/>
        </w:numPr>
        <w:spacing w:line="276" w:lineRule="auto"/>
        <w:jc w:val="both"/>
        <w:rPr>
          <w:rStyle w:val="hps"/>
          <w:color w:val="000000"/>
          <w:lang w:val="sw-KE"/>
        </w:rPr>
      </w:pPr>
      <w:r>
        <w:rPr>
          <w:color w:val="000000"/>
          <w:lang w:val="sw-KE"/>
        </w:rPr>
        <w:t xml:space="preserve"> have fulfilled all other membership requirements following the BMU by-laws and Beach Management Unit Regulations, 2020;</w:t>
      </w:r>
    </w:p>
    <w:p w14:paraId="07AE9A38" w14:textId="77777777" w:rsidR="0003048F" w:rsidRPr="0002515E" w:rsidRDefault="00BF2519" w:rsidP="006643A7">
      <w:pPr>
        <w:numPr>
          <w:ilvl w:val="0"/>
          <w:numId w:val="49"/>
        </w:numPr>
        <w:spacing w:line="276" w:lineRule="auto"/>
        <w:jc w:val="both"/>
        <w:rPr>
          <w:color w:val="000000"/>
          <w:lang w:val="sw-KE"/>
        </w:rPr>
      </w:pPr>
      <w:r>
        <w:rPr>
          <w:color w:val="000000"/>
          <w:lang w:val="sw-KE"/>
        </w:rPr>
        <w:t xml:space="preserve">New members approved to join BMU shall be guided by these by-laws </w:t>
      </w:r>
      <w:r w:rsidR="0002515E">
        <w:rPr>
          <w:color w:val="000000"/>
          <w:lang w:val="sw-KE"/>
        </w:rPr>
        <w:t xml:space="preserve">and  </w:t>
      </w:r>
      <w:r>
        <w:rPr>
          <w:color w:val="000000"/>
          <w:lang w:val="sw-KE"/>
        </w:rPr>
        <w:t xml:space="preserve">Beach Management Unit Regulations, 2020. Through formal applications and their names listed in the membership register after they have been audited by the BMU committee and approved </w:t>
      </w:r>
      <w:r w:rsidR="0002515E">
        <w:rPr>
          <w:color w:val="000000"/>
          <w:lang w:val="sw-KE"/>
        </w:rPr>
        <w:t xml:space="preserve">by the BMU assemble </w:t>
      </w:r>
      <w:r>
        <w:rPr>
          <w:color w:val="000000"/>
          <w:lang w:val="sw-KE"/>
        </w:rPr>
        <w:t>within one month in collaboration with the office of the Director of Fisheries, Kilifi.</w:t>
      </w:r>
    </w:p>
    <w:p w14:paraId="505EFECE" w14:textId="77777777" w:rsidR="0003048F" w:rsidRDefault="0003048F" w:rsidP="006643A7">
      <w:pPr>
        <w:spacing w:line="276" w:lineRule="auto"/>
        <w:jc w:val="both"/>
        <w:rPr>
          <w:color w:val="000000"/>
          <w:lang w:val="sw-KE"/>
        </w:rPr>
      </w:pPr>
    </w:p>
    <w:p w14:paraId="676201F8" w14:textId="77777777" w:rsidR="0003048F" w:rsidRPr="007745B8" w:rsidRDefault="00BF2519" w:rsidP="006643A7">
      <w:pPr>
        <w:numPr>
          <w:ilvl w:val="0"/>
          <w:numId w:val="25"/>
        </w:numPr>
        <w:spacing w:line="276" w:lineRule="auto"/>
        <w:jc w:val="both"/>
        <w:rPr>
          <w:rStyle w:val="Heading1Char"/>
          <w:rFonts w:ascii="Times New Roman" w:hAnsi="Times New Roman"/>
          <w:color w:val="000000"/>
          <w:sz w:val="24"/>
          <w:szCs w:val="24"/>
        </w:rPr>
      </w:pPr>
      <w:r w:rsidRPr="007745B8">
        <w:rPr>
          <w:rStyle w:val="Heading1Char"/>
          <w:color w:val="000000"/>
          <w:sz w:val="24"/>
          <w:szCs w:val="24"/>
        </w:rPr>
        <w:t>Eligibility</w:t>
      </w:r>
    </w:p>
    <w:p w14:paraId="35F27ED5" w14:textId="77777777" w:rsidR="0003048F" w:rsidRDefault="00BF2519" w:rsidP="006643A7">
      <w:pPr>
        <w:spacing w:line="276" w:lineRule="auto"/>
        <w:ind w:left="360"/>
        <w:jc w:val="both"/>
        <w:rPr>
          <w:rStyle w:val="hps"/>
          <w:color w:val="000000"/>
          <w:lang w:val="sw-KE"/>
        </w:rPr>
      </w:pPr>
      <w:r>
        <w:t>In addition to the provisions of the BMU regulations on</w:t>
      </w:r>
      <w:r w:rsidR="00BE127F">
        <w:rPr>
          <w:color w:val="000000"/>
          <w:lang w:val="sw-KE"/>
        </w:rPr>
        <w:t xml:space="preserve"> registration requirements and by-laws of the BMU, new applicants must comply with the following:</w:t>
      </w:r>
    </w:p>
    <w:p w14:paraId="32F86EE5" w14:textId="77777777" w:rsidR="0003048F" w:rsidRDefault="00BF2519" w:rsidP="006643A7">
      <w:pPr>
        <w:numPr>
          <w:ilvl w:val="0"/>
          <w:numId w:val="9"/>
        </w:numPr>
        <w:tabs>
          <w:tab w:val="left" w:pos="851"/>
        </w:tabs>
        <w:spacing w:line="276" w:lineRule="auto"/>
        <w:jc w:val="both"/>
      </w:pPr>
      <w:r>
        <w:rPr>
          <w:lang w:val="en-GB"/>
        </w:rPr>
        <w:t xml:space="preserve">Have them apply to join the </w:t>
      </w:r>
      <w:r w:rsidR="0002515E">
        <w:rPr>
          <w:lang w:val="en-GB"/>
        </w:rPr>
        <w:t>BMU</w:t>
      </w:r>
      <w:r>
        <w:rPr>
          <w:lang w:val="en-GB"/>
        </w:rPr>
        <w:t xml:space="preserve"> by filling out a standard form.</w:t>
      </w:r>
    </w:p>
    <w:p w14:paraId="7FC325E6" w14:textId="77777777" w:rsidR="0003048F" w:rsidRDefault="00BF2519" w:rsidP="006643A7">
      <w:pPr>
        <w:numPr>
          <w:ilvl w:val="0"/>
          <w:numId w:val="9"/>
        </w:numPr>
        <w:tabs>
          <w:tab w:val="left" w:pos="851"/>
        </w:tabs>
        <w:spacing w:line="276" w:lineRule="auto"/>
        <w:jc w:val="both"/>
        <w:rPr>
          <w:lang w:val="en-GB"/>
        </w:rPr>
      </w:pPr>
      <w:r>
        <w:rPr>
          <w:lang w:val="en-GB"/>
        </w:rPr>
        <w:t xml:space="preserve">Be a Kenyan citizen with a </w:t>
      </w:r>
      <w:commentRangeStart w:id="60"/>
      <w:r w:rsidRPr="00832309">
        <w:rPr>
          <w:lang w:val="en-GB"/>
        </w:rPr>
        <w:t>National Identity Card</w:t>
      </w:r>
      <w:commentRangeEnd w:id="60"/>
      <w:r w:rsidR="00832309">
        <w:rPr>
          <w:rStyle w:val="CommentReference"/>
        </w:rPr>
        <w:commentReference w:id="60"/>
      </w:r>
      <w:r>
        <w:rPr>
          <w:lang w:val="en-GB"/>
        </w:rPr>
        <w:t>.</w:t>
      </w:r>
    </w:p>
    <w:p w14:paraId="7C91D92B" w14:textId="77777777" w:rsidR="0003048F" w:rsidRDefault="00BF2519" w:rsidP="006643A7">
      <w:pPr>
        <w:numPr>
          <w:ilvl w:val="0"/>
          <w:numId w:val="9"/>
        </w:numPr>
        <w:tabs>
          <w:tab w:val="left" w:pos="851"/>
        </w:tabs>
        <w:spacing w:line="276" w:lineRule="auto"/>
        <w:jc w:val="both"/>
        <w:rPr>
          <w:lang w:val="en-GB"/>
        </w:rPr>
      </w:pPr>
      <w:r>
        <w:rPr>
          <w:lang w:val="en-GB"/>
        </w:rPr>
        <w:t>Pay the registration fee of Ksh. 200 non-refundable.</w:t>
      </w:r>
    </w:p>
    <w:p w14:paraId="02454721" w14:textId="77777777" w:rsidR="0003048F" w:rsidRDefault="00BF2519" w:rsidP="006643A7">
      <w:pPr>
        <w:numPr>
          <w:ilvl w:val="0"/>
          <w:numId w:val="9"/>
        </w:numPr>
        <w:tabs>
          <w:tab w:val="left" w:pos="851"/>
        </w:tabs>
        <w:spacing w:line="276" w:lineRule="auto"/>
        <w:jc w:val="both"/>
        <w:rPr>
          <w:lang w:val="en-GB"/>
        </w:rPr>
      </w:pPr>
      <w:r>
        <w:rPr>
          <w:lang w:val="en-GB"/>
        </w:rPr>
        <w:t>They should pay all the required government fees before starting their work within the BMU</w:t>
      </w:r>
    </w:p>
    <w:p w14:paraId="36C65DE2" w14:textId="77777777" w:rsidR="0003048F" w:rsidRDefault="00BF2519" w:rsidP="006643A7">
      <w:pPr>
        <w:numPr>
          <w:ilvl w:val="0"/>
          <w:numId w:val="9"/>
        </w:numPr>
        <w:tabs>
          <w:tab w:val="left" w:pos="851"/>
        </w:tabs>
        <w:spacing w:line="276" w:lineRule="auto"/>
        <w:jc w:val="both"/>
        <w:rPr>
          <w:lang w:val="en-GB"/>
        </w:rPr>
      </w:pPr>
      <w:r>
        <w:rPr>
          <w:lang w:val="en-GB"/>
        </w:rPr>
        <w:t xml:space="preserve">pay </w:t>
      </w:r>
      <w:r w:rsidR="0002515E">
        <w:rPr>
          <w:lang w:val="en-GB"/>
        </w:rPr>
        <w:t xml:space="preserve">a yearly </w:t>
      </w:r>
      <w:r>
        <w:rPr>
          <w:lang w:val="en-GB"/>
        </w:rPr>
        <w:t xml:space="preserve">renewal fee of Ksh. 100 </w:t>
      </w:r>
      <w:r w:rsidR="0002515E">
        <w:rPr>
          <w:lang w:val="en-GB"/>
        </w:rPr>
        <w:t xml:space="preserve">by end of January is </w:t>
      </w:r>
      <w:r>
        <w:rPr>
          <w:lang w:val="en-GB"/>
        </w:rPr>
        <w:t>non-refundable.</w:t>
      </w:r>
    </w:p>
    <w:p w14:paraId="730C76FA" w14:textId="77777777" w:rsidR="0003048F" w:rsidRDefault="00BF2519" w:rsidP="006643A7">
      <w:pPr>
        <w:numPr>
          <w:ilvl w:val="0"/>
          <w:numId w:val="9"/>
        </w:numPr>
        <w:tabs>
          <w:tab w:val="left" w:pos="851"/>
        </w:tabs>
        <w:spacing w:line="276" w:lineRule="auto"/>
        <w:jc w:val="both"/>
        <w:rPr>
          <w:lang w:val="en-GB"/>
        </w:rPr>
      </w:pPr>
      <w:r>
        <w:rPr>
          <w:lang w:val="en-GB"/>
        </w:rPr>
        <w:t>In the event</w:t>
      </w:r>
      <w:r w:rsidR="00BE127F">
        <w:rPr>
          <w:lang w:val="en-GB"/>
        </w:rPr>
        <w:t>, a person</w:t>
      </w:r>
      <w:r>
        <w:rPr>
          <w:lang w:val="en-GB"/>
        </w:rPr>
        <w:t xml:space="preserve"> </w:t>
      </w:r>
      <w:r w:rsidR="00272389">
        <w:rPr>
          <w:lang w:val="en-GB"/>
        </w:rPr>
        <w:t>fails</w:t>
      </w:r>
      <w:r>
        <w:rPr>
          <w:lang w:val="en-GB"/>
        </w:rPr>
        <w:t xml:space="preserve"> to pay or pays </w:t>
      </w:r>
      <w:r w:rsidR="00BE127F">
        <w:rPr>
          <w:lang w:val="en-GB"/>
        </w:rPr>
        <w:t xml:space="preserve">late </w:t>
      </w:r>
      <w:r>
        <w:rPr>
          <w:lang w:val="en-GB"/>
        </w:rPr>
        <w:t>on item 2 (e</w:t>
      </w:r>
      <w:r w:rsidR="00BE127F">
        <w:rPr>
          <w:lang w:val="en-GB"/>
        </w:rPr>
        <w:t>) then he/she should pay a fine of ksh.50.</w:t>
      </w:r>
    </w:p>
    <w:p w14:paraId="403D376D" w14:textId="77777777" w:rsidR="0003048F" w:rsidRDefault="00BF2519" w:rsidP="006643A7">
      <w:pPr>
        <w:numPr>
          <w:ilvl w:val="0"/>
          <w:numId w:val="9"/>
        </w:numPr>
        <w:tabs>
          <w:tab w:val="left" w:pos="851"/>
        </w:tabs>
        <w:spacing w:line="276" w:lineRule="auto"/>
        <w:jc w:val="both"/>
        <w:rPr>
          <w:lang w:val="en-GB"/>
        </w:rPr>
      </w:pPr>
      <w:r>
        <w:rPr>
          <w:lang w:val="en-GB"/>
        </w:rPr>
        <w:t xml:space="preserve">Must undergo the </w:t>
      </w:r>
      <w:r w:rsidR="00355D85">
        <w:rPr>
          <w:lang w:val="en-GB"/>
        </w:rPr>
        <w:t>vetting process by</w:t>
      </w:r>
      <w:r>
        <w:rPr>
          <w:lang w:val="en-GB"/>
        </w:rPr>
        <w:t xml:space="preserve"> the BMU executive committee and </w:t>
      </w:r>
      <w:commentRangeStart w:id="61"/>
      <w:r w:rsidR="00355D85">
        <w:rPr>
          <w:lang w:val="en-GB"/>
        </w:rPr>
        <w:t>his application together with the vetting results put</w:t>
      </w:r>
      <w:r>
        <w:rPr>
          <w:lang w:val="en-GB"/>
        </w:rPr>
        <w:t xml:space="preserve"> before the BMU </w:t>
      </w:r>
      <w:r w:rsidR="00355D85">
        <w:rPr>
          <w:lang w:val="en-GB"/>
        </w:rPr>
        <w:t>assemble for discussion and decision making on whether to approve or reject the applicant's request.</w:t>
      </w:r>
      <w:commentRangeEnd w:id="61"/>
      <w:r w:rsidR="00832309">
        <w:rPr>
          <w:rStyle w:val="CommentReference"/>
        </w:rPr>
        <w:commentReference w:id="61"/>
      </w:r>
    </w:p>
    <w:p w14:paraId="07842BF0" w14:textId="77777777" w:rsidR="00355D85" w:rsidRPr="00272389" w:rsidRDefault="00BF2519" w:rsidP="006643A7">
      <w:pPr>
        <w:numPr>
          <w:ilvl w:val="0"/>
          <w:numId w:val="9"/>
        </w:numPr>
        <w:tabs>
          <w:tab w:val="left" w:pos="851"/>
        </w:tabs>
        <w:spacing w:line="276" w:lineRule="auto"/>
        <w:jc w:val="both"/>
        <w:rPr>
          <w:i/>
        </w:rPr>
      </w:pPr>
      <w:r>
        <w:rPr>
          <w:lang w:val="en-GB"/>
        </w:rPr>
        <w:t xml:space="preserve">Comply with all these by-laws, </w:t>
      </w:r>
      <w:r w:rsidRPr="002667C3">
        <w:rPr>
          <w:color w:val="000000"/>
        </w:rPr>
        <w:t>Fisheries Act</w:t>
      </w:r>
      <w:r>
        <w:rPr>
          <w:lang w:val="en-GB"/>
        </w:rPr>
        <w:t xml:space="preserve"> and the Beach Management Unit Regulations, 2020. </w:t>
      </w:r>
      <w:commentRangeStart w:id="62"/>
      <w:r>
        <w:rPr>
          <w:lang w:val="en-GB"/>
        </w:rPr>
        <w:t xml:space="preserve">Actors/stakeholders in the fishing industry must follow BMU regulations 2020. </w:t>
      </w:r>
      <w:r w:rsidR="00272389">
        <w:rPr>
          <w:lang w:val="en-GB"/>
        </w:rPr>
        <w:t>i.e.</w:t>
      </w:r>
      <w:r w:rsidRPr="00355D85">
        <w:rPr>
          <w:sz w:val="23"/>
          <w:szCs w:val="23"/>
        </w:rPr>
        <w:t xml:space="preserve"> </w:t>
      </w:r>
      <w:r w:rsidR="00272389" w:rsidRPr="00272389">
        <w:rPr>
          <w:i/>
          <w:sz w:val="23"/>
          <w:szCs w:val="23"/>
        </w:rPr>
        <w:t>(fishing boat owner, fisherman</w:t>
      </w:r>
      <w:r w:rsidR="00272389">
        <w:rPr>
          <w:i/>
          <w:sz w:val="23"/>
          <w:szCs w:val="23"/>
        </w:rPr>
        <w:t>/crew member</w:t>
      </w:r>
      <w:r w:rsidR="00272389" w:rsidRPr="00272389">
        <w:rPr>
          <w:i/>
          <w:sz w:val="23"/>
          <w:szCs w:val="23"/>
        </w:rPr>
        <w:t>, fish trader, net</w:t>
      </w:r>
      <w:r w:rsidRPr="00272389">
        <w:rPr>
          <w:i/>
          <w:sz w:val="23"/>
          <w:szCs w:val="23"/>
        </w:rPr>
        <w:t xml:space="preserve"> repairer, boat builder and </w:t>
      </w:r>
      <w:r w:rsidRPr="00272389">
        <w:rPr>
          <w:i/>
          <w:sz w:val="23"/>
          <w:szCs w:val="23"/>
        </w:rPr>
        <w:lastRenderedPageBreak/>
        <w:t>repairer, gear sellers and menders, licensed fish trans</w:t>
      </w:r>
      <w:r w:rsidR="00AA4CC8">
        <w:rPr>
          <w:i/>
          <w:sz w:val="23"/>
          <w:szCs w:val="23"/>
        </w:rPr>
        <w:t>porters,</w:t>
      </w:r>
      <w:r w:rsidRPr="00272389">
        <w:rPr>
          <w:i/>
          <w:sz w:val="23"/>
          <w:szCs w:val="23"/>
        </w:rPr>
        <w:t xml:space="preserve"> cage farmers, mariculture farmers, artisanal beach-based fish processors, shell collectors and factory processing agents</w:t>
      </w:r>
      <w:commentRangeEnd w:id="62"/>
      <w:r w:rsidR="00566B14">
        <w:rPr>
          <w:rStyle w:val="CommentReference"/>
        </w:rPr>
        <w:commentReference w:id="62"/>
      </w:r>
      <w:r w:rsidR="00272389" w:rsidRPr="00272389">
        <w:rPr>
          <w:i/>
          <w:sz w:val="23"/>
          <w:szCs w:val="23"/>
        </w:rPr>
        <w:t>)</w:t>
      </w:r>
    </w:p>
    <w:p w14:paraId="749659C5" w14:textId="77777777" w:rsidR="0003048F" w:rsidRDefault="00BF2519" w:rsidP="006643A7">
      <w:pPr>
        <w:numPr>
          <w:ilvl w:val="0"/>
          <w:numId w:val="9"/>
        </w:numPr>
        <w:tabs>
          <w:tab w:val="left" w:pos="851"/>
        </w:tabs>
        <w:spacing w:line="276" w:lineRule="auto"/>
        <w:jc w:val="both"/>
      </w:pPr>
      <w:r>
        <w:rPr>
          <w:lang w:val="en-GB"/>
        </w:rPr>
        <w:t xml:space="preserve"> </w:t>
      </w:r>
      <w:r w:rsidR="00BE127F">
        <w:rPr>
          <w:lang w:val="en-GB"/>
        </w:rPr>
        <w:t>They may not members of another BMU.</w:t>
      </w:r>
    </w:p>
    <w:p w14:paraId="46FED4A0" w14:textId="77777777" w:rsidR="0003048F" w:rsidRDefault="00BF2519" w:rsidP="006643A7">
      <w:pPr>
        <w:numPr>
          <w:ilvl w:val="0"/>
          <w:numId w:val="9"/>
        </w:numPr>
        <w:tabs>
          <w:tab w:val="left" w:pos="851"/>
        </w:tabs>
        <w:spacing w:line="276" w:lineRule="auto"/>
        <w:jc w:val="both"/>
        <w:rPr>
          <w:lang w:val="en-GB"/>
        </w:rPr>
      </w:pPr>
      <w:r>
        <w:rPr>
          <w:lang w:val="en-GB"/>
        </w:rPr>
        <w:t>They must be 18 years of age or older.</w:t>
      </w:r>
    </w:p>
    <w:p w14:paraId="392FD3EB" w14:textId="77777777" w:rsidR="0003048F" w:rsidRDefault="00BF2519" w:rsidP="006643A7">
      <w:pPr>
        <w:numPr>
          <w:ilvl w:val="0"/>
          <w:numId w:val="9"/>
        </w:numPr>
        <w:tabs>
          <w:tab w:val="left" w:pos="851"/>
        </w:tabs>
        <w:spacing w:line="276" w:lineRule="auto"/>
        <w:jc w:val="both"/>
        <w:rPr>
          <w:lang w:val="en-GB"/>
        </w:rPr>
      </w:pPr>
      <w:r>
        <w:rPr>
          <w:lang w:val="en-GB"/>
        </w:rPr>
        <w:t xml:space="preserve">Be </w:t>
      </w:r>
      <w:r w:rsidR="00272389">
        <w:rPr>
          <w:lang w:val="en-GB"/>
        </w:rPr>
        <w:t xml:space="preserve">of </w:t>
      </w:r>
      <w:r>
        <w:rPr>
          <w:lang w:val="en-GB"/>
        </w:rPr>
        <w:t>sane</w:t>
      </w:r>
      <w:r w:rsidR="00272389">
        <w:rPr>
          <w:lang w:val="en-GB"/>
        </w:rPr>
        <w:t xml:space="preserve"> mind</w:t>
      </w:r>
      <w:r>
        <w:rPr>
          <w:lang w:val="en-GB"/>
        </w:rPr>
        <w:t>.</w:t>
      </w:r>
    </w:p>
    <w:p w14:paraId="7AE1B762" w14:textId="77777777" w:rsidR="0003048F" w:rsidRDefault="00BF2519" w:rsidP="006643A7">
      <w:pPr>
        <w:numPr>
          <w:ilvl w:val="0"/>
          <w:numId w:val="9"/>
        </w:numPr>
        <w:tabs>
          <w:tab w:val="left" w:pos="851"/>
        </w:tabs>
        <w:spacing w:line="276" w:lineRule="auto"/>
        <w:jc w:val="both"/>
        <w:rPr>
          <w:lang w:val="en-GB"/>
        </w:rPr>
      </w:pPr>
      <w:commentRangeStart w:id="63"/>
      <w:r>
        <w:rPr>
          <w:lang w:val="en-GB"/>
        </w:rPr>
        <w:t xml:space="preserve">He should not be a person who has criminal records and  if </w:t>
      </w:r>
      <w:r w:rsidR="00272389">
        <w:rPr>
          <w:lang w:val="en-GB"/>
        </w:rPr>
        <w:t>necessary,</w:t>
      </w:r>
      <w:r>
        <w:rPr>
          <w:lang w:val="en-GB"/>
        </w:rPr>
        <w:t xml:space="preserve"> bring a letter from the Chief / local elder or a certificate of good conduct)</w:t>
      </w:r>
      <w:commentRangeEnd w:id="63"/>
      <w:r w:rsidR="00566B14">
        <w:rPr>
          <w:rStyle w:val="CommentReference"/>
        </w:rPr>
        <w:commentReference w:id="63"/>
      </w:r>
    </w:p>
    <w:p w14:paraId="404522B6" w14:textId="77777777" w:rsidR="0003048F" w:rsidRDefault="0003048F" w:rsidP="006643A7">
      <w:pPr>
        <w:tabs>
          <w:tab w:val="left" w:pos="851"/>
        </w:tabs>
        <w:spacing w:line="276" w:lineRule="auto"/>
        <w:ind w:left="1800"/>
        <w:jc w:val="both"/>
        <w:rPr>
          <w:lang w:val="en-GB"/>
        </w:rPr>
      </w:pPr>
    </w:p>
    <w:p w14:paraId="3751808D" w14:textId="77777777" w:rsidR="0003048F" w:rsidRDefault="00BF2519" w:rsidP="006643A7">
      <w:pPr>
        <w:pStyle w:val="Heading1"/>
        <w:numPr>
          <w:ilvl w:val="0"/>
          <w:numId w:val="25"/>
        </w:numPr>
        <w:spacing w:before="0" w:after="0" w:line="276" w:lineRule="auto"/>
        <w:jc w:val="both"/>
      </w:pPr>
      <w:r>
        <w:rPr>
          <w:rFonts w:ascii="Times New Roman" w:hAnsi="Times New Roman" w:cs="Times New Roman"/>
          <w:color w:val="000000"/>
          <w:sz w:val="24"/>
          <w:szCs w:val="24"/>
        </w:rPr>
        <w:t xml:space="preserve">Resignation and </w:t>
      </w:r>
      <w:commentRangeStart w:id="64"/>
      <w:r>
        <w:rPr>
          <w:rFonts w:ascii="Times New Roman" w:hAnsi="Times New Roman" w:cs="Times New Roman"/>
          <w:color w:val="000000"/>
          <w:sz w:val="24"/>
          <w:szCs w:val="24"/>
        </w:rPr>
        <w:t>Dismissa</w:t>
      </w:r>
      <w:commentRangeEnd w:id="64"/>
      <w:r w:rsidR="00832309">
        <w:rPr>
          <w:rStyle w:val="CommentReference"/>
          <w:rFonts w:ascii="Times New Roman" w:hAnsi="Times New Roman" w:cs="Times New Roman"/>
          <w:b w:val="0"/>
          <w:bCs w:val="0"/>
          <w:kern w:val="0"/>
        </w:rPr>
        <w:commentReference w:id="64"/>
      </w:r>
      <w:r>
        <w:rPr>
          <w:rFonts w:ascii="Times New Roman" w:hAnsi="Times New Roman" w:cs="Times New Roman"/>
          <w:color w:val="000000"/>
          <w:sz w:val="24"/>
          <w:szCs w:val="24"/>
        </w:rPr>
        <w:t xml:space="preserve">l </w:t>
      </w:r>
      <w:r w:rsidR="00E25EEC">
        <w:rPr>
          <w:rFonts w:ascii="Times New Roman" w:hAnsi="Times New Roman" w:cs="Times New Roman"/>
          <w:color w:val="000000"/>
          <w:sz w:val="24"/>
          <w:szCs w:val="24"/>
        </w:rPr>
        <w:t>from</w:t>
      </w:r>
      <w:r>
        <w:rPr>
          <w:rFonts w:ascii="Times New Roman" w:hAnsi="Times New Roman" w:cs="Times New Roman"/>
          <w:color w:val="000000"/>
          <w:sz w:val="24"/>
          <w:szCs w:val="24"/>
        </w:rPr>
        <w:t xml:space="preserve"> BMU</w:t>
      </w:r>
    </w:p>
    <w:p w14:paraId="4CBD724B" w14:textId="77777777" w:rsidR="0003048F" w:rsidRDefault="00BF2519" w:rsidP="006643A7">
      <w:pPr>
        <w:numPr>
          <w:ilvl w:val="0"/>
          <w:numId w:val="45"/>
        </w:numPr>
        <w:tabs>
          <w:tab w:val="left" w:pos="284"/>
        </w:tabs>
        <w:autoSpaceDE w:val="0"/>
        <w:spacing w:line="276" w:lineRule="auto"/>
        <w:jc w:val="both"/>
        <w:rPr>
          <w:color w:val="000000"/>
        </w:rPr>
      </w:pPr>
      <w:r w:rsidRPr="003C7BF7">
        <w:rPr>
          <w:color w:val="000000"/>
        </w:rPr>
        <w:t>A member wishing to withdraw his/ her membership shall inform the Executive Committee in writing</w:t>
      </w:r>
      <w:r w:rsidR="00BE127F">
        <w:rPr>
          <w:color w:val="000000"/>
        </w:rPr>
        <w:t xml:space="preserve">. </w:t>
      </w:r>
      <w:r w:rsidRPr="003C7BF7">
        <w:rPr>
          <w:color w:val="000000"/>
        </w:rPr>
        <w:t>The request will be granted upon him/her paying any outstand</w:t>
      </w:r>
      <w:r>
        <w:rPr>
          <w:color w:val="000000"/>
        </w:rPr>
        <w:t>ing fees owed to the BMU</w:t>
      </w:r>
      <w:r w:rsidR="00BE127F">
        <w:rPr>
          <w:color w:val="000000"/>
        </w:rPr>
        <w:t>.</w:t>
      </w:r>
    </w:p>
    <w:p w14:paraId="1AD6959E" w14:textId="77777777" w:rsidR="0003048F" w:rsidRDefault="00BF2519" w:rsidP="006643A7">
      <w:pPr>
        <w:numPr>
          <w:ilvl w:val="0"/>
          <w:numId w:val="45"/>
        </w:numPr>
        <w:tabs>
          <w:tab w:val="left" w:pos="284"/>
        </w:tabs>
        <w:autoSpaceDE w:val="0"/>
        <w:spacing w:line="276" w:lineRule="auto"/>
        <w:jc w:val="both"/>
        <w:rPr>
          <w:color w:val="000000"/>
        </w:rPr>
      </w:pPr>
      <w:r>
        <w:rPr>
          <w:color w:val="000000"/>
        </w:rPr>
        <w:t xml:space="preserve">A member </w:t>
      </w:r>
      <w:r w:rsidR="00E25EEC">
        <w:rPr>
          <w:color w:val="000000"/>
        </w:rPr>
        <w:t xml:space="preserve">may be expelled from </w:t>
      </w:r>
      <w:r w:rsidR="007A3376">
        <w:rPr>
          <w:color w:val="000000"/>
        </w:rPr>
        <w:t>membership of</w:t>
      </w:r>
      <w:r w:rsidR="00E25EEC">
        <w:rPr>
          <w:color w:val="000000"/>
        </w:rPr>
        <w:t xml:space="preserve"> the</w:t>
      </w:r>
      <w:r>
        <w:rPr>
          <w:color w:val="000000"/>
        </w:rPr>
        <w:t xml:space="preserve"> BMU </w:t>
      </w:r>
      <w:r w:rsidR="00E25EEC" w:rsidRPr="00E25EEC">
        <w:rPr>
          <w:color w:val="000000"/>
        </w:rPr>
        <w:t>by a decision of the BMU assembly on the proposal of the executive committee on one or more of the following grounds</w:t>
      </w:r>
      <w:r>
        <w:rPr>
          <w:color w:val="000000"/>
        </w:rPr>
        <w:t>: -</w:t>
      </w:r>
    </w:p>
    <w:p w14:paraId="3536973B" w14:textId="77777777" w:rsidR="007A3376" w:rsidRDefault="007A3376" w:rsidP="006643A7">
      <w:pPr>
        <w:tabs>
          <w:tab w:val="left" w:pos="284"/>
        </w:tabs>
        <w:autoSpaceDE w:val="0"/>
        <w:spacing w:line="276" w:lineRule="auto"/>
        <w:ind w:left="720"/>
        <w:jc w:val="both"/>
        <w:rPr>
          <w:color w:val="000000"/>
        </w:rPr>
      </w:pPr>
    </w:p>
    <w:p w14:paraId="0A547B31" w14:textId="77777777" w:rsidR="0003048F" w:rsidRDefault="00BF2519" w:rsidP="006643A7">
      <w:pPr>
        <w:numPr>
          <w:ilvl w:val="0"/>
          <w:numId w:val="40"/>
        </w:numPr>
        <w:tabs>
          <w:tab w:val="left" w:pos="284"/>
        </w:tabs>
        <w:autoSpaceDE w:val="0"/>
        <w:spacing w:line="276" w:lineRule="auto"/>
        <w:jc w:val="both"/>
        <w:rPr>
          <w:color w:val="000000"/>
        </w:rPr>
      </w:pPr>
      <w:r>
        <w:rPr>
          <w:color w:val="000000"/>
        </w:rPr>
        <w:t>He has been convic</w:t>
      </w:r>
      <w:r w:rsidR="007A3376">
        <w:rPr>
          <w:color w:val="000000"/>
        </w:rPr>
        <w:t xml:space="preserve">ted in court on </w:t>
      </w:r>
      <w:r w:rsidR="007A3376" w:rsidRPr="007A3376">
        <w:rPr>
          <w:color w:val="000000"/>
        </w:rPr>
        <w:t>a fisheries-related offence</w:t>
      </w:r>
    </w:p>
    <w:p w14:paraId="6606C896" w14:textId="77777777" w:rsidR="0003048F" w:rsidRDefault="00BF2519" w:rsidP="006643A7">
      <w:pPr>
        <w:numPr>
          <w:ilvl w:val="0"/>
          <w:numId w:val="40"/>
        </w:numPr>
        <w:spacing w:line="276" w:lineRule="auto"/>
        <w:jc w:val="both"/>
        <w:rPr>
          <w:color w:val="000000"/>
        </w:rPr>
      </w:pPr>
      <w:r w:rsidRPr="007A3376">
        <w:rPr>
          <w:color w:val="000000"/>
        </w:rPr>
        <w:t>he has been convicted in a court of law on any other criminal offence and sentenced to imprisonment for a period exceeding six months; or</w:t>
      </w:r>
    </w:p>
    <w:p w14:paraId="2D4A0EC4" w14:textId="77777777" w:rsidR="0003048F" w:rsidRDefault="00BF2519" w:rsidP="006643A7">
      <w:pPr>
        <w:numPr>
          <w:ilvl w:val="0"/>
          <w:numId w:val="40"/>
        </w:numPr>
        <w:spacing w:line="276" w:lineRule="auto"/>
        <w:jc w:val="both"/>
      </w:pPr>
      <w:r>
        <w:rPr>
          <w:color w:val="000000"/>
        </w:rPr>
        <w:t xml:space="preserve"> </w:t>
      </w:r>
      <w:r w:rsidR="00BE127F">
        <w:rPr>
          <w:color w:val="000000"/>
        </w:rPr>
        <w:t xml:space="preserve">He has continued to engage in activities contrary to the objectives of the </w:t>
      </w:r>
      <w:r>
        <w:rPr>
          <w:color w:val="000000"/>
        </w:rPr>
        <w:t>BMU and these by-laws</w:t>
      </w:r>
      <w:r w:rsidR="00BE127F">
        <w:rPr>
          <w:color w:val="000000"/>
        </w:rPr>
        <w:t xml:space="preserve"> and </w:t>
      </w:r>
      <w:r>
        <w:rPr>
          <w:color w:val="000000"/>
        </w:rPr>
        <w:t>ignored following instructions of three</w:t>
      </w:r>
      <w:r w:rsidR="00BE127F">
        <w:rPr>
          <w:color w:val="000000"/>
        </w:rPr>
        <w:t xml:space="preserve"> </w:t>
      </w:r>
      <w:r>
        <w:rPr>
          <w:color w:val="000000"/>
        </w:rPr>
        <w:t>written</w:t>
      </w:r>
      <w:r w:rsidRPr="007A3376">
        <w:rPr>
          <w:color w:val="000000"/>
        </w:rPr>
        <w:t xml:space="preserve"> </w:t>
      </w:r>
      <w:r>
        <w:rPr>
          <w:color w:val="000000"/>
        </w:rPr>
        <w:t xml:space="preserve">warning letters from </w:t>
      </w:r>
      <w:r w:rsidR="00BE127F">
        <w:rPr>
          <w:color w:val="000000"/>
        </w:rPr>
        <w:t xml:space="preserve">the </w:t>
      </w:r>
      <w:r>
        <w:rPr>
          <w:color w:val="000000"/>
        </w:rPr>
        <w:t>BMU</w:t>
      </w:r>
      <w:r w:rsidR="00BE127F">
        <w:rPr>
          <w:color w:val="000000"/>
        </w:rPr>
        <w:t xml:space="preserve"> Committee.</w:t>
      </w:r>
    </w:p>
    <w:p w14:paraId="0D253ABD" w14:textId="77777777" w:rsidR="0003048F" w:rsidRDefault="0003048F" w:rsidP="006643A7">
      <w:pPr>
        <w:spacing w:line="276" w:lineRule="auto"/>
        <w:ind w:left="1440"/>
        <w:jc w:val="both"/>
        <w:rPr>
          <w:color w:val="000000"/>
        </w:rPr>
      </w:pPr>
    </w:p>
    <w:p w14:paraId="684B2DB7" w14:textId="77777777" w:rsidR="0003048F" w:rsidRDefault="00BF2519" w:rsidP="006643A7">
      <w:pPr>
        <w:numPr>
          <w:ilvl w:val="0"/>
          <w:numId w:val="45"/>
        </w:numPr>
        <w:autoSpaceDE w:val="0"/>
        <w:spacing w:line="276" w:lineRule="auto"/>
        <w:jc w:val="both"/>
        <w:rPr>
          <w:color w:val="000000"/>
        </w:rPr>
      </w:pPr>
      <w:r w:rsidRPr="003C7BF7">
        <w:rPr>
          <w:color w:val="000000"/>
        </w:rPr>
        <w:t>B</w:t>
      </w:r>
      <w:r w:rsidR="00425791" w:rsidRPr="003C7BF7">
        <w:rPr>
          <w:color w:val="000000"/>
        </w:rPr>
        <w:t>MU</w:t>
      </w:r>
      <w:r>
        <w:rPr>
          <w:color w:val="000000"/>
        </w:rPr>
        <w:t xml:space="preserve"> </w:t>
      </w:r>
      <w:r w:rsidR="00425791" w:rsidRPr="00425791">
        <w:rPr>
          <w:color w:val="000000"/>
        </w:rPr>
        <w:t>Membership shall cease with effect from the date a member</w:t>
      </w:r>
      <w:r>
        <w:rPr>
          <w:color w:val="000000"/>
        </w:rPr>
        <w:t>:</w:t>
      </w:r>
    </w:p>
    <w:p w14:paraId="2725A325" w14:textId="77777777" w:rsidR="0003048F" w:rsidRDefault="00BF2519" w:rsidP="006643A7">
      <w:pPr>
        <w:numPr>
          <w:ilvl w:val="0"/>
          <w:numId w:val="19"/>
        </w:numPr>
        <w:tabs>
          <w:tab w:val="left" w:pos="993"/>
        </w:tabs>
        <w:spacing w:line="276" w:lineRule="auto"/>
        <w:jc w:val="both"/>
        <w:rPr>
          <w:color w:val="000000"/>
        </w:rPr>
      </w:pPr>
      <w:r>
        <w:rPr>
          <w:color w:val="000000"/>
        </w:rPr>
        <w:t>when one dies</w:t>
      </w:r>
      <w:r w:rsidR="00BE127F">
        <w:rPr>
          <w:color w:val="000000"/>
        </w:rPr>
        <w:t>.</w:t>
      </w:r>
    </w:p>
    <w:p w14:paraId="69F077DD" w14:textId="77777777" w:rsidR="00CE2565" w:rsidRPr="00CE2565" w:rsidRDefault="00BF2519" w:rsidP="006643A7">
      <w:pPr>
        <w:pStyle w:val="ListParagraph"/>
        <w:numPr>
          <w:ilvl w:val="0"/>
          <w:numId w:val="19"/>
        </w:numPr>
        <w:jc w:val="both"/>
        <w:rPr>
          <w:color w:val="000000"/>
        </w:rPr>
      </w:pPr>
      <w:r w:rsidRPr="00CE2565">
        <w:rPr>
          <w:color w:val="000000"/>
        </w:rPr>
        <w:t xml:space="preserve">Dismissed </w:t>
      </w:r>
      <w:r>
        <w:t xml:space="preserve">from </w:t>
      </w:r>
      <w:r w:rsidRPr="00CE2565">
        <w:rPr>
          <w:color w:val="000000"/>
        </w:rPr>
        <w:t xml:space="preserve">the </w:t>
      </w:r>
      <w:r>
        <w:t>BMU</w:t>
      </w:r>
      <w:r w:rsidRPr="00CE2565">
        <w:rPr>
          <w:color w:val="000000"/>
        </w:rPr>
        <w:t xml:space="preserve"> by the  BMU assembly following the Regulations</w:t>
      </w:r>
    </w:p>
    <w:p w14:paraId="493346AE" w14:textId="77777777" w:rsidR="0003048F" w:rsidRDefault="00BF2519" w:rsidP="006643A7">
      <w:pPr>
        <w:numPr>
          <w:ilvl w:val="0"/>
          <w:numId w:val="19"/>
        </w:numPr>
        <w:tabs>
          <w:tab w:val="left" w:pos="993"/>
        </w:tabs>
        <w:spacing w:line="276" w:lineRule="auto"/>
        <w:jc w:val="both"/>
      </w:pPr>
      <w:r>
        <w:t>Is i</w:t>
      </w:r>
      <w:r w:rsidR="00BE127F">
        <w:t>mprisoned for violating fisheries laws and regulations</w:t>
      </w:r>
    </w:p>
    <w:p w14:paraId="4F2B628B" w14:textId="77777777" w:rsidR="0003048F" w:rsidRDefault="00BF2519" w:rsidP="006643A7">
      <w:pPr>
        <w:numPr>
          <w:ilvl w:val="0"/>
          <w:numId w:val="19"/>
        </w:numPr>
        <w:tabs>
          <w:tab w:val="left" w:pos="993"/>
        </w:tabs>
        <w:spacing w:line="276" w:lineRule="auto"/>
        <w:jc w:val="both"/>
      </w:pPr>
      <w:r>
        <w:t>Is i</w:t>
      </w:r>
      <w:r w:rsidR="00BE127F">
        <w:t xml:space="preserve">mprisoned </w:t>
      </w:r>
      <w:r>
        <w:t>for violating any of the laws of</w:t>
      </w:r>
      <w:r w:rsidR="00BE127F">
        <w:t xml:space="preserve"> Kenya</w:t>
      </w:r>
    </w:p>
    <w:p w14:paraId="4E704676" w14:textId="77777777" w:rsidR="0003048F" w:rsidRDefault="00BF2519" w:rsidP="006643A7">
      <w:pPr>
        <w:numPr>
          <w:ilvl w:val="0"/>
          <w:numId w:val="19"/>
        </w:numPr>
        <w:tabs>
          <w:tab w:val="left" w:pos="993"/>
        </w:tabs>
        <w:spacing w:line="276" w:lineRule="auto"/>
        <w:jc w:val="both"/>
      </w:pPr>
      <w:r>
        <w:t>Moving to another BMU.</w:t>
      </w:r>
    </w:p>
    <w:p w14:paraId="444C0026" w14:textId="77777777" w:rsidR="0003048F" w:rsidRDefault="00BF2519" w:rsidP="006643A7">
      <w:pPr>
        <w:numPr>
          <w:ilvl w:val="0"/>
          <w:numId w:val="19"/>
        </w:numPr>
        <w:tabs>
          <w:tab w:val="left" w:pos="993"/>
        </w:tabs>
        <w:spacing w:line="276" w:lineRule="auto"/>
        <w:jc w:val="both"/>
      </w:pPr>
      <w:r>
        <w:t xml:space="preserve">Leave </w:t>
      </w:r>
      <w:commentRangeStart w:id="65"/>
      <w:r>
        <w:t xml:space="preserve">maritime activities </w:t>
      </w:r>
      <w:commentRangeEnd w:id="65"/>
      <w:r w:rsidR="00832309">
        <w:rPr>
          <w:rStyle w:val="CommentReference"/>
        </w:rPr>
        <w:commentReference w:id="65"/>
      </w:r>
      <w:r>
        <w:t>for more than six months.</w:t>
      </w:r>
    </w:p>
    <w:p w14:paraId="32AE7F22" w14:textId="77777777" w:rsidR="0003048F" w:rsidRDefault="00BF2519" w:rsidP="006643A7">
      <w:pPr>
        <w:numPr>
          <w:ilvl w:val="0"/>
          <w:numId w:val="19"/>
        </w:numPr>
        <w:tabs>
          <w:tab w:val="left" w:pos="993"/>
        </w:tabs>
        <w:spacing w:line="276" w:lineRule="auto"/>
        <w:jc w:val="both"/>
      </w:pPr>
      <w:r>
        <w:t xml:space="preserve">If </w:t>
      </w:r>
      <w:r w:rsidR="00CE2565">
        <w:t>(s)he is</w:t>
      </w:r>
      <w:r>
        <w:t xml:space="preserve"> not </w:t>
      </w:r>
      <w:r w:rsidR="00CE2565">
        <w:t>in a good state of mind</w:t>
      </w:r>
      <w:r>
        <w:t>.</w:t>
      </w:r>
    </w:p>
    <w:p w14:paraId="6B500035" w14:textId="77777777" w:rsidR="0003048F" w:rsidRDefault="0003048F" w:rsidP="006643A7">
      <w:pPr>
        <w:tabs>
          <w:tab w:val="left" w:pos="993"/>
        </w:tabs>
        <w:spacing w:line="276" w:lineRule="auto"/>
        <w:jc w:val="both"/>
      </w:pPr>
    </w:p>
    <w:p w14:paraId="7724EEAE" w14:textId="77777777" w:rsidR="0003048F" w:rsidRDefault="00BF2519" w:rsidP="006643A7">
      <w:pPr>
        <w:pStyle w:val="Heading1"/>
        <w:numPr>
          <w:ilvl w:val="0"/>
          <w:numId w:val="25"/>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BMU Structure</w:t>
      </w:r>
    </w:p>
    <w:p w14:paraId="5EE58C1C" w14:textId="77777777" w:rsidR="0003048F" w:rsidRDefault="00BF2519" w:rsidP="006643A7">
      <w:pPr>
        <w:numPr>
          <w:ilvl w:val="0"/>
          <w:numId w:val="44"/>
        </w:numPr>
        <w:spacing w:line="276" w:lineRule="auto"/>
        <w:jc w:val="both"/>
        <w:rPr>
          <w:color w:val="000000"/>
        </w:rPr>
      </w:pPr>
      <w:r>
        <w:rPr>
          <w:color w:val="000000"/>
        </w:rPr>
        <w:t>The assemble</w:t>
      </w:r>
      <w:r w:rsidR="00BE127F">
        <w:rPr>
          <w:color w:val="000000"/>
        </w:rPr>
        <w:t xml:space="preserve"> </w:t>
      </w:r>
      <w:r w:rsidR="001F34DB">
        <w:rPr>
          <w:color w:val="000000"/>
        </w:rPr>
        <w:t>shall</w:t>
      </w:r>
      <w:r w:rsidR="00BE127F">
        <w:rPr>
          <w:color w:val="000000"/>
        </w:rPr>
        <w:t xml:space="preserve"> be the </w:t>
      </w:r>
      <w:r>
        <w:rPr>
          <w:color w:val="000000"/>
        </w:rPr>
        <w:t>supreme</w:t>
      </w:r>
      <w:r w:rsidR="00BE127F">
        <w:rPr>
          <w:color w:val="000000"/>
        </w:rPr>
        <w:t xml:space="preserve"> decision-making body of the BMU.</w:t>
      </w:r>
    </w:p>
    <w:p w14:paraId="273CF49A" w14:textId="77777777" w:rsidR="0003048F" w:rsidRDefault="00BF2519" w:rsidP="006643A7">
      <w:pPr>
        <w:numPr>
          <w:ilvl w:val="0"/>
          <w:numId w:val="44"/>
        </w:numPr>
        <w:spacing w:line="276" w:lineRule="auto"/>
        <w:jc w:val="both"/>
        <w:rPr>
          <w:color w:val="000000"/>
          <w:lang w:val="sw-KE"/>
        </w:rPr>
      </w:pPr>
      <w:r>
        <w:rPr>
          <w:color w:val="000000"/>
        </w:rPr>
        <w:t>The BMU</w:t>
      </w:r>
      <w:r w:rsidR="00BE127F">
        <w:rPr>
          <w:color w:val="000000"/>
        </w:rPr>
        <w:t xml:space="preserve"> Committee </w:t>
      </w:r>
      <w:r w:rsidR="001F34DB">
        <w:rPr>
          <w:color w:val="000000"/>
        </w:rPr>
        <w:t>shall</w:t>
      </w:r>
      <w:r w:rsidR="00BE127F">
        <w:rPr>
          <w:color w:val="000000"/>
        </w:rPr>
        <w:t xml:space="preserve"> consist of nine members (</w:t>
      </w:r>
      <w:commentRangeStart w:id="66"/>
      <w:r w:rsidR="00BE127F">
        <w:t>9), eleven (11), thirteen (13) or fifteen (</w:t>
      </w:r>
      <w:r>
        <w:t>15)</w:t>
      </w:r>
      <w:r>
        <w:rPr>
          <w:color w:val="000000"/>
        </w:rPr>
        <w:t xml:space="preserve"> </w:t>
      </w:r>
      <w:commentRangeEnd w:id="66"/>
      <w:r w:rsidR="00832309">
        <w:rPr>
          <w:rStyle w:val="CommentReference"/>
        </w:rPr>
        <w:commentReference w:id="66"/>
      </w:r>
      <w:r>
        <w:rPr>
          <w:color w:val="000000"/>
        </w:rPr>
        <w:t>and</w:t>
      </w:r>
      <w:r w:rsidR="00BE127F">
        <w:rPr>
          <w:color w:val="000000"/>
        </w:rPr>
        <w:t xml:space="preserve"> shall be responsible for implementing the decisions of </w:t>
      </w:r>
      <w:proofErr w:type="gramStart"/>
      <w:r w:rsidR="00BE127F">
        <w:rPr>
          <w:color w:val="000000"/>
        </w:rPr>
        <w:t xml:space="preserve">the </w:t>
      </w:r>
      <w:r>
        <w:rPr>
          <w:color w:val="000000"/>
        </w:rPr>
        <w:t>assemble</w:t>
      </w:r>
      <w:proofErr w:type="gramEnd"/>
      <w:r>
        <w:rPr>
          <w:color w:val="000000"/>
        </w:rPr>
        <w:t xml:space="preserve">. </w:t>
      </w:r>
      <w:commentRangeStart w:id="67"/>
      <w:r>
        <w:rPr>
          <w:color w:val="000000"/>
        </w:rPr>
        <w:t>The BMU</w:t>
      </w:r>
      <w:r w:rsidR="00BE127F">
        <w:rPr>
          <w:color w:val="000000"/>
        </w:rPr>
        <w:t xml:space="preserve"> committee includes</w:t>
      </w:r>
      <w:proofErr w:type="gramStart"/>
      <w:r w:rsidR="00BE127F">
        <w:rPr>
          <w:color w:val="000000"/>
        </w:rPr>
        <w:t>:-</w:t>
      </w:r>
      <w:proofErr w:type="gramEnd"/>
      <w:r w:rsidR="00BE127F">
        <w:rPr>
          <w:color w:val="000000"/>
        </w:rPr>
        <w:t xml:space="preserve"> Chairman, Deputy Chairman, Secretary, Deputy Secretary and Treasurer.</w:t>
      </w:r>
      <w:commentRangeEnd w:id="67"/>
      <w:r w:rsidR="001F5C7E">
        <w:rPr>
          <w:rStyle w:val="CommentReference"/>
        </w:rPr>
        <w:commentReference w:id="67"/>
      </w:r>
    </w:p>
    <w:p w14:paraId="68807708" w14:textId="77777777" w:rsidR="00CE2565" w:rsidRDefault="00BF2519" w:rsidP="006643A7">
      <w:pPr>
        <w:numPr>
          <w:ilvl w:val="0"/>
          <w:numId w:val="44"/>
        </w:numPr>
        <w:spacing w:line="276" w:lineRule="auto"/>
        <w:jc w:val="both"/>
        <w:rPr>
          <w:color w:val="000000"/>
          <w:lang w:val="sw-KE"/>
        </w:rPr>
      </w:pPr>
      <w:r>
        <w:rPr>
          <w:color w:val="000000"/>
          <w:lang w:val="sw-KE"/>
        </w:rPr>
        <w:t xml:space="preserve">BMU </w:t>
      </w:r>
      <w:r w:rsidR="001F34DB">
        <w:rPr>
          <w:color w:val="000000"/>
          <w:lang w:val="sw-KE"/>
        </w:rPr>
        <w:t>shall</w:t>
      </w:r>
      <w:r>
        <w:rPr>
          <w:color w:val="000000"/>
          <w:lang w:val="sw-KE"/>
        </w:rPr>
        <w:t xml:space="preserve"> have five </w:t>
      </w:r>
      <w:commentRangeStart w:id="68"/>
      <w:r>
        <w:rPr>
          <w:color w:val="000000"/>
          <w:lang w:val="sw-KE"/>
        </w:rPr>
        <w:t>(5) sub-committees</w:t>
      </w:r>
      <w:commentRangeEnd w:id="68"/>
      <w:r w:rsidR="001F5C7E">
        <w:rPr>
          <w:rStyle w:val="CommentReference"/>
        </w:rPr>
        <w:commentReference w:id="68"/>
      </w:r>
      <w:r>
        <w:rPr>
          <w:color w:val="000000"/>
          <w:lang w:val="sw-KE"/>
        </w:rPr>
        <w:t xml:space="preserve">. The Sub-committees </w:t>
      </w:r>
      <w:r w:rsidR="00CE36A8">
        <w:rPr>
          <w:color w:val="000000"/>
          <w:lang w:val="sw-KE"/>
        </w:rPr>
        <w:t>must consist of a Chairman,</w:t>
      </w:r>
      <w:r>
        <w:rPr>
          <w:color w:val="000000"/>
          <w:lang w:val="sw-KE"/>
        </w:rPr>
        <w:t xml:space="preserve"> Secretary</w:t>
      </w:r>
      <w:r w:rsidR="00CE36A8">
        <w:rPr>
          <w:color w:val="000000"/>
          <w:lang w:val="sw-KE"/>
        </w:rPr>
        <w:t xml:space="preserve"> and three other members</w:t>
      </w:r>
      <w:r>
        <w:rPr>
          <w:color w:val="000000"/>
          <w:lang w:val="sw-KE"/>
        </w:rPr>
        <w:t xml:space="preserve">. This sub-committee </w:t>
      </w:r>
      <w:r w:rsidR="001F34DB">
        <w:rPr>
          <w:color w:val="000000"/>
          <w:lang w:val="sw-KE"/>
        </w:rPr>
        <w:t>shall</w:t>
      </w:r>
      <w:r>
        <w:rPr>
          <w:color w:val="000000"/>
          <w:lang w:val="sw-KE"/>
        </w:rPr>
        <w:t xml:space="preserve"> not be elected from the BMU executive committee office bearers but </w:t>
      </w:r>
      <w:r w:rsidR="001F34DB">
        <w:rPr>
          <w:color w:val="000000"/>
          <w:lang w:val="sw-KE"/>
        </w:rPr>
        <w:t>shall</w:t>
      </w:r>
      <w:r>
        <w:rPr>
          <w:color w:val="000000"/>
          <w:lang w:val="sw-KE"/>
        </w:rPr>
        <w:t xml:space="preserve"> all be from the remaining members of the executive and assembly. The chairman of the executive shall be ex-officio on all sub-committees. </w:t>
      </w:r>
    </w:p>
    <w:p w14:paraId="23636BDD" w14:textId="77777777" w:rsidR="00CE2565" w:rsidRDefault="00CE2565" w:rsidP="006643A7">
      <w:pPr>
        <w:spacing w:line="276" w:lineRule="auto"/>
        <w:ind w:left="720"/>
        <w:jc w:val="both"/>
        <w:rPr>
          <w:color w:val="000000"/>
          <w:lang w:val="sw-KE"/>
        </w:rPr>
      </w:pPr>
    </w:p>
    <w:p w14:paraId="382DBDB9" w14:textId="77777777" w:rsidR="00CE36A8" w:rsidRDefault="00BF2519" w:rsidP="006643A7">
      <w:pPr>
        <w:ind w:firstLine="720"/>
        <w:jc w:val="both"/>
        <w:rPr>
          <w:color w:val="000000"/>
          <w:lang w:val="sw-KE"/>
        </w:rPr>
      </w:pPr>
      <w:r w:rsidRPr="003C7BF7">
        <w:rPr>
          <w:color w:val="000000"/>
          <w:lang w:val="sw-KE"/>
        </w:rPr>
        <w:t>These sub-committees</w:t>
      </w:r>
      <w:r w:rsidRPr="00CE36A8">
        <w:t xml:space="preserve"> </w:t>
      </w:r>
      <w:r>
        <w:rPr>
          <w:color w:val="000000"/>
          <w:lang w:val="sw-KE"/>
        </w:rPr>
        <w:t xml:space="preserve">members </w:t>
      </w:r>
      <w:r w:rsidR="001F34DB">
        <w:rPr>
          <w:color w:val="000000"/>
          <w:lang w:val="sw-KE"/>
        </w:rPr>
        <w:t>shall</w:t>
      </w:r>
      <w:r>
        <w:rPr>
          <w:color w:val="000000"/>
          <w:lang w:val="sw-KE"/>
        </w:rPr>
        <w:t xml:space="preserve"> per</w:t>
      </w:r>
      <w:r w:rsidRPr="00CE36A8">
        <w:rPr>
          <w:color w:val="000000"/>
          <w:lang w:val="sw-KE"/>
        </w:rPr>
        <w:t>form tasks as outlined below;</w:t>
      </w:r>
    </w:p>
    <w:p w14:paraId="4DD44423" w14:textId="77777777" w:rsidR="00CE36A8" w:rsidRPr="00CE36A8" w:rsidRDefault="00CE36A8" w:rsidP="006643A7">
      <w:pPr>
        <w:jc w:val="both"/>
        <w:rPr>
          <w:color w:val="000000"/>
          <w:lang w:val="sw-KE"/>
        </w:rPr>
      </w:pPr>
    </w:p>
    <w:p w14:paraId="6346DC10" w14:textId="77777777" w:rsidR="0003048F" w:rsidRDefault="00BF2519" w:rsidP="006643A7">
      <w:pPr>
        <w:numPr>
          <w:ilvl w:val="0"/>
          <w:numId w:val="3"/>
        </w:numPr>
        <w:jc w:val="both"/>
        <w:rPr>
          <w:b/>
          <w:color w:val="000000"/>
        </w:rPr>
      </w:pPr>
      <w:commentRangeStart w:id="69"/>
      <w:r>
        <w:rPr>
          <w:b/>
          <w:color w:val="000000"/>
        </w:rPr>
        <w:t xml:space="preserve">Subcommittee on patrol, </w:t>
      </w:r>
      <w:r w:rsidR="00CE2565">
        <w:rPr>
          <w:b/>
          <w:color w:val="000000"/>
        </w:rPr>
        <w:t>security</w:t>
      </w:r>
      <w:r w:rsidR="00CE2565">
        <w:t>,</w:t>
      </w:r>
      <w:r w:rsidR="00CE2565">
        <w:rPr>
          <w:b/>
          <w:color w:val="000000"/>
        </w:rPr>
        <w:t xml:space="preserve"> education</w:t>
      </w:r>
      <w:r>
        <w:rPr>
          <w:b/>
          <w:color w:val="000000"/>
        </w:rPr>
        <w:t>, research and communication</w:t>
      </w:r>
      <w:commentRangeEnd w:id="69"/>
      <w:r w:rsidR="008C40AA">
        <w:rPr>
          <w:rStyle w:val="CommentReference"/>
        </w:rPr>
        <w:commentReference w:id="69"/>
      </w:r>
    </w:p>
    <w:p w14:paraId="30753A7D" w14:textId="77777777" w:rsidR="0003048F" w:rsidRDefault="00BF2519" w:rsidP="006643A7">
      <w:pPr>
        <w:numPr>
          <w:ilvl w:val="0"/>
          <w:numId w:val="20"/>
        </w:numPr>
        <w:spacing w:line="276" w:lineRule="auto"/>
        <w:jc w:val="both"/>
        <w:rPr>
          <w:color w:val="000000"/>
        </w:rPr>
      </w:pPr>
      <w:r>
        <w:rPr>
          <w:color w:val="000000"/>
        </w:rPr>
        <w:t>Protect fish breeding grounds</w:t>
      </w:r>
    </w:p>
    <w:p w14:paraId="1C519DBC" w14:textId="77777777" w:rsidR="0003048F" w:rsidRDefault="00BF2519" w:rsidP="006643A7">
      <w:pPr>
        <w:numPr>
          <w:ilvl w:val="0"/>
          <w:numId w:val="20"/>
        </w:numPr>
        <w:spacing w:line="276" w:lineRule="auto"/>
        <w:jc w:val="both"/>
      </w:pPr>
      <w:r>
        <w:t xml:space="preserve">Prevent theft on fishing </w:t>
      </w:r>
      <w:r w:rsidR="00BE127F">
        <w:t>nets and fishing boats</w:t>
      </w:r>
    </w:p>
    <w:p w14:paraId="021D045A" w14:textId="77777777" w:rsidR="0003048F" w:rsidRDefault="00BF2519" w:rsidP="006643A7">
      <w:pPr>
        <w:numPr>
          <w:ilvl w:val="0"/>
          <w:numId w:val="20"/>
        </w:numPr>
        <w:spacing w:line="276" w:lineRule="auto"/>
        <w:jc w:val="both"/>
      </w:pPr>
      <w:r>
        <w:lastRenderedPageBreak/>
        <w:t>Prevent illegal fishing</w:t>
      </w:r>
    </w:p>
    <w:p w14:paraId="2E3C9603" w14:textId="77777777" w:rsidR="0003048F" w:rsidRDefault="00BF2519" w:rsidP="006643A7">
      <w:pPr>
        <w:numPr>
          <w:ilvl w:val="0"/>
          <w:numId w:val="20"/>
        </w:numPr>
        <w:spacing w:line="276" w:lineRule="auto"/>
        <w:jc w:val="both"/>
      </w:pPr>
      <w:r>
        <w:t xml:space="preserve">Ensure all fishermen </w:t>
      </w:r>
      <w:r w:rsidR="00FD5E2B">
        <w:t>are licensed with their vessel registered under the BMU as required by fisheries laws and regulations</w:t>
      </w:r>
    </w:p>
    <w:p w14:paraId="6553B619" w14:textId="77777777" w:rsidR="0003048F" w:rsidRDefault="00BF2519" w:rsidP="006643A7">
      <w:pPr>
        <w:numPr>
          <w:ilvl w:val="0"/>
          <w:numId w:val="20"/>
        </w:numPr>
        <w:spacing w:line="276" w:lineRule="auto"/>
        <w:jc w:val="both"/>
      </w:pPr>
      <w:r>
        <w:t>Protecting BMU vessels</w:t>
      </w:r>
      <w:r w:rsidR="00FD5E2B">
        <w:t>, fishing gears</w:t>
      </w:r>
      <w:r>
        <w:t xml:space="preserve"> and traps</w:t>
      </w:r>
    </w:p>
    <w:p w14:paraId="577DD916" w14:textId="77777777" w:rsidR="0003048F" w:rsidRDefault="00BF2519" w:rsidP="006643A7">
      <w:pPr>
        <w:numPr>
          <w:ilvl w:val="0"/>
          <w:numId w:val="20"/>
        </w:numPr>
        <w:spacing w:line="276" w:lineRule="auto"/>
        <w:jc w:val="both"/>
      </w:pPr>
      <w:r>
        <w:t>Conducting a regular inspection</w:t>
      </w:r>
      <w:r w:rsidR="00BE127F">
        <w:t xml:space="preserve"> of fishing vessels</w:t>
      </w:r>
      <w:r>
        <w:t xml:space="preserve"> fishing under BMU jurisdiction </w:t>
      </w:r>
    </w:p>
    <w:p w14:paraId="11FE1270" w14:textId="77777777" w:rsidR="0003048F" w:rsidRDefault="00BF2519" w:rsidP="006643A7">
      <w:pPr>
        <w:numPr>
          <w:ilvl w:val="0"/>
          <w:numId w:val="20"/>
        </w:numPr>
        <w:spacing w:line="276" w:lineRule="auto"/>
        <w:jc w:val="both"/>
      </w:pPr>
      <w:r>
        <w:t xml:space="preserve">Ensure that all fishing </w:t>
      </w:r>
      <w:r w:rsidR="00FD5E2B">
        <w:t>vessels fishing</w:t>
      </w:r>
      <w:r w:rsidR="00E4134D">
        <w:t xml:space="preserve"> within</w:t>
      </w:r>
      <w:r>
        <w:t xml:space="preserve"> BMU</w:t>
      </w:r>
      <w:r w:rsidR="00E4134D">
        <w:t xml:space="preserve"> jurisdiction are properly marked,</w:t>
      </w:r>
      <w:r>
        <w:t xml:space="preserve"> its members are equipped</w:t>
      </w:r>
      <w:r w:rsidR="00E4134D">
        <w:t xml:space="preserve"> with identification cards</w:t>
      </w:r>
      <w:r>
        <w:t xml:space="preserve"> and boats used for fishing activities are legally registered.</w:t>
      </w:r>
    </w:p>
    <w:p w14:paraId="5B160650" w14:textId="77777777" w:rsidR="0003048F" w:rsidRDefault="00BF2519" w:rsidP="006643A7">
      <w:pPr>
        <w:numPr>
          <w:ilvl w:val="0"/>
          <w:numId w:val="20"/>
        </w:numPr>
        <w:spacing w:line="276" w:lineRule="auto"/>
        <w:jc w:val="both"/>
      </w:pPr>
      <w:r>
        <w:t>Ensure that all those in the fishing industry in their BMU areas are registered with the association and re-register every year.</w:t>
      </w:r>
    </w:p>
    <w:p w14:paraId="76FD0AAB" w14:textId="77777777" w:rsidR="0003048F" w:rsidRDefault="00BF2519" w:rsidP="006643A7">
      <w:pPr>
        <w:numPr>
          <w:ilvl w:val="0"/>
          <w:numId w:val="20"/>
        </w:numPr>
        <w:spacing w:line="276" w:lineRule="auto"/>
        <w:jc w:val="both"/>
      </w:pPr>
      <w:r>
        <w:t xml:space="preserve">Ensure that all members have complied with maritime safety rules and provide maritime </w:t>
      </w:r>
      <w:r w:rsidR="003C7BF7">
        <w:t xml:space="preserve">support at </w:t>
      </w:r>
      <w:r w:rsidR="00C70272">
        <w:t>fish landing site</w:t>
      </w:r>
      <w:r>
        <w:t>/rescue services when required to do so</w:t>
      </w:r>
    </w:p>
    <w:p w14:paraId="648F39A1" w14:textId="77777777" w:rsidR="0003048F" w:rsidRDefault="00BF2519" w:rsidP="006643A7">
      <w:pPr>
        <w:numPr>
          <w:ilvl w:val="0"/>
          <w:numId w:val="20"/>
        </w:numPr>
        <w:spacing w:line="276" w:lineRule="auto"/>
        <w:jc w:val="both"/>
      </w:pPr>
      <w:r>
        <w:t xml:space="preserve">Ensuring sustainable fishing in the </w:t>
      </w:r>
      <w:r w:rsidR="00E4134D">
        <w:t>co-</w:t>
      </w:r>
      <w:r w:rsidR="00E4134D" w:rsidRPr="00E4134D">
        <w:t>manage</w:t>
      </w:r>
      <w:r w:rsidR="00E4134D">
        <w:t>d</w:t>
      </w:r>
      <w:r w:rsidR="00E4134D" w:rsidRPr="00E4134D">
        <w:t xml:space="preserve"> </w:t>
      </w:r>
      <w:r w:rsidR="00E4134D">
        <w:t>area</w:t>
      </w:r>
      <w:r>
        <w:t xml:space="preserve"> </w:t>
      </w:r>
      <w:r w:rsidR="00E4134D">
        <w:t>by</w:t>
      </w:r>
      <w:r>
        <w:t xml:space="preserve"> using legally authorized fishing tools</w:t>
      </w:r>
    </w:p>
    <w:p w14:paraId="65A2CAE6" w14:textId="77777777" w:rsidR="0003048F" w:rsidRDefault="00BF2519" w:rsidP="006643A7">
      <w:pPr>
        <w:numPr>
          <w:ilvl w:val="0"/>
          <w:numId w:val="20"/>
        </w:numPr>
        <w:spacing w:line="276" w:lineRule="auto"/>
        <w:jc w:val="both"/>
      </w:pPr>
      <w:r w:rsidRPr="003C7BF7">
        <w:t>In collaboration</w:t>
      </w:r>
      <w:r>
        <w:t xml:space="preserve"> with the D</w:t>
      </w:r>
      <w:r w:rsidR="00BE127F">
        <w:t xml:space="preserve">irector of fisheries, the relevant departments of marine conservation, </w:t>
      </w:r>
      <w:r w:rsidR="00B74D81">
        <w:t>responsible security department</w:t>
      </w:r>
      <w:r w:rsidR="00BE127F">
        <w:t xml:space="preserve">, </w:t>
      </w:r>
      <w:r w:rsidR="00B74D81">
        <w:t xml:space="preserve">they </w:t>
      </w:r>
      <w:r w:rsidR="001F34DB">
        <w:t>shall</w:t>
      </w:r>
      <w:r w:rsidR="00BE127F">
        <w:t xml:space="preserve"> ensure that all fisheries laws fully comply.</w:t>
      </w:r>
    </w:p>
    <w:p w14:paraId="314ECB99" w14:textId="77777777" w:rsidR="0003048F" w:rsidRDefault="00BF2519" w:rsidP="006643A7">
      <w:pPr>
        <w:numPr>
          <w:ilvl w:val="0"/>
          <w:numId w:val="20"/>
        </w:numPr>
        <w:spacing w:line="276" w:lineRule="auto"/>
        <w:jc w:val="both"/>
      </w:pPr>
      <w:r>
        <w:t>Ensure that they have improved education, research and communication within the BMU.</w:t>
      </w:r>
    </w:p>
    <w:p w14:paraId="36E57198" w14:textId="77777777" w:rsidR="0003048F" w:rsidRDefault="00BF2519" w:rsidP="006643A7">
      <w:pPr>
        <w:numPr>
          <w:ilvl w:val="0"/>
          <w:numId w:val="20"/>
        </w:numPr>
        <w:spacing w:line="276" w:lineRule="auto"/>
        <w:jc w:val="both"/>
      </w:pPr>
      <w:r w:rsidRPr="003C7BF7">
        <w:t>Ensure that</w:t>
      </w:r>
      <w:r>
        <w:t xml:space="preserve"> the </w:t>
      </w:r>
      <w:r w:rsidR="007A45AB">
        <w:t>information</w:t>
      </w:r>
      <w:r>
        <w:t xml:space="preserve"> (a) </w:t>
      </w:r>
      <w:r w:rsidR="007A45AB">
        <w:t xml:space="preserve">on </w:t>
      </w:r>
      <w:r>
        <w:t xml:space="preserve">objectives </w:t>
      </w:r>
      <w:r w:rsidR="007A45AB">
        <w:t xml:space="preserve">has reached the entire Kuruwitu BMU community and the </w:t>
      </w:r>
      <w:r>
        <w:t xml:space="preserve">appropriate response is </w:t>
      </w:r>
      <w:r w:rsidR="007A45AB">
        <w:t>delivered/received</w:t>
      </w:r>
      <w:r>
        <w:t>.</w:t>
      </w:r>
    </w:p>
    <w:p w14:paraId="1B4392DD" w14:textId="77777777" w:rsidR="0003048F" w:rsidRDefault="00BF2519" w:rsidP="006643A7">
      <w:pPr>
        <w:numPr>
          <w:ilvl w:val="0"/>
          <w:numId w:val="20"/>
        </w:numPr>
        <w:spacing w:line="276" w:lineRule="auto"/>
        <w:jc w:val="both"/>
      </w:pPr>
      <w:r>
        <w:t xml:space="preserve">Establish strategies that ensure training programs, information, and skills are available </w:t>
      </w:r>
      <w:r w:rsidR="007A45AB">
        <w:t>and reach</w:t>
      </w:r>
      <w:r>
        <w:t xml:space="preserve"> the target </w:t>
      </w:r>
      <w:r w:rsidR="007A45AB">
        <w:t>group</w:t>
      </w:r>
      <w:r>
        <w:t>.</w:t>
      </w:r>
    </w:p>
    <w:p w14:paraId="0A65D612" w14:textId="77777777" w:rsidR="0003048F" w:rsidRDefault="00BF2519" w:rsidP="006643A7">
      <w:pPr>
        <w:numPr>
          <w:ilvl w:val="0"/>
          <w:numId w:val="20"/>
        </w:numPr>
        <w:spacing w:line="276" w:lineRule="auto"/>
        <w:jc w:val="both"/>
      </w:pPr>
      <w:r w:rsidRPr="003C7BF7">
        <w:t>To</w:t>
      </w:r>
      <w:r>
        <w:t xml:space="preserve"> </w:t>
      </w:r>
      <w:r w:rsidR="006D2A30">
        <w:t>create</w:t>
      </w:r>
      <w:r>
        <w:t xml:space="preserve"> awareness </w:t>
      </w:r>
      <w:r w:rsidR="006D2A30">
        <w:t>of the budgeted</w:t>
      </w:r>
      <w:r>
        <w:t xml:space="preserve"> expenditure required </w:t>
      </w:r>
      <w:r w:rsidR="006D2A30">
        <w:t xml:space="preserve">for members to </w:t>
      </w:r>
      <w:r>
        <w:t xml:space="preserve">achieve </w:t>
      </w:r>
      <w:r w:rsidR="006D2A30">
        <w:t>their goals</w:t>
      </w:r>
      <w:r>
        <w:t xml:space="preserve"> effectively.</w:t>
      </w:r>
    </w:p>
    <w:p w14:paraId="7FD22356" w14:textId="77777777" w:rsidR="0003048F" w:rsidRDefault="00BF2519" w:rsidP="006643A7">
      <w:pPr>
        <w:numPr>
          <w:ilvl w:val="0"/>
          <w:numId w:val="20"/>
        </w:numPr>
        <w:spacing w:line="276" w:lineRule="auto"/>
        <w:jc w:val="both"/>
      </w:pPr>
      <w:r>
        <w:t xml:space="preserve">Develop research work plans meant to help them reach the desired </w:t>
      </w:r>
      <w:r w:rsidR="00BE127F">
        <w:t>expectations.</w:t>
      </w:r>
    </w:p>
    <w:p w14:paraId="3BA2A04A" w14:textId="77777777" w:rsidR="0003048F" w:rsidRDefault="00BF2519" w:rsidP="006643A7">
      <w:pPr>
        <w:numPr>
          <w:ilvl w:val="0"/>
          <w:numId w:val="20"/>
        </w:numPr>
        <w:spacing w:line="276" w:lineRule="auto"/>
        <w:jc w:val="both"/>
      </w:pPr>
      <w:r>
        <w:t>Ensure</w:t>
      </w:r>
      <w:r w:rsidR="00BE127F">
        <w:t xml:space="preserve"> </w:t>
      </w:r>
      <w:r>
        <w:t xml:space="preserve">they find solutions to all the </w:t>
      </w:r>
      <w:r w:rsidR="00BE127F">
        <w:t xml:space="preserve">gaps </w:t>
      </w:r>
      <w:r>
        <w:t>causing failure in</w:t>
      </w:r>
      <w:r w:rsidR="00BE127F">
        <w:t xml:space="preserve"> the imp</w:t>
      </w:r>
      <w:r>
        <w:t xml:space="preserve">lementation </w:t>
      </w:r>
      <w:r w:rsidR="004C55D3">
        <w:t>of the project</w:t>
      </w:r>
      <w:r>
        <w:t xml:space="preserve"> hence bringing about </w:t>
      </w:r>
      <w:r w:rsidR="00BE127F">
        <w:t>solution</w:t>
      </w:r>
      <w:r>
        <w:t>s</w:t>
      </w:r>
      <w:r w:rsidR="00BE127F">
        <w:t xml:space="preserve"> </w:t>
      </w:r>
      <w:r>
        <w:t>towards</w:t>
      </w:r>
      <w:r w:rsidR="00BE127F">
        <w:t xml:space="preserve"> beneficiaries.</w:t>
      </w:r>
    </w:p>
    <w:p w14:paraId="68EC0F12" w14:textId="77777777" w:rsidR="0003048F" w:rsidRDefault="00BF2519" w:rsidP="006643A7">
      <w:pPr>
        <w:numPr>
          <w:ilvl w:val="0"/>
          <w:numId w:val="20"/>
        </w:numPr>
        <w:spacing w:line="276" w:lineRule="auto"/>
        <w:jc w:val="both"/>
      </w:pPr>
      <w:r w:rsidRPr="003C7BF7">
        <w:t>Ensure</w:t>
      </w:r>
      <w:r>
        <w:t xml:space="preserve"> that there is an explanatory letter related to the research activities conducted within the Kuruwitu BMU are approved by the</w:t>
      </w:r>
      <w:r w:rsidR="008018EB">
        <w:t xml:space="preserve"> Director of fisheries</w:t>
      </w:r>
      <w:r>
        <w:t>.</w:t>
      </w:r>
    </w:p>
    <w:p w14:paraId="430B1DB9" w14:textId="77777777" w:rsidR="0003048F" w:rsidRDefault="00BF2519" w:rsidP="006643A7">
      <w:pPr>
        <w:numPr>
          <w:ilvl w:val="0"/>
          <w:numId w:val="20"/>
        </w:numPr>
        <w:spacing w:line="276" w:lineRule="auto"/>
        <w:jc w:val="both"/>
      </w:pPr>
      <w:r>
        <w:t>Establish strategies to raise funds to meet the goals of their committee</w:t>
      </w:r>
      <w:r w:rsidR="008018EB">
        <w:t>s.</w:t>
      </w:r>
    </w:p>
    <w:p w14:paraId="1C802989" w14:textId="77777777" w:rsidR="0003048F" w:rsidRDefault="00BF2519" w:rsidP="006643A7">
      <w:pPr>
        <w:numPr>
          <w:ilvl w:val="0"/>
          <w:numId w:val="20"/>
        </w:numPr>
        <w:spacing w:line="276" w:lineRule="auto"/>
        <w:jc w:val="both"/>
      </w:pPr>
      <w:r>
        <w:t xml:space="preserve">Make sure they keep their records </w:t>
      </w:r>
      <w:r w:rsidR="008018EB">
        <w:t>and</w:t>
      </w:r>
      <w:r>
        <w:t xml:space="preserve"> track their work </w:t>
      </w:r>
      <w:r w:rsidR="003C7BF7">
        <w:t>activities and submit reports</w:t>
      </w:r>
      <w:r>
        <w:t xml:space="preserve"> to the </w:t>
      </w:r>
      <w:r w:rsidR="008018EB">
        <w:t>executive</w:t>
      </w:r>
      <w:r>
        <w:t xml:space="preserve"> committee.</w:t>
      </w:r>
    </w:p>
    <w:p w14:paraId="7BC632C0" w14:textId="77777777" w:rsidR="0003048F" w:rsidRDefault="00BF2519" w:rsidP="006643A7">
      <w:pPr>
        <w:numPr>
          <w:ilvl w:val="0"/>
          <w:numId w:val="20"/>
        </w:numPr>
        <w:spacing w:line="276" w:lineRule="auto"/>
        <w:jc w:val="both"/>
      </w:pPr>
      <w:r>
        <w:t xml:space="preserve">Collaborate with stakeholders </w:t>
      </w:r>
      <w:r w:rsidR="008018EB">
        <w:t>in</w:t>
      </w:r>
      <w:r>
        <w:t xml:space="preserve"> </w:t>
      </w:r>
      <w:r w:rsidR="008018EB">
        <w:t>identifying research</w:t>
      </w:r>
      <w:r>
        <w:t xml:space="preserve"> </w:t>
      </w:r>
      <w:r w:rsidR="008018EB">
        <w:t>limitations</w:t>
      </w:r>
      <w:r>
        <w:t xml:space="preserve"> and being ab</w:t>
      </w:r>
      <w:r w:rsidR="008018EB">
        <w:t>le to address them</w:t>
      </w:r>
      <w:r>
        <w:t>.</w:t>
      </w:r>
    </w:p>
    <w:p w14:paraId="7D95E29D" w14:textId="77777777" w:rsidR="0003048F" w:rsidRDefault="00BF2519" w:rsidP="006643A7">
      <w:pPr>
        <w:numPr>
          <w:ilvl w:val="0"/>
          <w:numId w:val="20"/>
        </w:numPr>
        <w:spacing w:line="276" w:lineRule="auto"/>
        <w:jc w:val="both"/>
      </w:pPr>
      <w:r>
        <w:t xml:space="preserve">Identify the educational / learning </w:t>
      </w:r>
      <w:r w:rsidR="008018EB">
        <w:t>limitations</w:t>
      </w:r>
      <w:r>
        <w:t xml:space="preserve"> required by / and members and ensure the</w:t>
      </w:r>
      <w:r w:rsidR="008018EB">
        <w:t>ir capacity is improved.</w:t>
      </w:r>
    </w:p>
    <w:p w14:paraId="7A238C67" w14:textId="77777777" w:rsidR="0003048F" w:rsidRDefault="00BF2519" w:rsidP="006643A7">
      <w:pPr>
        <w:numPr>
          <w:ilvl w:val="0"/>
          <w:numId w:val="20"/>
        </w:numPr>
        <w:spacing w:line="276" w:lineRule="auto"/>
        <w:jc w:val="both"/>
      </w:pPr>
      <w:r>
        <w:t>Facilitate  training on effective fishing techniques</w:t>
      </w:r>
    </w:p>
    <w:p w14:paraId="40CE56DC" w14:textId="77777777" w:rsidR="0003048F" w:rsidRDefault="008018EB" w:rsidP="006643A7">
      <w:pPr>
        <w:numPr>
          <w:ilvl w:val="0"/>
          <w:numId w:val="20"/>
        </w:numPr>
        <w:spacing w:line="276" w:lineRule="auto"/>
        <w:jc w:val="both"/>
      </w:pPr>
      <w:r>
        <w:t>Capacity build   fishers and traders on</w:t>
      </w:r>
      <w:r w:rsidR="00BF2519">
        <w:t xml:space="preserve"> ways to improve fish</w:t>
      </w:r>
      <w:r>
        <w:t xml:space="preserve"> and fish products</w:t>
      </w:r>
      <w:r w:rsidR="00BF2519">
        <w:t xml:space="preserve"> income</w:t>
      </w:r>
    </w:p>
    <w:p w14:paraId="46E7111C" w14:textId="77777777" w:rsidR="0003048F" w:rsidRDefault="00BF2519" w:rsidP="006643A7">
      <w:pPr>
        <w:numPr>
          <w:ilvl w:val="0"/>
          <w:numId w:val="20"/>
        </w:numPr>
        <w:spacing w:line="276" w:lineRule="auto"/>
        <w:jc w:val="both"/>
      </w:pPr>
      <w:r>
        <w:t>Facilitate training of fishermen and marketers on effective fish storage techniques and reduce fish</w:t>
      </w:r>
      <w:r w:rsidR="008018EB">
        <w:t xml:space="preserve"> lose</w:t>
      </w:r>
    </w:p>
    <w:p w14:paraId="29883B2F" w14:textId="77777777" w:rsidR="0003048F" w:rsidRPr="008018EB" w:rsidRDefault="00BF2519" w:rsidP="006643A7">
      <w:pPr>
        <w:numPr>
          <w:ilvl w:val="0"/>
          <w:numId w:val="20"/>
        </w:numPr>
        <w:spacing w:line="276" w:lineRule="auto"/>
        <w:jc w:val="both"/>
      </w:pPr>
      <w:r>
        <w:t xml:space="preserve">Facilitate hygiene education of </w:t>
      </w:r>
      <w:r w:rsidR="008018EB">
        <w:t xml:space="preserve">the fish landing </w:t>
      </w:r>
      <w:r>
        <w:t>s</w:t>
      </w:r>
      <w:r w:rsidR="008018EB">
        <w:t>ite</w:t>
      </w:r>
      <w:r>
        <w:t>, fish de</w:t>
      </w:r>
      <w:r w:rsidR="003C7BF7">
        <w:t>port</w:t>
      </w:r>
      <w:r>
        <w:t xml:space="preserve"> and all offices under </w:t>
      </w:r>
      <w:r w:rsidR="008018EB">
        <w:t xml:space="preserve">the </w:t>
      </w:r>
      <w:r>
        <w:t>BMU</w:t>
      </w:r>
    </w:p>
    <w:p w14:paraId="6A535602" w14:textId="77777777" w:rsidR="0003048F" w:rsidRDefault="0003048F" w:rsidP="006643A7">
      <w:pPr>
        <w:spacing w:line="276" w:lineRule="auto"/>
        <w:ind w:left="3240"/>
        <w:jc w:val="both"/>
        <w:rPr>
          <w:color w:val="000000"/>
          <w:highlight w:val="magenta"/>
        </w:rPr>
      </w:pPr>
    </w:p>
    <w:p w14:paraId="1A178610" w14:textId="77777777" w:rsidR="0003048F" w:rsidRDefault="00BF2519" w:rsidP="006643A7">
      <w:pPr>
        <w:numPr>
          <w:ilvl w:val="0"/>
          <w:numId w:val="3"/>
        </w:numPr>
        <w:jc w:val="both"/>
        <w:rPr>
          <w:b/>
          <w:color w:val="000000"/>
          <w:lang w:val="sw-KE"/>
        </w:rPr>
      </w:pPr>
      <w:r w:rsidRPr="003C7BF7">
        <w:rPr>
          <w:b/>
          <w:color w:val="000000"/>
        </w:rPr>
        <w:t>Sub-Committee</w:t>
      </w:r>
      <w:r w:rsidR="008679D7">
        <w:rPr>
          <w:b/>
          <w:color w:val="000000"/>
        </w:rPr>
        <w:t xml:space="preserve"> on Environment and Conservation</w:t>
      </w:r>
    </w:p>
    <w:p w14:paraId="137EC68B" w14:textId="77777777" w:rsidR="0003048F" w:rsidRDefault="0003048F" w:rsidP="006643A7">
      <w:pPr>
        <w:tabs>
          <w:tab w:val="left" w:pos="993"/>
          <w:tab w:val="left" w:pos="1890"/>
          <w:tab w:val="left" w:pos="1980"/>
        </w:tabs>
        <w:spacing w:line="276" w:lineRule="auto"/>
        <w:ind w:left="2070"/>
        <w:jc w:val="both"/>
        <w:rPr>
          <w:rStyle w:val="hps"/>
        </w:rPr>
      </w:pPr>
    </w:p>
    <w:p w14:paraId="019374DA" w14:textId="77777777" w:rsidR="0003048F" w:rsidRDefault="00BF2519" w:rsidP="006643A7">
      <w:pPr>
        <w:numPr>
          <w:ilvl w:val="0"/>
          <w:numId w:val="46"/>
        </w:numPr>
        <w:tabs>
          <w:tab w:val="left" w:pos="993"/>
          <w:tab w:val="left" w:pos="1890"/>
          <w:tab w:val="left" w:pos="1980"/>
        </w:tabs>
        <w:spacing w:line="276" w:lineRule="auto"/>
        <w:jc w:val="both"/>
      </w:pPr>
      <w:commentRangeStart w:id="70"/>
      <w:r>
        <w:rPr>
          <w:rStyle w:val="hps"/>
          <w:lang w:val="sw-KE"/>
        </w:rPr>
        <w:t>Managers</w:t>
      </w:r>
      <w:commentRangeEnd w:id="70"/>
      <w:r w:rsidR="00076278">
        <w:rPr>
          <w:rStyle w:val="CommentReference"/>
        </w:rPr>
        <w:commentReference w:id="70"/>
      </w:r>
      <w:r>
        <w:rPr>
          <w:rStyle w:val="hps"/>
          <w:lang w:val="sw-KE"/>
        </w:rPr>
        <w:t xml:space="preserve"> of designated and protected areas.</w:t>
      </w:r>
    </w:p>
    <w:p w14:paraId="10F68512" w14:textId="77777777" w:rsidR="0003048F" w:rsidRDefault="00BF2519" w:rsidP="006643A7">
      <w:pPr>
        <w:numPr>
          <w:ilvl w:val="0"/>
          <w:numId w:val="46"/>
        </w:numPr>
        <w:tabs>
          <w:tab w:val="left" w:pos="993"/>
          <w:tab w:val="left" w:pos="1890"/>
          <w:tab w:val="left" w:pos="1980"/>
        </w:tabs>
        <w:spacing w:line="276" w:lineRule="auto"/>
        <w:jc w:val="both"/>
      </w:pPr>
      <w:r>
        <w:rPr>
          <w:rStyle w:val="hps"/>
          <w:lang w:val="sw-KE"/>
        </w:rPr>
        <w:t xml:space="preserve">Responsible </w:t>
      </w:r>
      <w:r w:rsidR="008679D7">
        <w:rPr>
          <w:rStyle w:val="hps"/>
          <w:lang w:val="sw-KE"/>
        </w:rPr>
        <w:t xml:space="preserve">for </w:t>
      </w:r>
      <w:r>
        <w:rPr>
          <w:lang w:val="sw-KE"/>
        </w:rPr>
        <w:t>Beach cleanliness</w:t>
      </w:r>
      <w:r w:rsidR="008679D7">
        <w:rPr>
          <w:lang w:val="sw-KE"/>
        </w:rPr>
        <w:t xml:space="preserve"> and cleanups</w:t>
      </w:r>
    </w:p>
    <w:p w14:paraId="5C5BCE04" w14:textId="77777777" w:rsidR="0003048F" w:rsidRDefault="00BF2519" w:rsidP="006643A7">
      <w:pPr>
        <w:numPr>
          <w:ilvl w:val="0"/>
          <w:numId w:val="46"/>
        </w:numPr>
        <w:tabs>
          <w:tab w:val="left" w:pos="993"/>
          <w:tab w:val="left" w:pos="1890"/>
          <w:tab w:val="left" w:pos="1980"/>
        </w:tabs>
        <w:spacing w:line="276" w:lineRule="auto"/>
        <w:jc w:val="both"/>
      </w:pPr>
      <w:r>
        <w:t>Ensure the conservation of native species .e.g.mangroves on the beaches</w:t>
      </w:r>
    </w:p>
    <w:p w14:paraId="48FB69EC" w14:textId="77777777" w:rsidR="0003048F" w:rsidRDefault="00BF2519" w:rsidP="006643A7">
      <w:pPr>
        <w:numPr>
          <w:ilvl w:val="0"/>
          <w:numId w:val="46"/>
        </w:numPr>
        <w:tabs>
          <w:tab w:val="left" w:pos="993"/>
          <w:tab w:val="left" w:pos="1890"/>
          <w:tab w:val="left" w:pos="1980"/>
        </w:tabs>
        <w:spacing w:line="276" w:lineRule="auto"/>
        <w:jc w:val="both"/>
      </w:pPr>
      <w:r>
        <w:t xml:space="preserve">Develop a schedule for </w:t>
      </w:r>
      <w:r w:rsidR="008679D7">
        <w:t>beach cleanups</w:t>
      </w:r>
    </w:p>
    <w:p w14:paraId="701B6BA2" w14:textId="77777777" w:rsidR="0003048F" w:rsidRDefault="00BF2519" w:rsidP="006643A7">
      <w:pPr>
        <w:numPr>
          <w:ilvl w:val="0"/>
          <w:numId w:val="46"/>
        </w:numPr>
        <w:tabs>
          <w:tab w:val="left" w:pos="993"/>
          <w:tab w:val="left" w:pos="1890"/>
          <w:tab w:val="left" w:pos="1980"/>
        </w:tabs>
        <w:spacing w:line="276" w:lineRule="auto"/>
        <w:jc w:val="both"/>
      </w:pPr>
      <w:r>
        <w:t>Seeking partnership</w:t>
      </w:r>
      <w:r w:rsidR="008679D7">
        <w:t>s with various organizations on</w:t>
      </w:r>
      <w:r>
        <w:t xml:space="preserve"> issues of conservation and cleaning of beaches</w:t>
      </w:r>
    </w:p>
    <w:p w14:paraId="66FD0B14" w14:textId="77777777" w:rsidR="0003048F" w:rsidRDefault="00BF2519" w:rsidP="006643A7">
      <w:pPr>
        <w:numPr>
          <w:ilvl w:val="0"/>
          <w:numId w:val="46"/>
        </w:numPr>
        <w:tabs>
          <w:tab w:val="left" w:pos="993"/>
          <w:tab w:val="left" w:pos="1890"/>
          <w:tab w:val="left" w:pos="1980"/>
        </w:tabs>
        <w:spacing w:line="276" w:lineRule="auto"/>
        <w:jc w:val="both"/>
      </w:pPr>
      <w:commentRangeStart w:id="71"/>
      <w:r>
        <w:t xml:space="preserve">Partner with a different organization </w:t>
      </w:r>
      <w:r w:rsidR="00BE127F">
        <w:t>in ensuring that members receive appropriate medical tre</w:t>
      </w:r>
      <w:r>
        <w:t>atment and that they have medical</w:t>
      </w:r>
      <w:r w:rsidR="00BE127F">
        <w:t xml:space="preserve"> insurance</w:t>
      </w:r>
      <w:commentRangeEnd w:id="71"/>
      <w:r w:rsidR="00076278">
        <w:rPr>
          <w:rStyle w:val="CommentReference"/>
        </w:rPr>
        <w:commentReference w:id="71"/>
      </w:r>
    </w:p>
    <w:p w14:paraId="149EE765" w14:textId="77777777" w:rsidR="0003048F" w:rsidRDefault="00BF2519" w:rsidP="006643A7">
      <w:pPr>
        <w:numPr>
          <w:ilvl w:val="0"/>
          <w:numId w:val="46"/>
        </w:numPr>
        <w:tabs>
          <w:tab w:val="left" w:pos="993"/>
          <w:tab w:val="left" w:pos="1890"/>
          <w:tab w:val="left" w:pos="1980"/>
        </w:tabs>
        <w:spacing w:line="276" w:lineRule="auto"/>
        <w:jc w:val="both"/>
      </w:pPr>
      <w:commentRangeStart w:id="72"/>
      <w:r>
        <w:t>Ensuring gender equality for each member</w:t>
      </w:r>
      <w:commentRangeEnd w:id="72"/>
      <w:r w:rsidR="00076278">
        <w:rPr>
          <w:rStyle w:val="CommentReference"/>
        </w:rPr>
        <w:commentReference w:id="72"/>
      </w:r>
    </w:p>
    <w:p w14:paraId="2F1FBB19" w14:textId="77777777" w:rsidR="0003048F" w:rsidRDefault="0003048F" w:rsidP="006643A7">
      <w:pPr>
        <w:spacing w:line="276" w:lineRule="auto"/>
        <w:ind w:left="993"/>
        <w:jc w:val="both"/>
        <w:rPr>
          <w:color w:val="000000"/>
        </w:rPr>
      </w:pPr>
    </w:p>
    <w:p w14:paraId="6F598AC4" w14:textId="77777777" w:rsidR="0003048F" w:rsidRDefault="00BF2519" w:rsidP="006643A7">
      <w:pPr>
        <w:numPr>
          <w:ilvl w:val="0"/>
          <w:numId w:val="3"/>
        </w:numPr>
        <w:jc w:val="both"/>
        <w:rPr>
          <w:b/>
          <w:color w:val="000000"/>
        </w:rPr>
      </w:pPr>
      <w:r>
        <w:rPr>
          <w:b/>
          <w:color w:val="000000"/>
        </w:rPr>
        <w:t>Sub-Committee on Finance</w:t>
      </w:r>
      <w:r>
        <w:t xml:space="preserve"> </w:t>
      </w:r>
      <w:r>
        <w:rPr>
          <w:b/>
          <w:color w:val="000000"/>
        </w:rPr>
        <w:t>and projects</w:t>
      </w:r>
      <w:r>
        <w:rPr>
          <w:b/>
          <w:color w:val="000000"/>
        </w:rPr>
        <w:tab/>
      </w:r>
    </w:p>
    <w:p w14:paraId="592D757E" w14:textId="77777777" w:rsidR="0003048F" w:rsidRDefault="00BF2519" w:rsidP="006643A7">
      <w:pPr>
        <w:numPr>
          <w:ilvl w:val="0"/>
          <w:numId w:val="5"/>
        </w:numPr>
        <w:tabs>
          <w:tab w:val="left" w:pos="993"/>
        </w:tabs>
        <w:spacing w:line="276" w:lineRule="auto"/>
        <w:jc w:val="both"/>
        <w:rPr>
          <w:rStyle w:val="hps"/>
          <w:color w:val="000000"/>
        </w:rPr>
      </w:pPr>
      <w:r>
        <w:rPr>
          <w:rStyle w:val="hps"/>
          <w:color w:val="000000"/>
          <w:lang w:val="sw-KE"/>
        </w:rPr>
        <w:t xml:space="preserve">Assisting the </w:t>
      </w:r>
      <w:commentRangeStart w:id="73"/>
      <w:r>
        <w:rPr>
          <w:rStyle w:val="hps"/>
          <w:color w:val="000000"/>
          <w:lang w:val="sw-KE"/>
        </w:rPr>
        <w:t xml:space="preserve">Treasurer </w:t>
      </w:r>
      <w:commentRangeEnd w:id="73"/>
      <w:r w:rsidR="004D7D2B">
        <w:rPr>
          <w:rStyle w:val="CommentReference"/>
        </w:rPr>
        <w:commentReference w:id="73"/>
      </w:r>
      <w:r>
        <w:rPr>
          <w:rStyle w:val="hps"/>
          <w:color w:val="000000"/>
          <w:lang w:val="sw-KE"/>
        </w:rPr>
        <w:t>to raise money for</w:t>
      </w:r>
      <w:r w:rsidR="00A76329">
        <w:rPr>
          <w:rStyle w:val="hps"/>
          <w:color w:val="000000"/>
          <w:lang w:val="sw-KE"/>
        </w:rPr>
        <w:t xml:space="preserve"> the</w:t>
      </w:r>
      <w:r>
        <w:rPr>
          <w:rStyle w:val="hps"/>
          <w:color w:val="000000"/>
          <w:lang w:val="sw-KE"/>
        </w:rPr>
        <w:t xml:space="preserve"> BMU</w:t>
      </w:r>
    </w:p>
    <w:p w14:paraId="40013904" w14:textId="77777777" w:rsidR="0003048F" w:rsidRDefault="00BF2519" w:rsidP="006643A7">
      <w:pPr>
        <w:numPr>
          <w:ilvl w:val="0"/>
          <w:numId w:val="5"/>
        </w:numPr>
        <w:tabs>
          <w:tab w:val="left" w:pos="993"/>
        </w:tabs>
        <w:spacing w:line="276" w:lineRule="auto"/>
        <w:jc w:val="both"/>
        <w:rPr>
          <w:rStyle w:val="hps"/>
          <w:color w:val="000000"/>
        </w:rPr>
      </w:pPr>
      <w:r>
        <w:rPr>
          <w:rStyle w:val="hps"/>
          <w:color w:val="000000"/>
          <w:lang w:val="sw-KE"/>
        </w:rPr>
        <w:t xml:space="preserve">Assisting the </w:t>
      </w:r>
      <w:r w:rsidRPr="005711C2">
        <w:rPr>
          <w:rStyle w:val="hps"/>
          <w:color w:val="000000"/>
          <w:lang w:val="sw-KE"/>
        </w:rPr>
        <w:t xml:space="preserve">Treasurer to develop </w:t>
      </w:r>
      <w:r w:rsidR="00A76329" w:rsidRPr="005711C2">
        <w:rPr>
          <w:rStyle w:val="hps"/>
          <w:color w:val="000000"/>
          <w:lang w:val="sw-KE"/>
        </w:rPr>
        <w:t>financial</w:t>
      </w:r>
      <w:r w:rsidRPr="005711C2">
        <w:rPr>
          <w:rStyle w:val="hps"/>
          <w:color w:val="000000"/>
          <w:lang w:val="sw-KE"/>
        </w:rPr>
        <w:t xml:space="preserve"> work</w:t>
      </w:r>
      <w:r w:rsidR="00A76329" w:rsidRPr="005711C2">
        <w:rPr>
          <w:rStyle w:val="hps"/>
          <w:color w:val="000000"/>
          <w:lang w:val="sw-KE"/>
        </w:rPr>
        <w:t xml:space="preserve"> plans, financial expenditure requests and </w:t>
      </w:r>
      <w:r w:rsidRPr="005711C2">
        <w:rPr>
          <w:rStyle w:val="hps"/>
          <w:color w:val="000000"/>
          <w:lang w:val="sw-KE"/>
        </w:rPr>
        <w:t>the BMU budget</w:t>
      </w:r>
    </w:p>
    <w:p w14:paraId="09F52AEB" w14:textId="77777777" w:rsidR="0003048F" w:rsidRDefault="00BF2519" w:rsidP="006643A7">
      <w:pPr>
        <w:numPr>
          <w:ilvl w:val="0"/>
          <w:numId w:val="5"/>
        </w:numPr>
        <w:tabs>
          <w:tab w:val="left" w:pos="993"/>
        </w:tabs>
        <w:spacing w:line="276" w:lineRule="auto"/>
        <w:jc w:val="both"/>
        <w:rPr>
          <w:color w:val="000000"/>
        </w:rPr>
      </w:pPr>
      <w:r>
        <w:rPr>
          <w:rStyle w:val="hps"/>
          <w:color w:val="000000"/>
          <w:lang w:val="sw-KE"/>
        </w:rPr>
        <w:t>Make sure</w:t>
      </w:r>
      <w:r>
        <w:rPr>
          <w:rStyle w:val="hps"/>
          <w:lang w:val="sw-KE"/>
        </w:rPr>
        <w:t xml:space="preserve"> </w:t>
      </w:r>
      <w:r w:rsidR="00A76329">
        <w:rPr>
          <w:rStyle w:val="hps"/>
          <w:lang w:val="sw-KE"/>
        </w:rPr>
        <w:t>BMU funds are properly used</w:t>
      </w:r>
    </w:p>
    <w:p w14:paraId="1D7C3265" w14:textId="77777777" w:rsidR="0003048F" w:rsidRDefault="00BF2519" w:rsidP="006643A7">
      <w:pPr>
        <w:numPr>
          <w:ilvl w:val="0"/>
          <w:numId w:val="5"/>
        </w:numPr>
        <w:tabs>
          <w:tab w:val="left" w:pos="993"/>
        </w:tabs>
        <w:spacing w:line="276" w:lineRule="auto"/>
        <w:jc w:val="both"/>
        <w:rPr>
          <w:color w:val="000000"/>
        </w:rPr>
      </w:pPr>
      <w:r>
        <w:rPr>
          <w:color w:val="000000"/>
        </w:rPr>
        <w:t>Make sure financial audits on</w:t>
      </w:r>
      <w:r w:rsidR="00BE127F">
        <w:rPr>
          <w:color w:val="000000"/>
        </w:rPr>
        <w:t xml:space="preserve"> expenditure</w:t>
      </w:r>
      <w:r>
        <w:rPr>
          <w:color w:val="000000"/>
        </w:rPr>
        <w:t xml:space="preserve"> is conducted</w:t>
      </w:r>
      <w:r w:rsidR="00BE127F">
        <w:rPr>
          <w:color w:val="000000"/>
        </w:rPr>
        <w:t>.</w:t>
      </w:r>
    </w:p>
    <w:p w14:paraId="40A608EF" w14:textId="77777777" w:rsidR="0003048F" w:rsidRPr="005711C2" w:rsidRDefault="00BF2519" w:rsidP="006643A7">
      <w:pPr>
        <w:numPr>
          <w:ilvl w:val="0"/>
          <w:numId w:val="5"/>
        </w:numPr>
        <w:tabs>
          <w:tab w:val="left" w:pos="993"/>
        </w:tabs>
        <w:spacing w:line="276" w:lineRule="auto"/>
        <w:jc w:val="both"/>
      </w:pPr>
      <w:r>
        <w:rPr>
          <w:color w:val="000000"/>
        </w:rPr>
        <w:t>Assist the Treasurer in</w:t>
      </w:r>
      <w:r w:rsidR="001230C8">
        <w:rPr>
          <w:color w:val="000000"/>
        </w:rPr>
        <w:t xml:space="preserve"> compiling</w:t>
      </w:r>
      <w:r w:rsidR="00BE127F">
        <w:rPr>
          <w:color w:val="000000"/>
        </w:rPr>
        <w:t xml:space="preserve"> and</w:t>
      </w:r>
      <w:r w:rsidR="001230C8">
        <w:rPr>
          <w:color w:val="000000"/>
        </w:rPr>
        <w:t xml:space="preserve"> submitting the financial report</w:t>
      </w:r>
      <w:r w:rsidR="00BE127F">
        <w:rPr>
          <w:color w:val="000000"/>
        </w:rPr>
        <w:t xml:space="preserve"> to the </w:t>
      </w:r>
      <w:r w:rsidR="00A76329" w:rsidRPr="005711C2">
        <w:rPr>
          <w:color w:val="000000"/>
        </w:rPr>
        <w:t>executive committee and the BMU assemble</w:t>
      </w:r>
    </w:p>
    <w:p w14:paraId="3CB1942A" w14:textId="77777777" w:rsidR="0003048F" w:rsidRDefault="00BF2519" w:rsidP="006643A7">
      <w:pPr>
        <w:numPr>
          <w:ilvl w:val="0"/>
          <w:numId w:val="5"/>
        </w:numPr>
        <w:tabs>
          <w:tab w:val="left" w:pos="993"/>
        </w:tabs>
        <w:spacing w:line="276" w:lineRule="auto"/>
        <w:jc w:val="both"/>
        <w:rPr>
          <w:color w:val="000000"/>
        </w:rPr>
      </w:pPr>
      <w:r w:rsidRPr="005711C2">
        <w:rPr>
          <w:color w:val="000000"/>
        </w:rPr>
        <w:t xml:space="preserve">Identify </w:t>
      </w:r>
      <w:r>
        <w:rPr>
          <w:color w:val="000000"/>
        </w:rPr>
        <w:t xml:space="preserve">ways of mobilizing </w:t>
      </w:r>
      <w:r w:rsidR="00BE127F">
        <w:rPr>
          <w:color w:val="000000"/>
        </w:rPr>
        <w:t>funding from government, social organizations, non-governmental organizations, companies and individuals.</w:t>
      </w:r>
    </w:p>
    <w:p w14:paraId="038DD2D9" w14:textId="77777777" w:rsidR="0003048F" w:rsidRDefault="00BF2519" w:rsidP="006643A7">
      <w:pPr>
        <w:numPr>
          <w:ilvl w:val="0"/>
          <w:numId w:val="5"/>
        </w:numPr>
        <w:tabs>
          <w:tab w:val="left" w:pos="993"/>
        </w:tabs>
        <w:spacing w:line="276" w:lineRule="auto"/>
        <w:jc w:val="both"/>
        <w:rPr>
          <w:color w:val="000000"/>
        </w:rPr>
      </w:pPr>
      <w:r>
        <w:rPr>
          <w:color w:val="000000"/>
        </w:rPr>
        <w:t xml:space="preserve">Design and plan projects that </w:t>
      </w:r>
      <w:r w:rsidR="001F34DB">
        <w:rPr>
          <w:color w:val="000000"/>
        </w:rPr>
        <w:t>shall</w:t>
      </w:r>
      <w:r>
        <w:rPr>
          <w:color w:val="000000"/>
        </w:rPr>
        <w:t xml:space="preserve"> benefit BMU through the BMU chair.</w:t>
      </w:r>
    </w:p>
    <w:p w14:paraId="72DE7C29" w14:textId="77777777" w:rsidR="0003048F" w:rsidRDefault="00BF2519" w:rsidP="006643A7">
      <w:pPr>
        <w:numPr>
          <w:ilvl w:val="0"/>
          <w:numId w:val="5"/>
        </w:numPr>
        <w:tabs>
          <w:tab w:val="left" w:pos="993"/>
        </w:tabs>
        <w:spacing w:line="276" w:lineRule="auto"/>
        <w:jc w:val="both"/>
        <w:rPr>
          <w:color w:val="000000"/>
        </w:rPr>
      </w:pPr>
      <w:r>
        <w:rPr>
          <w:color w:val="000000"/>
        </w:rPr>
        <w:t>Ensuring good planning and</w:t>
      </w:r>
      <w:r w:rsidR="00BE127F">
        <w:rPr>
          <w:color w:val="000000"/>
        </w:rPr>
        <w:t xml:space="preserve"> ways </w:t>
      </w:r>
      <w:r>
        <w:rPr>
          <w:color w:val="000000"/>
        </w:rPr>
        <w:t>under which the intended project</w:t>
      </w:r>
      <w:r w:rsidR="00BE127F">
        <w:rPr>
          <w:color w:val="000000"/>
        </w:rPr>
        <w:t xml:space="preserve"> has reached and benefited BMU </w:t>
      </w:r>
      <w:r>
        <w:rPr>
          <w:color w:val="000000"/>
        </w:rPr>
        <w:t>members</w:t>
      </w:r>
      <w:r w:rsidR="00BE127F">
        <w:rPr>
          <w:color w:val="000000"/>
        </w:rPr>
        <w:t>.</w:t>
      </w:r>
    </w:p>
    <w:p w14:paraId="5C4E2CF9" w14:textId="77777777" w:rsidR="0003048F" w:rsidRDefault="00BF2519" w:rsidP="006643A7">
      <w:pPr>
        <w:numPr>
          <w:ilvl w:val="0"/>
          <w:numId w:val="5"/>
        </w:numPr>
        <w:tabs>
          <w:tab w:val="left" w:pos="993"/>
        </w:tabs>
        <w:spacing w:line="276" w:lineRule="auto"/>
        <w:jc w:val="both"/>
        <w:rPr>
          <w:color w:val="000000"/>
        </w:rPr>
      </w:pPr>
      <w:r>
        <w:rPr>
          <w:color w:val="000000"/>
        </w:rPr>
        <w:t xml:space="preserve">To </w:t>
      </w:r>
      <w:r w:rsidR="00A76329">
        <w:rPr>
          <w:color w:val="000000"/>
        </w:rPr>
        <w:t>create</w:t>
      </w:r>
      <w:r>
        <w:rPr>
          <w:color w:val="000000"/>
        </w:rPr>
        <w:t xml:space="preserve"> awareness to BMU members </w:t>
      </w:r>
      <w:r w:rsidR="00A76329">
        <w:rPr>
          <w:color w:val="000000"/>
        </w:rPr>
        <w:t xml:space="preserve">on how ac particular project </w:t>
      </w:r>
      <w:r w:rsidR="001F34DB">
        <w:rPr>
          <w:color w:val="000000"/>
        </w:rPr>
        <w:t>shall</w:t>
      </w:r>
      <w:r w:rsidR="00A76329">
        <w:rPr>
          <w:color w:val="000000"/>
        </w:rPr>
        <w:t xml:space="preserve"> benefit the</w:t>
      </w:r>
      <w:r>
        <w:rPr>
          <w:color w:val="000000"/>
        </w:rPr>
        <w:t xml:space="preserve"> BMU </w:t>
      </w:r>
      <w:r w:rsidR="00A76329">
        <w:rPr>
          <w:color w:val="000000"/>
        </w:rPr>
        <w:t xml:space="preserve">and </w:t>
      </w:r>
      <w:r>
        <w:rPr>
          <w:color w:val="000000"/>
        </w:rPr>
        <w:t>community</w:t>
      </w:r>
      <w:r w:rsidR="00A76329">
        <w:rPr>
          <w:color w:val="000000"/>
        </w:rPr>
        <w:t xml:space="preserve"> at large</w:t>
      </w:r>
      <w:r>
        <w:rPr>
          <w:color w:val="000000"/>
        </w:rPr>
        <w:t>.</w:t>
      </w:r>
    </w:p>
    <w:p w14:paraId="3E2044DE" w14:textId="77777777" w:rsidR="0003048F" w:rsidRDefault="00BF2519" w:rsidP="006643A7">
      <w:pPr>
        <w:numPr>
          <w:ilvl w:val="0"/>
          <w:numId w:val="5"/>
        </w:numPr>
        <w:tabs>
          <w:tab w:val="left" w:pos="993"/>
        </w:tabs>
        <w:spacing w:line="276" w:lineRule="auto"/>
        <w:jc w:val="both"/>
        <w:rPr>
          <w:color w:val="000000"/>
        </w:rPr>
      </w:pPr>
      <w:r>
        <w:rPr>
          <w:color w:val="000000"/>
        </w:rPr>
        <w:t>C</w:t>
      </w:r>
      <w:r w:rsidR="00BE127F">
        <w:rPr>
          <w:color w:val="000000"/>
        </w:rPr>
        <w:t xml:space="preserve">an come up with </w:t>
      </w:r>
      <w:r>
        <w:rPr>
          <w:color w:val="000000"/>
        </w:rPr>
        <w:t>initiatives towards achiev</w:t>
      </w:r>
      <w:r w:rsidR="00BE127F">
        <w:rPr>
          <w:color w:val="000000"/>
        </w:rPr>
        <w:t>ing projects</w:t>
      </w:r>
      <w:r>
        <w:rPr>
          <w:color w:val="000000"/>
        </w:rPr>
        <w:t xml:space="preserve"> goals eventually</w:t>
      </w:r>
      <w:r w:rsidR="00BE127F">
        <w:rPr>
          <w:color w:val="000000"/>
        </w:rPr>
        <w:t xml:space="preserve"> bring about positive change </w:t>
      </w:r>
      <w:r>
        <w:rPr>
          <w:color w:val="000000"/>
        </w:rPr>
        <w:t>to</w:t>
      </w:r>
      <w:r w:rsidR="00BE127F">
        <w:rPr>
          <w:color w:val="000000"/>
        </w:rPr>
        <w:t xml:space="preserve"> the target</w:t>
      </w:r>
      <w:r>
        <w:rPr>
          <w:color w:val="000000"/>
        </w:rPr>
        <w:t>ed</w:t>
      </w:r>
      <w:r w:rsidR="00BE127F">
        <w:rPr>
          <w:color w:val="000000"/>
        </w:rPr>
        <w:t xml:space="preserve"> community.</w:t>
      </w:r>
    </w:p>
    <w:p w14:paraId="76FECE83" w14:textId="77777777" w:rsidR="0003048F" w:rsidRPr="005711C2" w:rsidRDefault="00BF2519" w:rsidP="006643A7">
      <w:pPr>
        <w:numPr>
          <w:ilvl w:val="0"/>
          <w:numId w:val="5"/>
        </w:numPr>
        <w:tabs>
          <w:tab w:val="left" w:pos="993"/>
        </w:tabs>
        <w:spacing w:line="276" w:lineRule="auto"/>
        <w:jc w:val="both"/>
        <w:rPr>
          <w:color w:val="000000"/>
        </w:rPr>
      </w:pPr>
      <w:r>
        <w:rPr>
          <w:color w:val="000000"/>
        </w:rPr>
        <w:t>Make sure the projects planned</w:t>
      </w:r>
      <w:r w:rsidR="00BE127F">
        <w:rPr>
          <w:color w:val="000000"/>
        </w:rPr>
        <w:t xml:space="preserve"> are implemented </w:t>
      </w:r>
      <w:r>
        <w:rPr>
          <w:color w:val="000000"/>
        </w:rPr>
        <w:t>within the</w:t>
      </w:r>
      <w:r w:rsidR="00BE127F">
        <w:rPr>
          <w:color w:val="000000"/>
        </w:rPr>
        <w:t xml:space="preserve"> annual</w:t>
      </w:r>
      <w:r>
        <w:rPr>
          <w:color w:val="000000"/>
        </w:rPr>
        <w:t xml:space="preserve"> work plan as planned</w:t>
      </w:r>
      <w:r w:rsidR="00BE127F" w:rsidRPr="005711C2">
        <w:rPr>
          <w:color w:val="000000"/>
        </w:rPr>
        <w:t>.</w:t>
      </w:r>
    </w:p>
    <w:p w14:paraId="28457DF0" w14:textId="77777777" w:rsidR="0003048F" w:rsidRDefault="00BF2519" w:rsidP="006643A7">
      <w:pPr>
        <w:numPr>
          <w:ilvl w:val="0"/>
          <w:numId w:val="5"/>
        </w:numPr>
        <w:tabs>
          <w:tab w:val="left" w:pos="993"/>
        </w:tabs>
        <w:spacing w:line="276" w:lineRule="auto"/>
        <w:jc w:val="both"/>
        <w:rPr>
          <w:color w:val="000000"/>
        </w:rPr>
      </w:pPr>
      <w:r w:rsidRPr="005711C2">
        <w:rPr>
          <w:color w:val="000000"/>
        </w:rPr>
        <w:t>Establish strategies</w:t>
      </w:r>
      <w:r>
        <w:rPr>
          <w:color w:val="000000"/>
        </w:rPr>
        <w:t xml:space="preserve"> </w:t>
      </w:r>
      <w:r w:rsidR="00AE365C">
        <w:rPr>
          <w:color w:val="000000"/>
        </w:rPr>
        <w:t>on fund mobilization to achieve the</w:t>
      </w:r>
      <w:r>
        <w:rPr>
          <w:color w:val="000000"/>
        </w:rPr>
        <w:t xml:space="preserve"> goals </w:t>
      </w:r>
      <w:r w:rsidR="00AE365C">
        <w:rPr>
          <w:color w:val="000000"/>
        </w:rPr>
        <w:t>of the BMU through t</w:t>
      </w:r>
      <w:r>
        <w:rPr>
          <w:color w:val="000000"/>
        </w:rPr>
        <w:t xml:space="preserve">he </w:t>
      </w:r>
      <w:r w:rsidR="00AE365C">
        <w:rPr>
          <w:color w:val="000000"/>
        </w:rPr>
        <w:t>executive</w:t>
      </w:r>
      <w:r>
        <w:rPr>
          <w:color w:val="000000"/>
        </w:rPr>
        <w:t xml:space="preserve"> committee.</w:t>
      </w:r>
    </w:p>
    <w:p w14:paraId="0CFD2DE4" w14:textId="77777777" w:rsidR="0003048F" w:rsidRDefault="00BF2519" w:rsidP="006643A7">
      <w:pPr>
        <w:numPr>
          <w:ilvl w:val="0"/>
          <w:numId w:val="5"/>
        </w:numPr>
        <w:tabs>
          <w:tab w:val="left" w:pos="993"/>
        </w:tabs>
        <w:spacing w:line="276" w:lineRule="auto"/>
        <w:jc w:val="both"/>
        <w:rPr>
          <w:color w:val="000000"/>
        </w:rPr>
      </w:pPr>
      <w:r>
        <w:rPr>
          <w:color w:val="000000"/>
        </w:rPr>
        <w:t xml:space="preserve">Make sure they keep </w:t>
      </w:r>
      <w:r w:rsidR="00AE365C">
        <w:rPr>
          <w:color w:val="000000"/>
        </w:rPr>
        <w:t>their daily activities</w:t>
      </w:r>
      <w:r>
        <w:rPr>
          <w:color w:val="000000"/>
        </w:rPr>
        <w:t xml:space="preserve"> records </w:t>
      </w:r>
      <w:r w:rsidR="00AE365C">
        <w:rPr>
          <w:color w:val="000000"/>
        </w:rPr>
        <w:t>for purposes of following up their</w:t>
      </w:r>
      <w:r w:rsidR="005711C2">
        <w:rPr>
          <w:color w:val="000000"/>
        </w:rPr>
        <w:t xml:space="preserve"> work and submit reports</w:t>
      </w:r>
      <w:r>
        <w:rPr>
          <w:color w:val="000000"/>
        </w:rPr>
        <w:t xml:space="preserve"> to the </w:t>
      </w:r>
      <w:r w:rsidR="00AE365C">
        <w:rPr>
          <w:color w:val="000000"/>
        </w:rPr>
        <w:t>executive</w:t>
      </w:r>
      <w:r>
        <w:rPr>
          <w:color w:val="000000"/>
        </w:rPr>
        <w:t xml:space="preserve"> committee.</w:t>
      </w:r>
    </w:p>
    <w:p w14:paraId="67D6452A" w14:textId="77777777" w:rsidR="0003048F" w:rsidRDefault="00BF2519" w:rsidP="006643A7">
      <w:pPr>
        <w:numPr>
          <w:ilvl w:val="0"/>
          <w:numId w:val="5"/>
        </w:numPr>
        <w:tabs>
          <w:tab w:val="left" w:pos="993"/>
        </w:tabs>
        <w:spacing w:line="276" w:lineRule="auto"/>
        <w:jc w:val="both"/>
        <w:rPr>
          <w:color w:val="000000"/>
        </w:rPr>
      </w:pPr>
      <w:r>
        <w:rPr>
          <w:color w:val="000000"/>
        </w:rPr>
        <w:t xml:space="preserve">Ensures projects implemented to </w:t>
      </w:r>
      <w:r w:rsidR="00BE127F">
        <w:rPr>
          <w:color w:val="000000"/>
        </w:rPr>
        <w:t xml:space="preserve">adhere to the programs and regulations listed </w:t>
      </w:r>
      <w:r>
        <w:rPr>
          <w:color w:val="000000"/>
        </w:rPr>
        <w:t xml:space="preserve">in this </w:t>
      </w:r>
      <w:r w:rsidR="00BE127F">
        <w:rPr>
          <w:color w:val="000000"/>
        </w:rPr>
        <w:t>by</w:t>
      </w:r>
      <w:r>
        <w:rPr>
          <w:color w:val="000000"/>
        </w:rPr>
        <w:t>-</w:t>
      </w:r>
      <w:r w:rsidR="00BE127F">
        <w:rPr>
          <w:color w:val="000000"/>
        </w:rPr>
        <w:t>law</w:t>
      </w:r>
      <w:r>
        <w:rPr>
          <w:color w:val="000000"/>
        </w:rPr>
        <w:t xml:space="preserve"> and other relevant fisheries regulations</w:t>
      </w:r>
    </w:p>
    <w:p w14:paraId="22284516" w14:textId="77777777" w:rsidR="0003048F" w:rsidRDefault="00BF2519" w:rsidP="006643A7">
      <w:pPr>
        <w:numPr>
          <w:ilvl w:val="0"/>
          <w:numId w:val="5"/>
        </w:numPr>
        <w:tabs>
          <w:tab w:val="left" w:pos="993"/>
        </w:tabs>
        <w:spacing w:line="276" w:lineRule="auto"/>
        <w:jc w:val="both"/>
        <w:rPr>
          <w:color w:val="000000"/>
        </w:rPr>
      </w:pPr>
      <w:r>
        <w:rPr>
          <w:color w:val="000000"/>
        </w:rPr>
        <w:t>Identify and involve stakeholders/don</w:t>
      </w:r>
      <w:r w:rsidR="00AE365C">
        <w:rPr>
          <w:color w:val="000000"/>
        </w:rPr>
        <w:t>ors for financial assistance on</w:t>
      </w:r>
      <w:r>
        <w:rPr>
          <w:color w:val="000000"/>
        </w:rPr>
        <w:t xml:space="preserve"> project implementation</w:t>
      </w:r>
    </w:p>
    <w:p w14:paraId="7DEF14E3" w14:textId="77777777" w:rsidR="0003048F" w:rsidRDefault="00BF2519" w:rsidP="006643A7">
      <w:pPr>
        <w:numPr>
          <w:ilvl w:val="0"/>
          <w:numId w:val="5"/>
        </w:numPr>
        <w:tabs>
          <w:tab w:val="left" w:pos="993"/>
        </w:tabs>
        <w:spacing w:line="276" w:lineRule="auto"/>
        <w:jc w:val="both"/>
        <w:rPr>
          <w:color w:val="000000"/>
        </w:rPr>
      </w:pPr>
      <w:r>
        <w:rPr>
          <w:color w:val="000000"/>
        </w:rPr>
        <w:t>Identify and provide priorities for all BMU projects</w:t>
      </w:r>
    </w:p>
    <w:p w14:paraId="580135A2" w14:textId="77777777" w:rsidR="0003048F" w:rsidRDefault="0003048F" w:rsidP="006643A7">
      <w:pPr>
        <w:tabs>
          <w:tab w:val="left" w:pos="993"/>
        </w:tabs>
        <w:spacing w:line="276" w:lineRule="auto"/>
        <w:ind w:left="3330"/>
        <w:jc w:val="both"/>
        <w:rPr>
          <w:color w:val="000000"/>
          <w:highlight w:val="lightGray"/>
        </w:rPr>
      </w:pPr>
    </w:p>
    <w:p w14:paraId="41737AB8" w14:textId="77777777" w:rsidR="0003048F" w:rsidRDefault="00BF2519" w:rsidP="006643A7">
      <w:pPr>
        <w:numPr>
          <w:ilvl w:val="0"/>
          <w:numId w:val="3"/>
        </w:numPr>
        <w:jc w:val="both"/>
        <w:rPr>
          <w:b/>
          <w:color w:val="000000"/>
        </w:rPr>
      </w:pPr>
      <w:r>
        <w:rPr>
          <w:b/>
          <w:color w:val="000000"/>
        </w:rPr>
        <w:t>Dispute Resolution Subcommittee</w:t>
      </w:r>
      <w:r>
        <w:t xml:space="preserve"> </w:t>
      </w:r>
      <w:r>
        <w:rPr>
          <w:b/>
          <w:color w:val="000000"/>
        </w:rPr>
        <w:t>and Interests</w:t>
      </w:r>
    </w:p>
    <w:p w14:paraId="0637A9C8" w14:textId="77777777" w:rsidR="0003048F" w:rsidRDefault="00BF2519" w:rsidP="006643A7">
      <w:pPr>
        <w:numPr>
          <w:ilvl w:val="0"/>
          <w:numId w:val="22"/>
        </w:numPr>
        <w:spacing w:line="276" w:lineRule="auto"/>
        <w:jc w:val="both"/>
        <w:rPr>
          <w:color w:val="000000"/>
        </w:rPr>
      </w:pPr>
      <w:commentRangeStart w:id="74"/>
      <w:r>
        <w:rPr>
          <w:color w:val="000000"/>
          <w:lang w:val="sw-KE"/>
        </w:rPr>
        <w:t xml:space="preserve">Ending wars </w:t>
      </w:r>
      <w:commentRangeEnd w:id="74"/>
      <w:r w:rsidR="004D7D2B">
        <w:rPr>
          <w:rStyle w:val="CommentReference"/>
        </w:rPr>
        <w:commentReference w:id="74"/>
      </w:r>
      <w:r>
        <w:rPr>
          <w:color w:val="000000"/>
          <w:lang w:val="sw-KE"/>
        </w:rPr>
        <w:t>between fishermen and other degrading practices</w:t>
      </w:r>
    </w:p>
    <w:p w14:paraId="20791555" w14:textId="77777777" w:rsidR="0003048F" w:rsidRDefault="00BF2519" w:rsidP="006643A7">
      <w:pPr>
        <w:numPr>
          <w:ilvl w:val="0"/>
          <w:numId w:val="22"/>
        </w:numPr>
        <w:spacing w:line="276" w:lineRule="auto"/>
        <w:jc w:val="both"/>
        <w:rPr>
          <w:color w:val="000000"/>
        </w:rPr>
      </w:pPr>
      <w:r>
        <w:rPr>
          <w:color w:val="000000"/>
          <w:lang w:val="sw-KE"/>
        </w:rPr>
        <w:t xml:space="preserve">Resolve member disputes within the BMU. If the dispute is not about the BMU, it </w:t>
      </w:r>
      <w:r w:rsidR="001F34DB">
        <w:rPr>
          <w:color w:val="000000"/>
          <w:lang w:val="sw-KE"/>
        </w:rPr>
        <w:t>shall</w:t>
      </w:r>
      <w:r>
        <w:rPr>
          <w:color w:val="000000"/>
          <w:lang w:val="sw-KE"/>
        </w:rPr>
        <w:t xml:space="preserve"> be referred to the relevant institutions for the resolution of the dispute.</w:t>
      </w:r>
    </w:p>
    <w:p w14:paraId="60340FC8" w14:textId="77777777" w:rsidR="0003048F" w:rsidRDefault="00BF2519" w:rsidP="006643A7">
      <w:pPr>
        <w:numPr>
          <w:ilvl w:val="0"/>
          <w:numId w:val="22"/>
        </w:numPr>
        <w:tabs>
          <w:tab w:val="left" w:pos="993"/>
          <w:tab w:val="left" w:pos="1980"/>
        </w:tabs>
        <w:spacing w:line="276" w:lineRule="auto"/>
        <w:jc w:val="both"/>
        <w:rPr>
          <w:rStyle w:val="hps"/>
          <w:color w:val="000000"/>
        </w:rPr>
      </w:pPr>
      <w:r>
        <w:rPr>
          <w:rStyle w:val="hps"/>
          <w:color w:val="000000"/>
          <w:lang w:val="sw-KE"/>
        </w:rPr>
        <w:t>Motivating</w:t>
      </w:r>
      <w:r>
        <w:rPr>
          <w:color w:val="000000"/>
          <w:lang w:val="sw-KE"/>
        </w:rPr>
        <w:t>community on the role of BMU in social cohesion</w:t>
      </w:r>
    </w:p>
    <w:p w14:paraId="484E4472" w14:textId="77777777" w:rsidR="0003048F" w:rsidRDefault="00BF2519" w:rsidP="006643A7">
      <w:pPr>
        <w:numPr>
          <w:ilvl w:val="0"/>
          <w:numId w:val="22"/>
        </w:numPr>
        <w:tabs>
          <w:tab w:val="left" w:pos="993"/>
          <w:tab w:val="left" w:pos="1980"/>
        </w:tabs>
        <w:spacing w:line="276" w:lineRule="auto"/>
        <w:jc w:val="both"/>
        <w:rPr>
          <w:rStyle w:val="hps"/>
        </w:rPr>
      </w:pPr>
      <w:r>
        <w:rPr>
          <w:rStyle w:val="hps"/>
          <w:lang w:val="sw-KE"/>
        </w:rPr>
        <w:lastRenderedPageBreak/>
        <w:t>Search and initiate amendments to these by-laws</w:t>
      </w:r>
    </w:p>
    <w:p w14:paraId="7DA4AC9E" w14:textId="77777777" w:rsidR="0003048F" w:rsidRDefault="00BF2519" w:rsidP="006643A7">
      <w:pPr>
        <w:numPr>
          <w:ilvl w:val="0"/>
          <w:numId w:val="22"/>
        </w:numPr>
        <w:tabs>
          <w:tab w:val="left" w:pos="993"/>
          <w:tab w:val="left" w:pos="1980"/>
        </w:tabs>
        <w:spacing w:line="276" w:lineRule="auto"/>
        <w:jc w:val="both"/>
        <w:rPr>
          <w:rStyle w:val="hps"/>
        </w:rPr>
      </w:pPr>
      <w:r>
        <w:rPr>
          <w:rStyle w:val="hps"/>
          <w:lang w:val="sw-KE"/>
        </w:rPr>
        <w:t xml:space="preserve">Submit dispute resolution </w:t>
      </w:r>
      <w:r w:rsidR="00C70272">
        <w:rPr>
          <w:rStyle w:val="hps"/>
          <w:lang w:val="sw-KE"/>
        </w:rPr>
        <w:t>fish landing site</w:t>
      </w:r>
      <w:r>
        <w:rPr>
          <w:rStyle w:val="hps"/>
          <w:lang w:val="sw-KE"/>
        </w:rPr>
        <w:t xml:space="preserve">s/statements to the </w:t>
      </w:r>
      <w:r w:rsidR="002E6AA7">
        <w:rPr>
          <w:rStyle w:val="hps"/>
          <w:lang w:val="sw-KE"/>
        </w:rPr>
        <w:t>Executive</w:t>
      </w:r>
      <w:r>
        <w:rPr>
          <w:rStyle w:val="hps"/>
          <w:lang w:val="sw-KE"/>
        </w:rPr>
        <w:t xml:space="preserve"> committee, the Bmu </w:t>
      </w:r>
      <w:r w:rsidR="001F34DB">
        <w:rPr>
          <w:rStyle w:val="hps"/>
          <w:lang w:val="sw-KE"/>
        </w:rPr>
        <w:t>Assembly</w:t>
      </w:r>
      <w:r>
        <w:rPr>
          <w:rStyle w:val="hps"/>
          <w:lang w:val="sw-KE"/>
        </w:rPr>
        <w:t xml:space="preserve"> and the Director of Fisheries and other relevant departments</w:t>
      </w:r>
    </w:p>
    <w:p w14:paraId="317F161F" w14:textId="77777777" w:rsidR="0003048F" w:rsidRDefault="00BF2519" w:rsidP="006643A7">
      <w:pPr>
        <w:numPr>
          <w:ilvl w:val="0"/>
          <w:numId w:val="22"/>
        </w:numPr>
        <w:tabs>
          <w:tab w:val="left" w:pos="993"/>
          <w:tab w:val="left" w:pos="1980"/>
        </w:tabs>
        <w:spacing w:line="276" w:lineRule="auto"/>
        <w:jc w:val="both"/>
        <w:rPr>
          <w:rStyle w:val="hps"/>
        </w:rPr>
      </w:pPr>
      <w:r>
        <w:rPr>
          <w:rStyle w:val="hps"/>
          <w:lang w:val="sw-KE"/>
        </w:rPr>
        <w:t>Provide and follow up on fines for members in disciplinary cases</w:t>
      </w:r>
    </w:p>
    <w:p w14:paraId="73806C50" w14:textId="77777777" w:rsidR="0003048F" w:rsidRDefault="00BF2519" w:rsidP="006643A7">
      <w:pPr>
        <w:numPr>
          <w:ilvl w:val="0"/>
          <w:numId w:val="22"/>
        </w:numPr>
        <w:tabs>
          <w:tab w:val="left" w:pos="993"/>
          <w:tab w:val="left" w:pos="1980"/>
        </w:tabs>
        <w:spacing w:line="276" w:lineRule="auto"/>
        <w:jc w:val="both"/>
        <w:rPr>
          <w:rStyle w:val="hps"/>
        </w:rPr>
      </w:pPr>
      <w:r>
        <w:rPr>
          <w:rStyle w:val="hps"/>
          <w:lang w:val="sw-KE"/>
        </w:rPr>
        <w:t>Collaborate with stakeholders to resolve disputes</w:t>
      </w:r>
      <w:bookmarkStart w:id="75" w:name="_Hlk89747585"/>
      <w:bookmarkEnd w:id="75"/>
    </w:p>
    <w:p w14:paraId="20C83D17" w14:textId="77777777" w:rsidR="0003048F" w:rsidRDefault="00BF2519" w:rsidP="006643A7">
      <w:pPr>
        <w:numPr>
          <w:ilvl w:val="0"/>
          <w:numId w:val="22"/>
        </w:numPr>
        <w:tabs>
          <w:tab w:val="left" w:pos="993"/>
          <w:tab w:val="left" w:pos="1980"/>
        </w:tabs>
        <w:spacing w:line="276" w:lineRule="auto"/>
        <w:jc w:val="both"/>
      </w:pPr>
      <w:commentRangeStart w:id="76"/>
      <w:r>
        <w:t>Suggest programs to help the community</w:t>
      </w:r>
    </w:p>
    <w:p w14:paraId="3CDC50EE" w14:textId="77777777" w:rsidR="0003048F" w:rsidRDefault="00BF2519" w:rsidP="006643A7">
      <w:pPr>
        <w:numPr>
          <w:ilvl w:val="0"/>
          <w:numId w:val="22"/>
        </w:numPr>
        <w:tabs>
          <w:tab w:val="left" w:pos="993"/>
          <w:tab w:val="left" w:pos="1980"/>
        </w:tabs>
        <w:spacing w:line="276" w:lineRule="auto"/>
        <w:jc w:val="both"/>
      </w:pPr>
      <w:r>
        <w:t>Develop an interesting account in collaboration with the treasurer</w:t>
      </w:r>
    </w:p>
    <w:p w14:paraId="6B198F6D" w14:textId="77777777" w:rsidR="0003048F" w:rsidRDefault="00BF2519" w:rsidP="006643A7">
      <w:pPr>
        <w:numPr>
          <w:ilvl w:val="0"/>
          <w:numId w:val="22"/>
        </w:numPr>
        <w:tabs>
          <w:tab w:val="left" w:pos="993"/>
          <w:tab w:val="left" w:pos="1980"/>
        </w:tabs>
        <w:spacing w:line="276" w:lineRule="auto"/>
        <w:jc w:val="both"/>
      </w:pPr>
      <w:r>
        <w:t>To help determine the distribution of interest from fishing income</w:t>
      </w:r>
      <w:commentRangeEnd w:id="76"/>
      <w:r w:rsidR="004D7D2B">
        <w:rPr>
          <w:rStyle w:val="CommentReference"/>
        </w:rPr>
        <w:commentReference w:id="76"/>
      </w:r>
    </w:p>
    <w:p w14:paraId="4EA0480D" w14:textId="77777777" w:rsidR="0003048F" w:rsidRDefault="00BF2519" w:rsidP="006643A7">
      <w:pPr>
        <w:numPr>
          <w:ilvl w:val="0"/>
          <w:numId w:val="22"/>
        </w:numPr>
        <w:tabs>
          <w:tab w:val="left" w:pos="993"/>
          <w:tab w:val="left" w:pos="1980"/>
        </w:tabs>
        <w:spacing w:line="276" w:lineRule="auto"/>
        <w:jc w:val="both"/>
      </w:pPr>
      <w:commentRangeStart w:id="77"/>
      <w:r>
        <w:t>Helping members run the party (shares / merry go round)</w:t>
      </w:r>
    </w:p>
    <w:p w14:paraId="75F8F382" w14:textId="77777777" w:rsidR="0003048F" w:rsidRDefault="00BF2519" w:rsidP="006643A7">
      <w:pPr>
        <w:numPr>
          <w:ilvl w:val="0"/>
          <w:numId w:val="22"/>
        </w:numPr>
        <w:tabs>
          <w:tab w:val="left" w:pos="993"/>
          <w:tab w:val="left" w:pos="1980"/>
        </w:tabs>
        <w:spacing w:line="276" w:lineRule="auto"/>
        <w:jc w:val="both"/>
      </w:pPr>
      <w:r>
        <w:t>Assist the finance committee in the collection of interest funds</w:t>
      </w:r>
    </w:p>
    <w:p w14:paraId="6AA2CBCB" w14:textId="77777777" w:rsidR="0003048F" w:rsidRDefault="00BF2519" w:rsidP="006643A7">
      <w:pPr>
        <w:numPr>
          <w:ilvl w:val="0"/>
          <w:numId w:val="22"/>
        </w:numPr>
        <w:tabs>
          <w:tab w:val="left" w:pos="993"/>
          <w:tab w:val="left" w:pos="1980"/>
        </w:tabs>
        <w:spacing w:line="276" w:lineRule="auto"/>
        <w:jc w:val="both"/>
      </w:pPr>
      <w:r>
        <w:t>Helping members save (shares/shares)</w:t>
      </w:r>
    </w:p>
    <w:p w14:paraId="02711779" w14:textId="77777777" w:rsidR="0003048F" w:rsidRDefault="00BF2519" w:rsidP="006643A7">
      <w:pPr>
        <w:numPr>
          <w:ilvl w:val="0"/>
          <w:numId w:val="22"/>
        </w:numPr>
        <w:tabs>
          <w:tab w:val="left" w:pos="993"/>
          <w:tab w:val="left" w:pos="1980"/>
        </w:tabs>
        <w:spacing w:line="276" w:lineRule="auto"/>
        <w:jc w:val="both"/>
      </w:pPr>
      <w:r>
        <w:t>Establish Strategies to Help Members Get Credit</w:t>
      </w:r>
    </w:p>
    <w:p w14:paraId="479E1F93" w14:textId="77777777" w:rsidR="0003048F" w:rsidRDefault="00BF2519" w:rsidP="006643A7">
      <w:pPr>
        <w:numPr>
          <w:ilvl w:val="0"/>
          <w:numId w:val="22"/>
        </w:numPr>
        <w:tabs>
          <w:tab w:val="left" w:pos="993"/>
          <w:tab w:val="left" w:pos="1980"/>
        </w:tabs>
        <w:spacing w:line="276" w:lineRule="auto"/>
        <w:jc w:val="both"/>
      </w:pPr>
      <w:r>
        <w:t>Assisting members during education, accident, illness or disaster for him and his community (father, mother and children)</w:t>
      </w:r>
      <w:commentRangeEnd w:id="77"/>
      <w:r w:rsidR="004D7D2B">
        <w:rPr>
          <w:rStyle w:val="CommentReference"/>
        </w:rPr>
        <w:commentReference w:id="77"/>
      </w:r>
    </w:p>
    <w:p w14:paraId="182E2119" w14:textId="77777777" w:rsidR="0003048F" w:rsidRDefault="00BF2519" w:rsidP="006643A7">
      <w:pPr>
        <w:numPr>
          <w:ilvl w:val="0"/>
          <w:numId w:val="22"/>
        </w:numPr>
        <w:tabs>
          <w:tab w:val="left" w:pos="993"/>
          <w:tab w:val="left" w:pos="1980"/>
        </w:tabs>
        <w:spacing w:line="276" w:lineRule="auto"/>
        <w:jc w:val="both"/>
      </w:pPr>
      <w:commentRangeStart w:id="78"/>
      <w:r>
        <w:t>Finding other stakeholders who can assist members in their interests</w:t>
      </w:r>
    </w:p>
    <w:p w14:paraId="3CB88CA1" w14:textId="77777777" w:rsidR="0003048F" w:rsidRDefault="00BF2519" w:rsidP="006643A7">
      <w:pPr>
        <w:numPr>
          <w:ilvl w:val="0"/>
          <w:numId w:val="22"/>
        </w:numPr>
        <w:tabs>
          <w:tab w:val="left" w:pos="993"/>
          <w:tab w:val="left" w:pos="1980"/>
        </w:tabs>
        <w:spacing w:line="276" w:lineRule="auto"/>
        <w:jc w:val="both"/>
      </w:pPr>
      <w:r>
        <w:t>Prepare a re</w:t>
      </w:r>
      <w:r w:rsidR="00674901">
        <w:t xml:space="preserve">port on </w:t>
      </w:r>
      <w:r>
        <w:t xml:space="preserve">all matters of interest </w:t>
      </w:r>
      <w:r w:rsidR="00674901">
        <w:t xml:space="preserve">concerning the welfare </w:t>
      </w:r>
      <w:r>
        <w:t xml:space="preserve">and submit it to the </w:t>
      </w:r>
      <w:r w:rsidR="002E6AA7">
        <w:t>Executive</w:t>
      </w:r>
      <w:r>
        <w:t xml:space="preserve"> committee or </w:t>
      </w:r>
      <w:r w:rsidR="001F34DB">
        <w:t>Assembly</w:t>
      </w:r>
      <w:commentRangeEnd w:id="78"/>
      <w:r w:rsidR="001034D9">
        <w:rPr>
          <w:rStyle w:val="CommentReference"/>
        </w:rPr>
        <w:commentReference w:id="78"/>
      </w:r>
    </w:p>
    <w:p w14:paraId="0EF7E072" w14:textId="77777777" w:rsidR="008679D7" w:rsidRDefault="008679D7" w:rsidP="006643A7">
      <w:pPr>
        <w:tabs>
          <w:tab w:val="left" w:pos="993"/>
          <w:tab w:val="left" w:pos="1980"/>
        </w:tabs>
        <w:spacing w:line="276" w:lineRule="auto"/>
        <w:ind w:left="2070"/>
        <w:jc w:val="both"/>
      </w:pPr>
    </w:p>
    <w:p w14:paraId="566A34BA" w14:textId="77777777" w:rsidR="008679D7" w:rsidRDefault="00BF2519" w:rsidP="006643A7">
      <w:pPr>
        <w:numPr>
          <w:ilvl w:val="0"/>
          <w:numId w:val="3"/>
        </w:numPr>
        <w:jc w:val="both"/>
        <w:rPr>
          <w:b/>
          <w:color w:val="000000"/>
          <w:lang w:val="sw-KE"/>
        </w:rPr>
      </w:pPr>
      <w:r>
        <w:rPr>
          <w:b/>
          <w:color w:val="000000"/>
        </w:rPr>
        <w:t>Sanitation</w:t>
      </w:r>
      <w:r>
        <w:t>,</w:t>
      </w:r>
      <w:r>
        <w:rPr>
          <w:b/>
          <w:color w:val="000000"/>
          <w:lang w:val="sw-KE"/>
        </w:rPr>
        <w:t xml:space="preserve"> health and Gender Equality</w:t>
      </w:r>
    </w:p>
    <w:p w14:paraId="4375B011" w14:textId="77777777" w:rsidR="008679D7" w:rsidRPr="004B1A28" w:rsidRDefault="00BF2519" w:rsidP="006643A7">
      <w:pPr>
        <w:numPr>
          <w:ilvl w:val="0"/>
          <w:numId w:val="55"/>
        </w:numPr>
        <w:tabs>
          <w:tab w:val="left" w:pos="993"/>
          <w:tab w:val="left" w:pos="1890"/>
          <w:tab w:val="left" w:pos="1980"/>
        </w:tabs>
        <w:spacing w:line="276" w:lineRule="auto"/>
        <w:jc w:val="both"/>
        <w:rPr>
          <w:lang w:val="sw-KE"/>
        </w:rPr>
      </w:pPr>
      <w:r>
        <w:rPr>
          <w:rStyle w:val="hps"/>
          <w:lang w:val="sw-KE"/>
        </w:rPr>
        <w:t xml:space="preserve">Make sure </w:t>
      </w:r>
      <w:r>
        <w:rPr>
          <w:lang w:val="sw-KE"/>
        </w:rPr>
        <w:t xml:space="preserve">fish is </w:t>
      </w:r>
      <w:r w:rsidRPr="008679D7">
        <w:rPr>
          <w:lang w:val="sw-KE"/>
        </w:rPr>
        <w:t>proper</w:t>
      </w:r>
      <w:r>
        <w:rPr>
          <w:lang w:val="sw-KE"/>
        </w:rPr>
        <w:t xml:space="preserve">ly and </w:t>
      </w:r>
      <w:r w:rsidRPr="004B1A28">
        <w:rPr>
          <w:lang w:val="sw-KE"/>
        </w:rPr>
        <w:t>hygienically stored</w:t>
      </w:r>
    </w:p>
    <w:p w14:paraId="14F0569E" w14:textId="77777777" w:rsidR="008679D7" w:rsidRPr="004B1A28" w:rsidRDefault="00BF2519" w:rsidP="006643A7">
      <w:pPr>
        <w:numPr>
          <w:ilvl w:val="0"/>
          <w:numId w:val="55"/>
        </w:numPr>
        <w:tabs>
          <w:tab w:val="left" w:pos="993"/>
          <w:tab w:val="left" w:pos="1890"/>
          <w:tab w:val="left" w:pos="1980"/>
        </w:tabs>
        <w:spacing w:line="276" w:lineRule="auto"/>
        <w:jc w:val="both"/>
      </w:pPr>
      <w:r w:rsidRPr="004B1A28">
        <w:t xml:space="preserve">Ensure quality fish </w:t>
      </w:r>
      <w:r w:rsidR="00674901">
        <w:t xml:space="preserve">transportation from the </w:t>
      </w:r>
      <w:r w:rsidR="00C70272">
        <w:t>fish landing site</w:t>
      </w:r>
    </w:p>
    <w:p w14:paraId="6337A817" w14:textId="77777777" w:rsidR="008679D7" w:rsidRPr="004B1A28" w:rsidRDefault="00BF2519" w:rsidP="006643A7">
      <w:pPr>
        <w:numPr>
          <w:ilvl w:val="0"/>
          <w:numId w:val="55"/>
        </w:numPr>
        <w:tabs>
          <w:tab w:val="left" w:pos="993"/>
          <w:tab w:val="left" w:pos="1890"/>
          <w:tab w:val="left" w:pos="1980"/>
        </w:tabs>
        <w:spacing w:line="276" w:lineRule="auto"/>
        <w:jc w:val="both"/>
      </w:pPr>
      <w:r>
        <w:t xml:space="preserve">Collect and </w:t>
      </w:r>
      <w:commentRangeStart w:id="79"/>
      <w:r>
        <w:t>store</w:t>
      </w:r>
      <w:commentRangeEnd w:id="79"/>
      <w:r w:rsidR="004A46C4">
        <w:rPr>
          <w:rStyle w:val="CommentReference"/>
        </w:rPr>
        <w:commentReference w:id="79"/>
      </w:r>
      <w:r>
        <w:t xml:space="preserve"> all fish data including separate data in the BMU fish landing </w:t>
      </w:r>
      <w:r w:rsidRPr="004B1A28">
        <w:t>site</w:t>
      </w:r>
    </w:p>
    <w:p w14:paraId="69385923" w14:textId="77777777" w:rsidR="008679D7" w:rsidRDefault="00BF2519" w:rsidP="006643A7">
      <w:pPr>
        <w:numPr>
          <w:ilvl w:val="0"/>
          <w:numId w:val="55"/>
        </w:numPr>
        <w:tabs>
          <w:tab w:val="left" w:pos="993"/>
          <w:tab w:val="left" w:pos="1890"/>
          <w:tab w:val="left" w:pos="1980"/>
        </w:tabs>
        <w:spacing w:line="276" w:lineRule="auto"/>
        <w:jc w:val="both"/>
      </w:pPr>
      <w:r>
        <w:t>Ensuring cleanliness in the fish stock market and BMU offices and buildings</w:t>
      </w:r>
    </w:p>
    <w:p w14:paraId="31C08B4D" w14:textId="77777777" w:rsidR="008679D7" w:rsidRDefault="00BF2519" w:rsidP="006643A7">
      <w:pPr>
        <w:numPr>
          <w:ilvl w:val="0"/>
          <w:numId w:val="55"/>
        </w:numPr>
        <w:tabs>
          <w:tab w:val="left" w:pos="993"/>
          <w:tab w:val="left" w:pos="1890"/>
          <w:tab w:val="left" w:pos="1980"/>
        </w:tabs>
        <w:spacing w:line="276" w:lineRule="auto"/>
        <w:jc w:val="both"/>
      </w:pPr>
      <w:r>
        <w:t xml:space="preserve">To sensitize fishermen at the </w:t>
      </w:r>
      <w:r w:rsidR="00C70272">
        <w:t>fish landing site</w:t>
      </w:r>
      <w:r>
        <w:t xml:space="preserve"> </w:t>
      </w:r>
      <w:r w:rsidR="003950F5">
        <w:t xml:space="preserve">on </w:t>
      </w:r>
      <w:r>
        <w:t>education and gender equality</w:t>
      </w:r>
    </w:p>
    <w:p w14:paraId="42ACDEEA" w14:textId="77777777" w:rsidR="008679D7" w:rsidRDefault="00BF2519" w:rsidP="006643A7">
      <w:pPr>
        <w:pStyle w:val="ListParagraph"/>
        <w:numPr>
          <w:ilvl w:val="0"/>
          <w:numId w:val="55"/>
        </w:numPr>
        <w:jc w:val="both"/>
      </w:pPr>
      <w:commentRangeStart w:id="80"/>
      <w:r w:rsidRPr="008679D7">
        <w:t>Educate the community about gender equality, chronic diseases, adolescents and the effects of drug abuse.</w:t>
      </w:r>
      <w:commentRangeEnd w:id="80"/>
      <w:r w:rsidR="00A5620E">
        <w:rPr>
          <w:rStyle w:val="CommentReference"/>
        </w:rPr>
        <w:commentReference w:id="80"/>
      </w:r>
    </w:p>
    <w:p w14:paraId="7CF09DF5" w14:textId="77777777" w:rsidR="008679D7" w:rsidRPr="008679D7" w:rsidRDefault="00BF2519" w:rsidP="006643A7">
      <w:pPr>
        <w:pStyle w:val="ListParagraph"/>
        <w:numPr>
          <w:ilvl w:val="0"/>
          <w:numId w:val="55"/>
        </w:numPr>
        <w:jc w:val="both"/>
      </w:pPr>
      <w:commentRangeStart w:id="81"/>
      <w:r w:rsidRPr="008679D7">
        <w:t xml:space="preserve">Ensure   hygienic fish handling </w:t>
      </w:r>
      <w:commentRangeEnd w:id="81"/>
      <w:r w:rsidR="00A5620E">
        <w:rPr>
          <w:rStyle w:val="CommentReference"/>
        </w:rPr>
        <w:commentReference w:id="81"/>
      </w:r>
    </w:p>
    <w:p w14:paraId="35E8AFDF" w14:textId="77777777" w:rsidR="008679D7" w:rsidRPr="008679D7" w:rsidRDefault="008679D7" w:rsidP="006643A7">
      <w:pPr>
        <w:pStyle w:val="ListParagraph"/>
        <w:ind w:left="1980"/>
        <w:jc w:val="both"/>
      </w:pPr>
    </w:p>
    <w:p w14:paraId="3AAFDF32" w14:textId="77777777" w:rsidR="0003048F" w:rsidRPr="008679D7" w:rsidRDefault="0003048F" w:rsidP="006643A7">
      <w:pPr>
        <w:spacing w:line="276" w:lineRule="auto"/>
        <w:jc w:val="both"/>
        <w:rPr>
          <w:b/>
        </w:rPr>
      </w:pPr>
    </w:p>
    <w:p w14:paraId="08124B32" w14:textId="77777777" w:rsidR="0003048F" w:rsidRDefault="00BF2519" w:rsidP="006643A7">
      <w:pPr>
        <w:spacing w:line="276" w:lineRule="auto"/>
        <w:jc w:val="both"/>
      </w:pPr>
      <w:r>
        <w:t xml:space="preserve">NB: These sub-committees are free to interact with other organizations through </w:t>
      </w:r>
      <w:r w:rsidR="00AE365C">
        <w:t>the executive committees in</w:t>
      </w:r>
      <w:r>
        <w:t xml:space="preserve"> </w:t>
      </w:r>
      <w:r w:rsidR="00AE365C">
        <w:t>ensuring</w:t>
      </w:r>
      <w:r>
        <w:t xml:space="preserve"> effective performance in their responsibilities</w:t>
      </w:r>
    </w:p>
    <w:p w14:paraId="40DB8253" w14:textId="77777777" w:rsidR="0003048F" w:rsidRDefault="0003048F" w:rsidP="006643A7">
      <w:pPr>
        <w:spacing w:line="276" w:lineRule="auto"/>
        <w:jc w:val="both"/>
      </w:pPr>
    </w:p>
    <w:p w14:paraId="402376BB" w14:textId="77777777" w:rsidR="0003048F" w:rsidRDefault="00BF2519" w:rsidP="006643A7">
      <w:pPr>
        <w:pStyle w:val="Heading1"/>
        <w:numPr>
          <w:ilvl w:val="0"/>
          <w:numId w:val="25"/>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Meetings</w:t>
      </w:r>
    </w:p>
    <w:p w14:paraId="2B8EAFD6" w14:textId="77777777" w:rsidR="0003048F" w:rsidRDefault="00BF2519" w:rsidP="006643A7">
      <w:pPr>
        <w:numPr>
          <w:ilvl w:val="0"/>
          <w:numId w:val="8"/>
        </w:numPr>
        <w:spacing w:line="276" w:lineRule="auto"/>
        <w:jc w:val="both"/>
        <w:rPr>
          <w:color w:val="000000"/>
        </w:rPr>
      </w:pPr>
      <w:r w:rsidRPr="002E6AA7">
        <w:rPr>
          <w:rStyle w:val="hps"/>
          <w:color w:val="000000"/>
          <w:lang w:val="sw-KE"/>
        </w:rPr>
        <w:t>The supreme authority of the BMU shall be vested in the General Meetings of the assembly members</w:t>
      </w:r>
    </w:p>
    <w:p w14:paraId="1BFC7EA9" w14:textId="77777777" w:rsidR="0003048F" w:rsidRPr="002E6AA7" w:rsidRDefault="00BF2519" w:rsidP="006643A7">
      <w:pPr>
        <w:pStyle w:val="ListParagraph"/>
        <w:numPr>
          <w:ilvl w:val="0"/>
          <w:numId w:val="8"/>
        </w:numPr>
        <w:jc w:val="both"/>
        <w:rPr>
          <w:color w:val="000000"/>
          <w:lang w:val="sw-KE"/>
        </w:rPr>
      </w:pPr>
      <w:r w:rsidRPr="002E6AA7">
        <w:rPr>
          <w:rStyle w:val="hps"/>
          <w:color w:val="000000"/>
          <w:lang w:val="sw-KE"/>
        </w:rPr>
        <w:t xml:space="preserve">Such meetings shall be held as follows </w:t>
      </w:r>
    </w:p>
    <w:p w14:paraId="4093CBAC" w14:textId="77777777" w:rsidR="0003048F" w:rsidRDefault="00BF2519" w:rsidP="006643A7">
      <w:pPr>
        <w:numPr>
          <w:ilvl w:val="0"/>
          <w:numId w:val="12"/>
        </w:numPr>
        <w:spacing w:line="276" w:lineRule="auto"/>
        <w:jc w:val="both"/>
        <w:rPr>
          <w:rStyle w:val="hps"/>
          <w:color w:val="000000"/>
        </w:rPr>
      </w:pPr>
      <w:r>
        <w:rPr>
          <w:rStyle w:val="hps"/>
          <w:color w:val="000000"/>
          <w:lang w:val="sw-KE"/>
        </w:rPr>
        <w:t>Annual General Meeting</w:t>
      </w:r>
      <w:r w:rsidR="002E6AA7">
        <w:rPr>
          <w:color w:val="000000"/>
          <w:lang w:val="sw-KE"/>
        </w:rPr>
        <w:t xml:space="preserve"> shall</w:t>
      </w:r>
      <w:r>
        <w:rPr>
          <w:color w:val="000000"/>
          <w:lang w:val="sw-KE"/>
        </w:rPr>
        <w:t xml:space="preserve"> be held annually following the provisions of the regulations</w:t>
      </w:r>
    </w:p>
    <w:p w14:paraId="00F95AC2" w14:textId="77777777" w:rsidR="0003048F" w:rsidRDefault="00BF2519" w:rsidP="006643A7">
      <w:pPr>
        <w:numPr>
          <w:ilvl w:val="0"/>
          <w:numId w:val="12"/>
        </w:numPr>
        <w:spacing w:line="276" w:lineRule="auto"/>
        <w:jc w:val="both"/>
        <w:rPr>
          <w:rStyle w:val="hps"/>
          <w:color w:val="000000"/>
        </w:rPr>
      </w:pPr>
      <w:r>
        <w:rPr>
          <w:rStyle w:val="hps"/>
          <w:color w:val="000000"/>
          <w:lang w:val="sw-KE"/>
        </w:rPr>
        <w:t>Monthly executive</w:t>
      </w:r>
      <w:r w:rsidR="00BE127F">
        <w:rPr>
          <w:rStyle w:val="hps"/>
          <w:color w:val="000000"/>
          <w:lang w:val="sw-KE"/>
        </w:rPr>
        <w:t xml:space="preserve"> committee meeting</w:t>
      </w:r>
      <w:r>
        <w:rPr>
          <w:rStyle w:val="hps"/>
          <w:color w:val="000000"/>
          <w:lang w:val="sw-KE"/>
        </w:rPr>
        <w:t xml:space="preserve"> </w:t>
      </w:r>
      <w:r w:rsidR="00BE127F">
        <w:rPr>
          <w:rStyle w:val="hps"/>
          <w:lang w:val="sw-KE"/>
        </w:rPr>
        <w:t>or when the need arises</w:t>
      </w:r>
    </w:p>
    <w:p w14:paraId="791B6CB6" w14:textId="77777777" w:rsidR="0003048F" w:rsidRDefault="00BF2519" w:rsidP="006643A7">
      <w:pPr>
        <w:numPr>
          <w:ilvl w:val="0"/>
          <w:numId w:val="12"/>
        </w:numPr>
        <w:spacing w:line="276" w:lineRule="auto"/>
        <w:jc w:val="both"/>
        <w:rPr>
          <w:rStyle w:val="hps"/>
        </w:rPr>
      </w:pPr>
      <w:r>
        <w:rPr>
          <w:rStyle w:val="hps"/>
          <w:lang w:val="sw-KE"/>
        </w:rPr>
        <w:t xml:space="preserve"> </w:t>
      </w:r>
      <w:r w:rsidR="002E6AA7">
        <w:rPr>
          <w:rStyle w:val="hps"/>
          <w:lang w:val="sw-KE"/>
        </w:rPr>
        <w:t xml:space="preserve">Assembly </w:t>
      </w:r>
      <w:r>
        <w:rPr>
          <w:rStyle w:val="hps"/>
          <w:lang w:val="sw-KE"/>
        </w:rPr>
        <w:t>meeting e</w:t>
      </w:r>
      <w:r w:rsidR="002E6AA7">
        <w:rPr>
          <w:rStyle w:val="hps"/>
          <w:lang w:val="sw-KE"/>
        </w:rPr>
        <w:t xml:space="preserve">very three months or in case a </w:t>
      </w:r>
      <w:r>
        <w:rPr>
          <w:rStyle w:val="hps"/>
          <w:lang w:val="sw-KE"/>
        </w:rPr>
        <w:t xml:space="preserve">need </w:t>
      </w:r>
      <w:r w:rsidR="002E6AA7">
        <w:rPr>
          <w:rStyle w:val="hps"/>
          <w:lang w:val="sw-KE"/>
        </w:rPr>
        <w:t xml:space="preserve">arise </w:t>
      </w:r>
      <w:r>
        <w:rPr>
          <w:rStyle w:val="hps"/>
          <w:lang w:val="sw-KE"/>
        </w:rPr>
        <w:t>or emergency.</w:t>
      </w:r>
    </w:p>
    <w:p w14:paraId="2C2670B7" w14:textId="77777777" w:rsidR="0003048F" w:rsidRDefault="00BF2519" w:rsidP="006643A7">
      <w:pPr>
        <w:numPr>
          <w:ilvl w:val="0"/>
          <w:numId w:val="12"/>
        </w:numPr>
        <w:spacing w:line="276" w:lineRule="auto"/>
        <w:jc w:val="both"/>
      </w:pPr>
      <w:r>
        <w:rPr>
          <w:rStyle w:val="hps"/>
          <w:lang w:val="sw-KE"/>
        </w:rPr>
        <w:t>Monthly meeting of sub-committees or in the event of an emergency.</w:t>
      </w:r>
    </w:p>
    <w:p w14:paraId="59BEDF64" w14:textId="77777777" w:rsidR="0003048F" w:rsidRDefault="00BF2519" w:rsidP="006643A7">
      <w:pPr>
        <w:numPr>
          <w:ilvl w:val="0"/>
          <w:numId w:val="12"/>
        </w:numPr>
        <w:spacing w:line="276" w:lineRule="auto"/>
        <w:jc w:val="both"/>
        <w:rPr>
          <w:color w:val="000000"/>
        </w:rPr>
      </w:pPr>
      <w:r>
        <w:t>Special executive committee</w:t>
      </w:r>
      <w:r w:rsidR="00BE127F">
        <w:rPr>
          <w:color w:val="000000"/>
        </w:rPr>
        <w:t xml:space="preserve"> meeting </w:t>
      </w:r>
      <w:r>
        <w:rPr>
          <w:color w:val="000000"/>
        </w:rPr>
        <w:t>shall</w:t>
      </w:r>
      <w:r w:rsidR="00BE127F">
        <w:rPr>
          <w:color w:val="000000"/>
        </w:rPr>
        <w:t xml:space="preserve"> be held:</w:t>
      </w:r>
    </w:p>
    <w:p w14:paraId="0A8CE10A" w14:textId="77777777" w:rsidR="0003048F" w:rsidRDefault="00BF2519" w:rsidP="006643A7">
      <w:pPr>
        <w:numPr>
          <w:ilvl w:val="0"/>
          <w:numId w:val="32"/>
        </w:numPr>
        <w:spacing w:line="276" w:lineRule="auto"/>
        <w:jc w:val="both"/>
        <w:rPr>
          <w:rStyle w:val="hps"/>
          <w:color w:val="000000"/>
        </w:rPr>
      </w:pPr>
      <w:r>
        <w:rPr>
          <w:rStyle w:val="hps"/>
          <w:color w:val="000000"/>
          <w:lang w:val="sw-KE"/>
        </w:rPr>
        <w:t>When</w:t>
      </w:r>
      <w:r w:rsidR="002E6AA7">
        <w:rPr>
          <w:rStyle w:val="hps"/>
          <w:color w:val="000000"/>
          <w:lang w:val="sw-KE"/>
        </w:rPr>
        <w:t xml:space="preserve"> </w:t>
      </w:r>
      <w:r>
        <w:rPr>
          <w:color w:val="000000"/>
          <w:lang w:val="sw-KE"/>
        </w:rPr>
        <w:t>called by the Chairman</w:t>
      </w:r>
    </w:p>
    <w:p w14:paraId="59A1EAB6" w14:textId="77777777" w:rsidR="0003048F" w:rsidRDefault="00BF2519" w:rsidP="006643A7">
      <w:pPr>
        <w:numPr>
          <w:ilvl w:val="0"/>
          <w:numId w:val="32"/>
        </w:numPr>
        <w:spacing w:line="276" w:lineRule="auto"/>
        <w:jc w:val="both"/>
        <w:rPr>
          <w:rStyle w:val="hps"/>
          <w:color w:val="000000"/>
        </w:rPr>
      </w:pPr>
      <w:r>
        <w:rPr>
          <w:rStyle w:val="hps"/>
          <w:color w:val="000000"/>
          <w:lang w:val="sw-KE"/>
        </w:rPr>
        <w:t xml:space="preserve">When summoned by the </w:t>
      </w:r>
      <w:r w:rsidR="002E6AA7">
        <w:rPr>
          <w:rStyle w:val="hps"/>
          <w:color w:val="000000"/>
          <w:lang w:val="sw-KE"/>
        </w:rPr>
        <w:t>assembly</w:t>
      </w:r>
      <w:r>
        <w:rPr>
          <w:rStyle w:val="hps"/>
          <w:color w:val="000000"/>
          <w:lang w:val="sw-KE"/>
        </w:rPr>
        <w:t xml:space="preserve"> through a 21-day written notice to the  committee, where</w:t>
      </w:r>
      <w:r>
        <w:rPr>
          <w:rStyle w:val="hps"/>
          <w:u w:val="single"/>
          <w:lang w:val="sw-KE"/>
        </w:rPr>
        <w:t>2/3</w:t>
      </w:r>
      <w:r>
        <w:rPr>
          <w:rStyle w:val="hps"/>
          <w:color w:val="000000"/>
          <w:lang w:val="sw-KE"/>
        </w:rPr>
        <w:t>of members have registered names in the notice</w:t>
      </w:r>
    </w:p>
    <w:p w14:paraId="33B63D28" w14:textId="77777777" w:rsidR="0003048F" w:rsidRDefault="00BF2519" w:rsidP="006643A7">
      <w:pPr>
        <w:numPr>
          <w:ilvl w:val="0"/>
          <w:numId w:val="32"/>
        </w:numPr>
        <w:spacing w:line="276" w:lineRule="auto"/>
        <w:jc w:val="both"/>
        <w:rPr>
          <w:color w:val="000000"/>
        </w:rPr>
      </w:pPr>
      <w:r>
        <w:rPr>
          <w:color w:val="000000"/>
        </w:rPr>
        <w:lastRenderedPageBreak/>
        <w:t xml:space="preserve">When the </w:t>
      </w:r>
      <w:r w:rsidR="001F34DB">
        <w:rPr>
          <w:color w:val="000000"/>
        </w:rPr>
        <w:t>Assembly</w:t>
      </w:r>
      <w:r>
        <w:rPr>
          <w:color w:val="000000"/>
        </w:rPr>
        <w:t xml:space="preserve"> convenes a meeting through method (iv) (b) and the </w:t>
      </w:r>
      <w:r w:rsidR="002E6AA7">
        <w:rPr>
          <w:color w:val="000000"/>
        </w:rPr>
        <w:t>Executive</w:t>
      </w:r>
      <w:r>
        <w:rPr>
          <w:color w:val="000000"/>
        </w:rPr>
        <w:t xml:space="preserve"> committee fails to convene where</w:t>
      </w:r>
      <w:r>
        <w:rPr>
          <w:u w:val="single"/>
        </w:rPr>
        <w:t>2/3</w:t>
      </w:r>
      <w:r>
        <w:rPr>
          <w:color w:val="000000"/>
        </w:rPr>
        <w:t xml:space="preserve">The </w:t>
      </w:r>
      <w:r w:rsidR="001F34DB">
        <w:rPr>
          <w:color w:val="000000"/>
        </w:rPr>
        <w:t>Assembly</w:t>
      </w:r>
      <w:r>
        <w:rPr>
          <w:color w:val="000000"/>
        </w:rPr>
        <w:t xml:space="preserve"> </w:t>
      </w:r>
      <w:r w:rsidR="001F34DB">
        <w:rPr>
          <w:color w:val="000000"/>
        </w:rPr>
        <w:t>shall</w:t>
      </w:r>
      <w:r>
        <w:rPr>
          <w:color w:val="000000"/>
        </w:rPr>
        <w:t xml:space="preserve"> register the names and convene a meeting through the </w:t>
      </w:r>
      <w:r w:rsidR="001F34DB">
        <w:rPr>
          <w:color w:val="000000"/>
        </w:rPr>
        <w:t>Fisheries O</w:t>
      </w:r>
      <w:r>
        <w:rPr>
          <w:color w:val="000000"/>
        </w:rPr>
        <w:t>fficer</w:t>
      </w:r>
    </w:p>
    <w:p w14:paraId="7154F6BA" w14:textId="77777777" w:rsidR="0003048F" w:rsidRDefault="00BF2519" w:rsidP="006643A7">
      <w:pPr>
        <w:pStyle w:val="Heading1"/>
        <w:numPr>
          <w:ilvl w:val="0"/>
          <w:numId w:val="25"/>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2E6AA7">
        <w:rPr>
          <w:rFonts w:ascii="Times New Roman" w:hAnsi="Times New Roman" w:cs="Times New Roman"/>
          <w:color w:val="000000"/>
          <w:sz w:val="24"/>
          <w:szCs w:val="24"/>
        </w:rPr>
        <w:t>Executive</w:t>
      </w:r>
      <w:r w:rsidR="00BE127F">
        <w:rPr>
          <w:rFonts w:ascii="Times New Roman" w:hAnsi="Times New Roman" w:cs="Times New Roman"/>
          <w:color w:val="000000"/>
          <w:sz w:val="24"/>
          <w:szCs w:val="24"/>
        </w:rPr>
        <w:t xml:space="preserve"> Committee</w:t>
      </w:r>
    </w:p>
    <w:p w14:paraId="638A3D8C" w14:textId="77777777" w:rsidR="0003048F" w:rsidRDefault="00BF2519" w:rsidP="006643A7">
      <w:pPr>
        <w:numPr>
          <w:ilvl w:val="0"/>
          <w:numId w:val="36"/>
        </w:numPr>
        <w:spacing w:line="276" w:lineRule="auto"/>
        <w:jc w:val="both"/>
        <w:rPr>
          <w:rStyle w:val="hps"/>
        </w:rPr>
      </w:pPr>
      <w:r>
        <w:rPr>
          <w:rStyle w:val="hps"/>
          <w:lang w:val="sw-KE"/>
        </w:rPr>
        <w:t>Elections</w:t>
      </w:r>
      <w:r w:rsidR="00C70272">
        <w:rPr>
          <w:rStyle w:val="hps"/>
          <w:lang w:val="sw-KE"/>
        </w:rPr>
        <w:t xml:space="preserve"> </w:t>
      </w:r>
      <w:r>
        <w:rPr>
          <w:lang w:val="sw-KE"/>
        </w:rPr>
        <w:t xml:space="preserve">of the </w:t>
      </w:r>
      <w:r w:rsidR="002E6AA7">
        <w:rPr>
          <w:lang w:val="sw-KE"/>
        </w:rPr>
        <w:t>Executive</w:t>
      </w:r>
      <w:r>
        <w:rPr>
          <w:lang w:val="sw-KE"/>
        </w:rPr>
        <w:t xml:space="preserve"> committee shall be by secret ballot or proposed at a meeting of all BMU party members from each </w:t>
      </w:r>
      <w:r w:rsidR="00C70272">
        <w:rPr>
          <w:lang w:val="sw-KE"/>
        </w:rPr>
        <w:t>fish landing site</w:t>
      </w:r>
      <w:r>
        <w:rPr>
          <w:lang w:val="sw-KE"/>
        </w:rPr>
        <w:t>.</w:t>
      </w:r>
    </w:p>
    <w:p w14:paraId="496806FD" w14:textId="77777777" w:rsidR="0003048F" w:rsidRDefault="00BF2519" w:rsidP="006643A7">
      <w:pPr>
        <w:numPr>
          <w:ilvl w:val="0"/>
          <w:numId w:val="36"/>
        </w:numPr>
        <w:jc w:val="both"/>
      </w:pPr>
      <w:r>
        <w:t>If a m</w:t>
      </w:r>
      <w:r w:rsidR="00C70272">
        <w:t>ember of the BMU is elected to the</w:t>
      </w:r>
      <w:r>
        <w:t xml:space="preserve"> </w:t>
      </w:r>
      <w:r w:rsidR="002E6AA7">
        <w:t>Executive</w:t>
      </w:r>
      <w:r>
        <w:t xml:space="preserve"> or sub-committee within the BMU, then he or she is not eligible to be elected to any leadership in the social organization that operates or engages in any activities in line with the BMU o</w:t>
      </w:r>
      <w:r w:rsidR="00C70272">
        <w:t xml:space="preserve">bjectives in the Kuruwitu BMU. </w:t>
      </w:r>
    </w:p>
    <w:p w14:paraId="36E0FDAA" w14:textId="77777777" w:rsidR="0003048F" w:rsidRDefault="00BF2519" w:rsidP="006643A7">
      <w:pPr>
        <w:numPr>
          <w:ilvl w:val="0"/>
          <w:numId w:val="36"/>
        </w:numPr>
        <w:spacing w:line="276" w:lineRule="auto"/>
        <w:jc w:val="both"/>
        <w:rPr>
          <w:color w:val="000000"/>
        </w:rPr>
      </w:pPr>
      <w:r>
        <w:rPr>
          <w:rStyle w:val="hps"/>
          <w:color w:val="000000"/>
          <w:lang w:val="sw-KE"/>
        </w:rPr>
        <w:t>Executive</w:t>
      </w:r>
      <w:r w:rsidR="00BE127F">
        <w:rPr>
          <w:rStyle w:val="hps"/>
          <w:color w:val="000000"/>
          <w:lang w:val="sw-KE"/>
        </w:rPr>
        <w:t xml:space="preserve"> Committee</w:t>
      </w:r>
      <w:r w:rsidR="00C70272">
        <w:rPr>
          <w:rStyle w:val="hps"/>
          <w:color w:val="000000"/>
          <w:lang w:val="sw-KE"/>
        </w:rPr>
        <w:t xml:space="preserve"> </w:t>
      </w:r>
      <w:r w:rsidR="00BE127F">
        <w:rPr>
          <w:color w:val="000000"/>
          <w:lang w:val="sw-KE"/>
        </w:rPr>
        <w:t xml:space="preserve">of </w:t>
      </w:r>
      <w:r w:rsidR="00C70272">
        <w:rPr>
          <w:color w:val="000000"/>
          <w:lang w:val="sw-KE"/>
        </w:rPr>
        <w:t xml:space="preserve">the </w:t>
      </w:r>
      <w:r w:rsidR="00BE127F">
        <w:rPr>
          <w:color w:val="000000"/>
          <w:lang w:val="sw-KE"/>
        </w:rPr>
        <w:t xml:space="preserve">BMU </w:t>
      </w:r>
      <w:r w:rsidR="001F34DB">
        <w:rPr>
          <w:color w:val="000000"/>
          <w:lang w:val="sw-KE"/>
        </w:rPr>
        <w:t>shall</w:t>
      </w:r>
      <w:r w:rsidR="00C70272">
        <w:rPr>
          <w:color w:val="000000"/>
          <w:lang w:val="sw-KE"/>
        </w:rPr>
        <w:t xml:space="preserve"> be between </w:t>
      </w:r>
      <w:commentRangeStart w:id="82"/>
      <w:r w:rsidR="00C70272">
        <w:rPr>
          <w:color w:val="000000"/>
          <w:lang w:val="sw-KE"/>
        </w:rPr>
        <w:t>nine (9), thirteen (13)</w:t>
      </w:r>
      <w:r w:rsidR="00BE127F">
        <w:rPr>
          <w:color w:val="000000"/>
          <w:lang w:val="sw-KE"/>
        </w:rPr>
        <w:t xml:space="preserve"> and (</w:t>
      </w:r>
      <w:r w:rsidR="00BE127F">
        <w:rPr>
          <w:rStyle w:val="hps"/>
          <w:lang w:val="sw-KE"/>
        </w:rPr>
        <w:t>15) fifteen</w:t>
      </w:r>
      <w:r w:rsidR="00C70272">
        <w:rPr>
          <w:rStyle w:val="hps"/>
          <w:lang w:val="sw-KE"/>
        </w:rPr>
        <w:t xml:space="preserve"> </w:t>
      </w:r>
      <w:commentRangeEnd w:id="82"/>
      <w:r w:rsidR="00E974C0">
        <w:rPr>
          <w:rStyle w:val="CommentReference"/>
        </w:rPr>
        <w:commentReference w:id="82"/>
      </w:r>
      <w:r w:rsidR="00BE127F">
        <w:rPr>
          <w:color w:val="000000"/>
          <w:lang w:val="sw-KE"/>
        </w:rPr>
        <w:t xml:space="preserve">democratically elected by the entire BMU </w:t>
      </w:r>
      <w:r w:rsidR="001F34DB">
        <w:rPr>
          <w:color w:val="000000"/>
          <w:lang w:val="sw-KE"/>
        </w:rPr>
        <w:t>Assembly</w:t>
      </w:r>
      <w:r w:rsidR="00BE127F">
        <w:rPr>
          <w:color w:val="000000"/>
          <w:lang w:val="sw-KE"/>
        </w:rPr>
        <w:t>.</w:t>
      </w:r>
    </w:p>
    <w:p w14:paraId="70702FDB" w14:textId="77777777" w:rsidR="0003048F" w:rsidRDefault="00BF2519" w:rsidP="006643A7">
      <w:pPr>
        <w:numPr>
          <w:ilvl w:val="0"/>
          <w:numId w:val="36"/>
        </w:numPr>
        <w:spacing w:line="276" w:lineRule="auto"/>
        <w:jc w:val="both"/>
        <w:rPr>
          <w:color w:val="000000"/>
        </w:rPr>
      </w:pPr>
      <w:r>
        <w:rPr>
          <w:rStyle w:val="hps"/>
          <w:color w:val="000000"/>
          <w:lang w:val="sw-KE"/>
        </w:rPr>
        <w:t>Executive</w:t>
      </w:r>
      <w:r w:rsidR="00BE127F">
        <w:rPr>
          <w:rStyle w:val="hps"/>
          <w:color w:val="000000"/>
          <w:lang w:val="sw-KE"/>
        </w:rPr>
        <w:t xml:space="preserve"> Committee</w:t>
      </w:r>
      <w:r w:rsidR="00C70272">
        <w:rPr>
          <w:rStyle w:val="hps"/>
          <w:color w:val="000000"/>
          <w:lang w:val="sw-KE"/>
        </w:rPr>
        <w:t xml:space="preserve"> </w:t>
      </w:r>
      <w:r w:rsidR="00BE127F">
        <w:rPr>
          <w:color w:val="000000"/>
          <w:lang w:val="sw-KE"/>
        </w:rPr>
        <w:t xml:space="preserve">shall </w:t>
      </w:r>
      <w:r w:rsidR="00C70272">
        <w:rPr>
          <w:color w:val="000000"/>
          <w:lang w:val="sw-KE"/>
        </w:rPr>
        <w:t>compose</w:t>
      </w:r>
      <w:r w:rsidR="00BE127F">
        <w:rPr>
          <w:color w:val="000000"/>
          <w:lang w:val="sw-KE"/>
        </w:rPr>
        <w:t xml:space="preserve"> members appointed by the following categories</w:t>
      </w:r>
    </w:p>
    <w:p w14:paraId="1AE8E13E" w14:textId="77777777" w:rsidR="0003048F" w:rsidRDefault="00BF2519" w:rsidP="006643A7">
      <w:pPr>
        <w:numPr>
          <w:ilvl w:val="0"/>
          <w:numId w:val="35"/>
        </w:numPr>
        <w:tabs>
          <w:tab w:val="left" w:pos="993"/>
        </w:tabs>
        <w:spacing w:line="276" w:lineRule="auto"/>
        <w:jc w:val="both"/>
      </w:pPr>
      <w:commentRangeStart w:id="83"/>
      <w:r>
        <w:rPr>
          <w:b/>
          <w:color w:val="000000"/>
          <w:lang w:val="sw-KE"/>
        </w:rPr>
        <w:t xml:space="preserve">Owners of </w:t>
      </w:r>
      <w:r w:rsidR="00C70272">
        <w:rPr>
          <w:b/>
          <w:color w:val="000000"/>
          <w:lang w:val="sw-KE"/>
        </w:rPr>
        <w:t xml:space="preserve">fishing </w:t>
      </w:r>
      <w:r>
        <w:rPr>
          <w:b/>
          <w:color w:val="000000"/>
          <w:lang w:val="sw-KE"/>
        </w:rPr>
        <w:t>vessels</w:t>
      </w:r>
      <w:r w:rsidR="00C70272">
        <w:rPr>
          <w:b/>
          <w:color w:val="000000"/>
          <w:lang w:val="sw-KE"/>
        </w:rPr>
        <w:t xml:space="preserve"> </w:t>
      </w:r>
      <w:r>
        <w:rPr>
          <w:color w:val="000000"/>
          <w:lang w:val="sw-KE"/>
        </w:rPr>
        <w:t xml:space="preserve">(30% of </w:t>
      </w:r>
      <w:r w:rsidR="002E6AA7">
        <w:rPr>
          <w:color w:val="000000"/>
          <w:lang w:val="sw-KE"/>
        </w:rPr>
        <w:t>Executive</w:t>
      </w:r>
      <w:r>
        <w:rPr>
          <w:color w:val="000000"/>
          <w:lang w:val="sw-KE"/>
        </w:rPr>
        <w:t xml:space="preserve"> committee)</w:t>
      </w:r>
    </w:p>
    <w:p w14:paraId="7315C496" w14:textId="77777777" w:rsidR="0003048F" w:rsidRDefault="00BF2519" w:rsidP="006643A7">
      <w:pPr>
        <w:numPr>
          <w:ilvl w:val="0"/>
          <w:numId w:val="35"/>
        </w:numPr>
        <w:tabs>
          <w:tab w:val="left" w:pos="993"/>
        </w:tabs>
        <w:spacing w:line="276" w:lineRule="auto"/>
        <w:jc w:val="both"/>
      </w:pPr>
      <w:r>
        <w:rPr>
          <w:b/>
          <w:color w:val="000000"/>
          <w:lang w:val="sw-KE"/>
        </w:rPr>
        <w:t>Sailor / Fisherman</w:t>
      </w:r>
      <w:r w:rsidR="00C70272">
        <w:rPr>
          <w:b/>
          <w:color w:val="000000"/>
          <w:lang w:val="sw-KE"/>
        </w:rPr>
        <w:t xml:space="preserve"> </w:t>
      </w:r>
      <w:r>
        <w:rPr>
          <w:color w:val="000000"/>
          <w:lang w:val="sw-KE"/>
        </w:rPr>
        <w:t xml:space="preserve">(30% of </w:t>
      </w:r>
      <w:r w:rsidR="002E6AA7">
        <w:rPr>
          <w:color w:val="000000"/>
          <w:lang w:val="sw-KE"/>
        </w:rPr>
        <w:t>Executive</w:t>
      </w:r>
      <w:r>
        <w:rPr>
          <w:color w:val="000000"/>
          <w:lang w:val="sw-KE"/>
        </w:rPr>
        <w:t xml:space="preserve"> committee)</w:t>
      </w:r>
    </w:p>
    <w:p w14:paraId="2523B01F" w14:textId="77777777" w:rsidR="0003048F" w:rsidRDefault="00BF2519" w:rsidP="006643A7">
      <w:pPr>
        <w:numPr>
          <w:ilvl w:val="0"/>
          <w:numId w:val="35"/>
        </w:numPr>
        <w:spacing w:line="276" w:lineRule="auto"/>
        <w:jc w:val="both"/>
      </w:pPr>
      <w:r>
        <w:rPr>
          <w:b/>
          <w:color w:val="000000"/>
          <w:lang w:val="sw-KE"/>
        </w:rPr>
        <w:t xml:space="preserve">Fish </w:t>
      </w:r>
      <w:r w:rsidR="00BE127F">
        <w:rPr>
          <w:b/>
          <w:color w:val="000000"/>
          <w:lang w:val="sw-KE"/>
        </w:rPr>
        <w:t>Vendors</w:t>
      </w:r>
      <w:r>
        <w:rPr>
          <w:b/>
          <w:color w:val="000000"/>
          <w:lang w:val="sw-KE"/>
        </w:rPr>
        <w:t xml:space="preserve"> </w:t>
      </w:r>
      <w:r w:rsidR="00BE127F">
        <w:rPr>
          <w:color w:val="000000"/>
          <w:lang w:val="sw-KE"/>
        </w:rPr>
        <w:t xml:space="preserve">(30% of </w:t>
      </w:r>
      <w:r w:rsidR="002E6AA7">
        <w:rPr>
          <w:color w:val="000000"/>
          <w:lang w:val="sw-KE"/>
        </w:rPr>
        <w:t>Executive</w:t>
      </w:r>
      <w:r w:rsidR="00BE127F">
        <w:rPr>
          <w:color w:val="000000"/>
          <w:lang w:val="sw-KE"/>
        </w:rPr>
        <w:t xml:space="preserve"> committee)</w:t>
      </w:r>
    </w:p>
    <w:p w14:paraId="65285207" w14:textId="77777777" w:rsidR="0003048F" w:rsidRDefault="00BF2519" w:rsidP="006643A7">
      <w:pPr>
        <w:numPr>
          <w:ilvl w:val="0"/>
          <w:numId w:val="35"/>
        </w:numPr>
        <w:spacing w:line="276" w:lineRule="auto"/>
        <w:jc w:val="both"/>
      </w:pPr>
      <w:r w:rsidRPr="00C70272">
        <w:rPr>
          <w:b/>
          <w:color w:val="000000"/>
          <w:lang w:val="sw-KE"/>
        </w:rPr>
        <w:t>Other stakeholders</w:t>
      </w:r>
      <w:r>
        <w:rPr>
          <w:color w:val="000000"/>
          <w:lang w:val="sw-KE"/>
        </w:rPr>
        <w:t xml:space="preserve"> (10% of </w:t>
      </w:r>
      <w:r w:rsidR="002E6AA7">
        <w:rPr>
          <w:color w:val="000000"/>
          <w:lang w:val="sw-KE"/>
        </w:rPr>
        <w:t>Executive</w:t>
      </w:r>
      <w:r>
        <w:rPr>
          <w:color w:val="000000"/>
          <w:lang w:val="sw-KE"/>
        </w:rPr>
        <w:t xml:space="preserve"> committee</w:t>
      </w:r>
      <w:commentRangeEnd w:id="83"/>
      <w:r w:rsidR="008247E1">
        <w:rPr>
          <w:rStyle w:val="CommentReference"/>
        </w:rPr>
        <w:commentReference w:id="83"/>
      </w:r>
      <w:r>
        <w:rPr>
          <w:color w:val="000000"/>
          <w:lang w:val="sw-KE"/>
        </w:rPr>
        <w:t>)</w:t>
      </w:r>
    </w:p>
    <w:p w14:paraId="56DFBC4B" w14:textId="77777777" w:rsidR="0003048F" w:rsidRDefault="00BF2519" w:rsidP="006643A7">
      <w:pPr>
        <w:numPr>
          <w:ilvl w:val="0"/>
          <w:numId w:val="35"/>
        </w:numPr>
        <w:spacing w:line="276" w:lineRule="auto"/>
        <w:jc w:val="both"/>
        <w:rPr>
          <w:color w:val="000000"/>
        </w:rPr>
      </w:pPr>
      <w:r>
        <w:rPr>
          <w:b/>
          <w:color w:val="000000"/>
        </w:rPr>
        <w:t>Note</w:t>
      </w:r>
      <w:r>
        <w:rPr>
          <w:color w:val="000000"/>
        </w:rPr>
        <w:t xml:space="preserve">: Not less than one-third of the seats </w:t>
      </w:r>
      <w:r w:rsidR="00C70272">
        <w:rPr>
          <w:color w:val="000000"/>
        </w:rPr>
        <w:t>in</w:t>
      </w:r>
      <w:r>
        <w:rPr>
          <w:color w:val="000000"/>
        </w:rPr>
        <w:t xml:space="preserve"> the </w:t>
      </w:r>
      <w:r w:rsidR="002E6AA7">
        <w:rPr>
          <w:color w:val="000000"/>
        </w:rPr>
        <w:t>Executive</w:t>
      </w:r>
      <w:r>
        <w:rPr>
          <w:color w:val="000000"/>
        </w:rPr>
        <w:t xml:space="preserve"> committee should be reserved </w:t>
      </w:r>
      <w:commentRangeStart w:id="84"/>
      <w:r>
        <w:rPr>
          <w:color w:val="000000"/>
        </w:rPr>
        <w:t>for women</w:t>
      </w:r>
      <w:commentRangeEnd w:id="84"/>
      <w:r w:rsidR="00E974C0">
        <w:rPr>
          <w:rStyle w:val="CommentReference"/>
        </w:rPr>
        <w:commentReference w:id="84"/>
      </w:r>
      <w:r>
        <w:rPr>
          <w:color w:val="000000"/>
        </w:rPr>
        <w:t>.</w:t>
      </w:r>
    </w:p>
    <w:p w14:paraId="60477CB5" w14:textId="77777777" w:rsidR="0003048F" w:rsidRDefault="00BF2519" w:rsidP="006643A7">
      <w:pPr>
        <w:numPr>
          <w:ilvl w:val="0"/>
          <w:numId w:val="36"/>
        </w:numPr>
        <w:spacing w:line="276" w:lineRule="auto"/>
        <w:jc w:val="both"/>
        <w:rPr>
          <w:color w:val="000000"/>
          <w:lang w:val="sw-KE"/>
        </w:rPr>
      </w:pPr>
      <w:r>
        <w:rPr>
          <w:color w:val="000000"/>
          <w:lang w:val="sw-KE"/>
        </w:rPr>
        <w:t xml:space="preserve">The </w:t>
      </w:r>
      <w:r w:rsidR="001F34DB">
        <w:rPr>
          <w:color w:val="000000"/>
          <w:lang w:val="sw-KE"/>
        </w:rPr>
        <w:t>Assembly</w:t>
      </w:r>
      <w:r>
        <w:rPr>
          <w:color w:val="000000"/>
          <w:lang w:val="sw-KE"/>
        </w:rPr>
        <w:t xml:space="preserve"> </w:t>
      </w:r>
      <w:r w:rsidR="001F34DB">
        <w:rPr>
          <w:color w:val="000000"/>
          <w:lang w:val="sw-KE"/>
        </w:rPr>
        <w:t>shall</w:t>
      </w:r>
      <w:r>
        <w:rPr>
          <w:color w:val="000000"/>
          <w:lang w:val="sw-KE"/>
        </w:rPr>
        <w:t xml:space="preserve"> elect the following leaders/members by voting directly</w:t>
      </w:r>
    </w:p>
    <w:p w14:paraId="31882870" w14:textId="77777777" w:rsidR="0003048F" w:rsidRDefault="00BF2519" w:rsidP="006643A7">
      <w:pPr>
        <w:numPr>
          <w:ilvl w:val="0"/>
          <w:numId w:val="51"/>
        </w:numPr>
        <w:tabs>
          <w:tab w:val="left" w:pos="993"/>
          <w:tab w:val="left" w:pos="1980"/>
        </w:tabs>
        <w:spacing w:line="276" w:lineRule="auto"/>
        <w:jc w:val="both"/>
      </w:pPr>
      <w:r>
        <w:rPr>
          <w:color w:val="000000"/>
          <w:lang w:val="sw-KE"/>
        </w:rPr>
        <w:t>Chairman</w:t>
      </w:r>
    </w:p>
    <w:p w14:paraId="4F840DC1" w14:textId="77777777" w:rsidR="0003048F" w:rsidRDefault="00BF2519" w:rsidP="006643A7">
      <w:pPr>
        <w:numPr>
          <w:ilvl w:val="0"/>
          <w:numId w:val="51"/>
        </w:numPr>
        <w:tabs>
          <w:tab w:val="left" w:pos="993"/>
          <w:tab w:val="left" w:pos="1980"/>
        </w:tabs>
        <w:spacing w:line="276" w:lineRule="auto"/>
        <w:jc w:val="both"/>
        <w:rPr>
          <w:color w:val="000000"/>
        </w:rPr>
      </w:pPr>
      <w:r>
        <w:rPr>
          <w:color w:val="000000"/>
        </w:rPr>
        <w:t>Vice-Chairman</w:t>
      </w:r>
    </w:p>
    <w:p w14:paraId="18108061" w14:textId="77777777" w:rsidR="0003048F" w:rsidRDefault="00BF2519" w:rsidP="006643A7">
      <w:pPr>
        <w:numPr>
          <w:ilvl w:val="0"/>
          <w:numId w:val="51"/>
        </w:numPr>
        <w:tabs>
          <w:tab w:val="left" w:pos="993"/>
          <w:tab w:val="left" w:pos="1980"/>
        </w:tabs>
        <w:spacing w:line="276" w:lineRule="auto"/>
        <w:jc w:val="both"/>
        <w:rPr>
          <w:color w:val="000000"/>
        </w:rPr>
      </w:pPr>
      <w:r>
        <w:rPr>
          <w:color w:val="000000"/>
        </w:rPr>
        <w:t>Treasurer</w:t>
      </w:r>
    </w:p>
    <w:p w14:paraId="4C19C5DB" w14:textId="77777777" w:rsidR="0003048F" w:rsidRDefault="00BF2519" w:rsidP="006643A7">
      <w:pPr>
        <w:numPr>
          <w:ilvl w:val="0"/>
          <w:numId w:val="51"/>
        </w:numPr>
        <w:tabs>
          <w:tab w:val="left" w:pos="993"/>
          <w:tab w:val="left" w:pos="1980"/>
        </w:tabs>
        <w:spacing w:line="276" w:lineRule="auto"/>
        <w:jc w:val="both"/>
        <w:rPr>
          <w:color w:val="000000"/>
        </w:rPr>
      </w:pPr>
      <w:r>
        <w:rPr>
          <w:color w:val="000000"/>
        </w:rPr>
        <w:t>Secretary</w:t>
      </w:r>
    </w:p>
    <w:p w14:paraId="13C83A61" w14:textId="77777777" w:rsidR="0003048F" w:rsidRDefault="00BF2519" w:rsidP="006643A7">
      <w:pPr>
        <w:numPr>
          <w:ilvl w:val="0"/>
          <w:numId w:val="51"/>
        </w:numPr>
        <w:tabs>
          <w:tab w:val="left" w:pos="993"/>
          <w:tab w:val="left" w:pos="1980"/>
        </w:tabs>
        <w:spacing w:line="276" w:lineRule="auto"/>
        <w:jc w:val="both"/>
        <w:rPr>
          <w:color w:val="000000"/>
        </w:rPr>
      </w:pPr>
      <w:r>
        <w:rPr>
          <w:color w:val="000000"/>
        </w:rPr>
        <w:t>Assistant Secretary</w:t>
      </w:r>
    </w:p>
    <w:p w14:paraId="03744A39" w14:textId="77777777" w:rsidR="0003048F" w:rsidRDefault="00BF2519" w:rsidP="006643A7">
      <w:pPr>
        <w:numPr>
          <w:ilvl w:val="0"/>
          <w:numId w:val="51"/>
        </w:numPr>
        <w:tabs>
          <w:tab w:val="left" w:pos="993"/>
          <w:tab w:val="left" w:pos="1980"/>
        </w:tabs>
        <w:spacing w:line="276" w:lineRule="auto"/>
        <w:jc w:val="both"/>
        <w:rPr>
          <w:color w:val="000000"/>
        </w:rPr>
      </w:pPr>
      <w:commentRangeStart w:id="85"/>
      <w:r>
        <w:rPr>
          <w:color w:val="000000"/>
        </w:rPr>
        <w:t>They have a committee</w:t>
      </w:r>
      <w:commentRangeEnd w:id="85"/>
      <w:r w:rsidR="008247E1">
        <w:rPr>
          <w:rStyle w:val="CommentReference"/>
        </w:rPr>
        <w:commentReference w:id="85"/>
      </w:r>
    </w:p>
    <w:p w14:paraId="1F501BEA" w14:textId="77777777" w:rsidR="0069448A" w:rsidRDefault="0069448A" w:rsidP="006643A7">
      <w:pPr>
        <w:tabs>
          <w:tab w:val="left" w:pos="993"/>
          <w:tab w:val="left" w:pos="1980"/>
        </w:tabs>
        <w:spacing w:line="276" w:lineRule="auto"/>
        <w:ind w:left="1530"/>
        <w:jc w:val="both"/>
        <w:rPr>
          <w:color w:val="000000"/>
        </w:rPr>
      </w:pPr>
    </w:p>
    <w:p w14:paraId="5F4BA41E" w14:textId="77777777" w:rsidR="0003048F" w:rsidRPr="0069448A" w:rsidRDefault="00BF2519" w:rsidP="006643A7">
      <w:pPr>
        <w:spacing w:line="276" w:lineRule="auto"/>
        <w:ind w:left="720"/>
        <w:jc w:val="both"/>
        <w:rPr>
          <w:color w:val="000000"/>
        </w:rPr>
      </w:pPr>
      <w:commentRangeStart w:id="86"/>
      <w:r w:rsidRPr="0069448A">
        <w:rPr>
          <w:color w:val="000000"/>
        </w:rPr>
        <w:t xml:space="preserve">The suspension, dismissal and re-appointment to the </w:t>
      </w:r>
      <w:r w:rsidR="002E6AA7" w:rsidRPr="0069448A">
        <w:rPr>
          <w:color w:val="000000"/>
        </w:rPr>
        <w:t>Executive</w:t>
      </w:r>
      <w:r w:rsidRPr="0069448A">
        <w:rPr>
          <w:color w:val="000000"/>
        </w:rPr>
        <w:t xml:space="preserve"> Committee shall be made by the </w:t>
      </w:r>
      <w:r w:rsidR="001F34DB" w:rsidRPr="0069448A">
        <w:rPr>
          <w:color w:val="000000"/>
        </w:rPr>
        <w:t>Assembly</w:t>
      </w:r>
      <w:r w:rsidRPr="0069448A">
        <w:rPr>
          <w:color w:val="000000"/>
        </w:rPr>
        <w:t xml:space="preserve"> following the provisions of Beach Management Unit Regulations, 2020. The </w:t>
      </w:r>
      <w:r w:rsidR="001F34DB" w:rsidRPr="0069448A">
        <w:rPr>
          <w:color w:val="000000"/>
        </w:rPr>
        <w:t>Assembly</w:t>
      </w:r>
      <w:r w:rsidRPr="0069448A">
        <w:rPr>
          <w:color w:val="000000"/>
        </w:rPr>
        <w:t xml:space="preserve"> shall dismiss a member/members of the </w:t>
      </w:r>
      <w:r w:rsidR="002E6AA7" w:rsidRPr="0069448A">
        <w:rPr>
          <w:color w:val="000000"/>
        </w:rPr>
        <w:t>Executive</w:t>
      </w:r>
      <w:r w:rsidRPr="0069448A">
        <w:rPr>
          <w:color w:val="000000"/>
        </w:rPr>
        <w:t xml:space="preserve"> Committee or subcommittee for the following reasons</w:t>
      </w:r>
    </w:p>
    <w:p w14:paraId="73E3F101" w14:textId="77777777" w:rsidR="0003048F" w:rsidRDefault="00BF2519" w:rsidP="006643A7">
      <w:pPr>
        <w:numPr>
          <w:ilvl w:val="0"/>
          <w:numId w:val="15"/>
        </w:numPr>
        <w:spacing w:line="276" w:lineRule="auto"/>
        <w:jc w:val="both"/>
        <w:rPr>
          <w:color w:val="000000"/>
        </w:rPr>
      </w:pPr>
      <w:r>
        <w:rPr>
          <w:color w:val="000000"/>
        </w:rPr>
        <w:t>if confirmed he has a mental retardation</w:t>
      </w:r>
    </w:p>
    <w:p w14:paraId="0AA1B8F7" w14:textId="77777777" w:rsidR="0003048F" w:rsidRDefault="00BF2519" w:rsidP="006643A7">
      <w:pPr>
        <w:numPr>
          <w:ilvl w:val="0"/>
          <w:numId w:val="15"/>
        </w:numPr>
        <w:spacing w:line="276" w:lineRule="auto"/>
        <w:jc w:val="both"/>
      </w:pPr>
      <w:r>
        <w:rPr>
          <w:color w:val="000000"/>
        </w:rPr>
        <w:t>failure to attend three (3) consecutive meetings</w:t>
      </w:r>
    </w:p>
    <w:p w14:paraId="79418A1C" w14:textId="77777777" w:rsidR="0003048F" w:rsidRDefault="00BF2519" w:rsidP="006643A7">
      <w:pPr>
        <w:numPr>
          <w:ilvl w:val="0"/>
          <w:numId w:val="15"/>
        </w:numPr>
        <w:spacing w:line="276" w:lineRule="auto"/>
        <w:jc w:val="both"/>
        <w:rPr>
          <w:color w:val="000000"/>
        </w:rPr>
      </w:pPr>
      <w:r>
        <w:rPr>
          <w:color w:val="000000"/>
        </w:rPr>
        <w:t>engaging in / permitting illegal fishing</w:t>
      </w:r>
    </w:p>
    <w:p w14:paraId="625C3EB8" w14:textId="77777777" w:rsidR="0003048F" w:rsidRDefault="00BF2519" w:rsidP="006643A7">
      <w:pPr>
        <w:numPr>
          <w:ilvl w:val="0"/>
          <w:numId w:val="15"/>
        </w:numPr>
        <w:spacing w:line="276" w:lineRule="auto"/>
        <w:jc w:val="both"/>
        <w:rPr>
          <w:color w:val="000000"/>
        </w:rPr>
      </w:pPr>
      <w:r>
        <w:rPr>
          <w:color w:val="000000"/>
        </w:rPr>
        <w:t>(s)he has failed in (h)is/er</w:t>
      </w:r>
      <w:r w:rsidR="00BE127F">
        <w:rPr>
          <w:color w:val="000000"/>
        </w:rPr>
        <w:t xml:space="preserve"> responsibilities following the Regulations or by-laws</w:t>
      </w:r>
    </w:p>
    <w:p w14:paraId="07DEFE13" w14:textId="77777777" w:rsidR="0003048F" w:rsidRDefault="00BF2519" w:rsidP="006643A7">
      <w:pPr>
        <w:numPr>
          <w:ilvl w:val="0"/>
          <w:numId w:val="15"/>
        </w:numPr>
        <w:spacing w:line="276" w:lineRule="auto"/>
        <w:jc w:val="both"/>
        <w:rPr>
          <w:color w:val="000000"/>
        </w:rPr>
      </w:pPr>
      <w:r>
        <w:rPr>
          <w:color w:val="000000"/>
        </w:rPr>
        <w:t>convicted by a court of law</w:t>
      </w:r>
    </w:p>
    <w:p w14:paraId="10C5E197" w14:textId="77777777" w:rsidR="0003048F" w:rsidRDefault="00BF2519" w:rsidP="006643A7">
      <w:pPr>
        <w:numPr>
          <w:ilvl w:val="0"/>
          <w:numId w:val="15"/>
        </w:numPr>
        <w:spacing w:line="276" w:lineRule="auto"/>
        <w:jc w:val="both"/>
        <w:rPr>
          <w:color w:val="000000"/>
        </w:rPr>
      </w:pPr>
      <w:r>
        <w:rPr>
          <w:color w:val="000000"/>
        </w:rPr>
        <w:t>embezzlement</w:t>
      </w:r>
      <w:r w:rsidR="00C70272">
        <w:rPr>
          <w:color w:val="000000"/>
        </w:rPr>
        <w:t xml:space="preserve"> of BMU funds</w:t>
      </w:r>
    </w:p>
    <w:p w14:paraId="126C2AA9" w14:textId="77777777" w:rsidR="0003048F" w:rsidRDefault="00BF2519" w:rsidP="006643A7">
      <w:pPr>
        <w:numPr>
          <w:ilvl w:val="0"/>
          <w:numId w:val="15"/>
        </w:numPr>
        <w:spacing w:line="276" w:lineRule="auto"/>
        <w:jc w:val="both"/>
        <w:rPr>
          <w:color w:val="000000"/>
        </w:rPr>
      </w:pPr>
      <w:r>
        <w:rPr>
          <w:color w:val="000000"/>
        </w:rPr>
        <w:t>misuse of elected office</w:t>
      </w:r>
    </w:p>
    <w:p w14:paraId="5AAD4FD6" w14:textId="77777777" w:rsidR="0003048F" w:rsidRDefault="00BF2519" w:rsidP="006643A7">
      <w:pPr>
        <w:numPr>
          <w:ilvl w:val="0"/>
          <w:numId w:val="15"/>
        </w:numPr>
        <w:spacing w:line="276" w:lineRule="auto"/>
        <w:jc w:val="both"/>
        <w:rPr>
          <w:color w:val="000000"/>
        </w:rPr>
      </w:pPr>
      <w:r>
        <w:rPr>
          <w:color w:val="000000"/>
        </w:rPr>
        <w:t>inability to work due to a debilitating disease</w:t>
      </w:r>
      <w:commentRangeEnd w:id="86"/>
      <w:r w:rsidR="008247E1">
        <w:rPr>
          <w:rStyle w:val="CommentReference"/>
        </w:rPr>
        <w:commentReference w:id="86"/>
      </w:r>
    </w:p>
    <w:p w14:paraId="45DCB8A8" w14:textId="77777777" w:rsidR="0003048F" w:rsidRDefault="0003048F" w:rsidP="006643A7">
      <w:pPr>
        <w:spacing w:line="276" w:lineRule="auto"/>
        <w:jc w:val="both"/>
        <w:rPr>
          <w:color w:val="000000"/>
        </w:rPr>
      </w:pPr>
    </w:p>
    <w:p w14:paraId="3FA4DECC"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RESPONSIBILITIES, </w:t>
      </w:r>
      <w:r w:rsidR="0069448A" w:rsidRPr="0069448A">
        <w:rPr>
          <w:rFonts w:ascii="Times New Roman" w:hAnsi="Times New Roman" w:cs="Times New Roman"/>
          <w:color w:val="000000"/>
          <w:sz w:val="36"/>
          <w:szCs w:val="36"/>
        </w:rPr>
        <w:t xml:space="preserve">DUTIES AND </w:t>
      </w:r>
      <w:r w:rsidR="0069448A">
        <w:rPr>
          <w:rFonts w:ascii="Times New Roman" w:hAnsi="Times New Roman" w:cs="Times New Roman"/>
          <w:color w:val="000000"/>
          <w:sz w:val="36"/>
          <w:szCs w:val="36"/>
        </w:rPr>
        <w:t>ROLES</w:t>
      </w:r>
    </w:p>
    <w:p w14:paraId="330402D0" w14:textId="77777777" w:rsidR="0003048F" w:rsidRDefault="00BF2519" w:rsidP="006643A7">
      <w:pPr>
        <w:pStyle w:val="Heading1"/>
        <w:numPr>
          <w:ilvl w:val="0"/>
          <w:numId w:val="11"/>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Executive</w:t>
      </w:r>
      <w:r w:rsidR="00BE127F">
        <w:rPr>
          <w:rFonts w:ascii="Times New Roman" w:hAnsi="Times New Roman" w:cs="Times New Roman"/>
          <w:color w:val="000000"/>
          <w:sz w:val="24"/>
          <w:szCs w:val="24"/>
        </w:rPr>
        <w:t xml:space="preserve"> Committee</w:t>
      </w:r>
    </w:p>
    <w:p w14:paraId="3BECC313" w14:textId="77777777" w:rsidR="0003048F" w:rsidRDefault="00BF2519" w:rsidP="006643A7">
      <w:pPr>
        <w:spacing w:line="276" w:lineRule="auto"/>
        <w:ind w:firstLine="720"/>
        <w:jc w:val="both"/>
        <w:rPr>
          <w:color w:val="000000"/>
        </w:rPr>
      </w:pPr>
      <w:r>
        <w:rPr>
          <w:color w:val="000000"/>
        </w:rPr>
        <w:t xml:space="preserve">The functions of the </w:t>
      </w:r>
      <w:r w:rsidR="002E6AA7">
        <w:rPr>
          <w:color w:val="000000"/>
        </w:rPr>
        <w:t>Executive</w:t>
      </w:r>
      <w:r>
        <w:rPr>
          <w:color w:val="000000"/>
        </w:rPr>
        <w:t xml:space="preserve"> Committee shall be as follows:</w:t>
      </w:r>
    </w:p>
    <w:p w14:paraId="05047DC2" w14:textId="77777777" w:rsidR="0003048F" w:rsidRDefault="00BF2519" w:rsidP="006643A7">
      <w:pPr>
        <w:numPr>
          <w:ilvl w:val="0"/>
          <w:numId w:val="4"/>
        </w:numPr>
        <w:tabs>
          <w:tab w:val="left" w:pos="851"/>
        </w:tabs>
        <w:spacing w:line="276" w:lineRule="auto"/>
        <w:jc w:val="both"/>
        <w:rPr>
          <w:lang w:val="en-GB"/>
        </w:rPr>
      </w:pPr>
      <w:r>
        <w:rPr>
          <w:lang w:val="en-GB"/>
        </w:rPr>
        <w:t>Supervise the activities of the BMU and the implementation of these by-laws.</w:t>
      </w:r>
    </w:p>
    <w:p w14:paraId="18592464" w14:textId="77777777" w:rsidR="0003048F" w:rsidRDefault="00BF2519" w:rsidP="006643A7">
      <w:pPr>
        <w:numPr>
          <w:ilvl w:val="0"/>
          <w:numId w:val="4"/>
        </w:numPr>
        <w:tabs>
          <w:tab w:val="left" w:pos="851"/>
        </w:tabs>
        <w:spacing w:line="276" w:lineRule="auto"/>
        <w:jc w:val="both"/>
        <w:rPr>
          <w:lang w:val="en-GB"/>
        </w:rPr>
      </w:pPr>
      <w:r>
        <w:rPr>
          <w:lang w:val="en-GB"/>
        </w:rPr>
        <w:t>Approve</w:t>
      </w:r>
      <w:r w:rsidR="00BE127F">
        <w:rPr>
          <w:lang w:val="en-GB"/>
        </w:rPr>
        <w:t xml:space="preserve"> records of the previous meeting</w:t>
      </w:r>
    </w:p>
    <w:p w14:paraId="2ED5CA8C" w14:textId="77777777" w:rsidR="0003048F" w:rsidRDefault="00BF2519" w:rsidP="006643A7">
      <w:pPr>
        <w:numPr>
          <w:ilvl w:val="0"/>
          <w:numId w:val="4"/>
        </w:numPr>
        <w:tabs>
          <w:tab w:val="left" w:pos="851"/>
        </w:tabs>
        <w:spacing w:line="276" w:lineRule="auto"/>
        <w:jc w:val="both"/>
        <w:rPr>
          <w:lang w:val="en-GB"/>
        </w:rPr>
      </w:pPr>
      <w:r>
        <w:rPr>
          <w:lang w:val="en-GB"/>
        </w:rPr>
        <w:lastRenderedPageBreak/>
        <w:t>Supervise and review</w:t>
      </w:r>
      <w:r w:rsidR="00BE127F">
        <w:rPr>
          <w:lang w:val="en-GB"/>
        </w:rPr>
        <w:t xml:space="preserve"> the imp</w:t>
      </w:r>
      <w:r>
        <w:rPr>
          <w:lang w:val="en-GB"/>
        </w:rPr>
        <w:t>lementation of the co-</w:t>
      </w:r>
      <w:r w:rsidR="00BE127F">
        <w:rPr>
          <w:lang w:val="en-GB"/>
        </w:rPr>
        <w:t>management plan</w:t>
      </w:r>
    </w:p>
    <w:p w14:paraId="5AC83BDE" w14:textId="77777777" w:rsidR="0003048F" w:rsidRDefault="00BF2519" w:rsidP="006643A7">
      <w:pPr>
        <w:numPr>
          <w:ilvl w:val="0"/>
          <w:numId w:val="4"/>
        </w:numPr>
        <w:tabs>
          <w:tab w:val="left" w:pos="851"/>
        </w:tabs>
        <w:spacing w:line="276" w:lineRule="auto"/>
        <w:jc w:val="both"/>
      </w:pPr>
      <w:r>
        <w:rPr>
          <w:lang w:val="en-GB"/>
        </w:rPr>
        <w:t>Represent</w:t>
      </w:r>
      <w:r w:rsidR="00BB72AF">
        <w:rPr>
          <w:lang w:val="en-GB"/>
        </w:rPr>
        <w:t xml:space="preserve"> the</w:t>
      </w:r>
      <w:r>
        <w:rPr>
          <w:lang w:val="en-GB"/>
        </w:rPr>
        <w:t xml:space="preserve"> BMU </w:t>
      </w:r>
      <w:r w:rsidR="00BB72AF">
        <w:rPr>
          <w:lang w:val="en-GB"/>
        </w:rPr>
        <w:t>in meetings</w:t>
      </w:r>
      <w:r w:rsidR="00BE127F">
        <w:rPr>
          <w:lang w:val="en-GB"/>
        </w:rPr>
        <w:t xml:space="preserve"> between BMU and other stakeholders/partners.</w:t>
      </w:r>
    </w:p>
    <w:p w14:paraId="4EAD99C6" w14:textId="77777777" w:rsidR="0003048F" w:rsidRDefault="00BF2519" w:rsidP="006643A7">
      <w:pPr>
        <w:numPr>
          <w:ilvl w:val="0"/>
          <w:numId w:val="4"/>
        </w:numPr>
        <w:tabs>
          <w:tab w:val="left" w:pos="851"/>
        </w:tabs>
        <w:spacing w:line="276" w:lineRule="auto"/>
        <w:jc w:val="both"/>
        <w:rPr>
          <w:lang w:val="en-GB"/>
        </w:rPr>
      </w:pPr>
      <w:r>
        <w:rPr>
          <w:lang w:val="en-GB"/>
        </w:rPr>
        <w:t xml:space="preserve">Convene and organize </w:t>
      </w:r>
      <w:r w:rsidR="001F34DB">
        <w:rPr>
          <w:lang w:val="en-GB"/>
        </w:rPr>
        <w:t>Assembly</w:t>
      </w:r>
      <w:r>
        <w:rPr>
          <w:lang w:val="en-GB"/>
        </w:rPr>
        <w:t xml:space="preserve"> meetings including preparation</w:t>
      </w:r>
      <w:r w:rsidR="00BB72AF">
        <w:rPr>
          <w:lang w:val="en-GB"/>
        </w:rPr>
        <w:t xml:space="preserve"> of the agenda</w:t>
      </w:r>
      <w:r>
        <w:rPr>
          <w:lang w:val="en-GB"/>
        </w:rPr>
        <w:t>.</w:t>
      </w:r>
    </w:p>
    <w:p w14:paraId="74F130DF" w14:textId="77777777" w:rsidR="0003048F" w:rsidRDefault="00BF2519" w:rsidP="006643A7">
      <w:pPr>
        <w:numPr>
          <w:ilvl w:val="0"/>
          <w:numId w:val="4"/>
        </w:numPr>
        <w:tabs>
          <w:tab w:val="left" w:pos="851"/>
        </w:tabs>
        <w:spacing w:line="276" w:lineRule="auto"/>
        <w:jc w:val="both"/>
        <w:rPr>
          <w:lang w:val="en-GB"/>
        </w:rPr>
      </w:pPr>
      <w:r>
        <w:rPr>
          <w:lang w:val="en-GB"/>
        </w:rPr>
        <w:t>Examine</w:t>
      </w:r>
      <w:r w:rsidR="00BE127F">
        <w:rPr>
          <w:lang w:val="en-GB"/>
        </w:rPr>
        <w:t xml:space="preserve"> applications for</w:t>
      </w:r>
      <w:r>
        <w:rPr>
          <w:lang w:val="en-GB"/>
        </w:rPr>
        <w:t xml:space="preserve"> interested persons willing to join or resign</w:t>
      </w:r>
      <w:r w:rsidR="00BE127F">
        <w:rPr>
          <w:lang w:val="en-GB"/>
        </w:rPr>
        <w:t xml:space="preserve"> from the BMU and make recommendations to the BMU </w:t>
      </w:r>
      <w:r w:rsidR="001F34DB">
        <w:rPr>
          <w:lang w:val="en-GB"/>
        </w:rPr>
        <w:t>Assembly</w:t>
      </w:r>
      <w:r w:rsidR="00BE127F">
        <w:rPr>
          <w:lang w:val="en-GB"/>
        </w:rPr>
        <w:t xml:space="preserve"> regarding the expulsion of members.</w:t>
      </w:r>
    </w:p>
    <w:p w14:paraId="63ECC316" w14:textId="77777777" w:rsidR="0003048F" w:rsidRDefault="00BF2519" w:rsidP="006643A7">
      <w:pPr>
        <w:numPr>
          <w:ilvl w:val="0"/>
          <w:numId w:val="4"/>
        </w:numPr>
        <w:tabs>
          <w:tab w:val="left" w:pos="851"/>
        </w:tabs>
        <w:spacing w:line="276" w:lineRule="auto"/>
        <w:jc w:val="both"/>
        <w:rPr>
          <w:lang w:val="en-GB"/>
        </w:rPr>
      </w:pPr>
      <w:r>
        <w:rPr>
          <w:lang w:val="en-GB"/>
        </w:rPr>
        <w:t>Submit</w:t>
      </w:r>
      <w:r w:rsidR="00BE127F">
        <w:rPr>
          <w:lang w:val="en-GB"/>
        </w:rPr>
        <w:t xml:space="preserve"> draft</w:t>
      </w:r>
      <w:r>
        <w:rPr>
          <w:lang w:val="en-GB"/>
        </w:rPr>
        <w:t>ed</w:t>
      </w:r>
      <w:r w:rsidR="00BE127F">
        <w:rPr>
          <w:lang w:val="en-GB"/>
        </w:rPr>
        <w:t xml:space="preserve"> </w:t>
      </w:r>
      <w:r>
        <w:rPr>
          <w:lang w:val="en-GB"/>
        </w:rPr>
        <w:t>Co-</w:t>
      </w:r>
      <w:r w:rsidR="00BE127F">
        <w:rPr>
          <w:lang w:val="en-GB"/>
        </w:rPr>
        <w:t xml:space="preserve">management plan and other legislation to the </w:t>
      </w:r>
      <w:r w:rsidR="001F34DB">
        <w:rPr>
          <w:lang w:val="en-GB"/>
        </w:rPr>
        <w:t>Assembly</w:t>
      </w:r>
      <w:r w:rsidR="00BE127F">
        <w:rPr>
          <w:lang w:val="en-GB"/>
        </w:rPr>
        <w:t>.</w:t>
      </w:r>
    </w:p>
    <w:p w14:paraId="0D050860" w14:textId="77777777" w:rsidR="0003048F" w:rsidRDefault="00BF2519" w:rsidP="006643A7">
      <w:pPr>
        <w:numPr>
          <w:ilvl w:val="0"/>
          <w:numId w:val="4"/>
        </w:numPr>
        <w:tabs>
          <w:tab w:val="left" w:pos="851"/>
        </w:tabs>
        <w:spacing w:line="276" w:lineRule="auto"/>
        <w:jc w:val="both"/>
        <w:rPr>
          <w:lang w:val="en-GB"/>
        </w:rPr>
      </w:pPr>
      <w:r>
        <w:rPr>
          <w:lang w:val="en-GB"/>
        </w:rPr>
        <w:t>Represent</w:t>
      </w:r>
      <w:r w:rsidR="00BE127F">
        <w:rPr>
          <w:lang w:val="en-GB"/>
        </w:rPr>
        <w:t xml:space="preserve"> work plan</w:t>
      </w:r>
      <w:r>
        <w:rPr>
          <w:lang w:val="en-GB"/>
        </w:rPr>
        <w:t>s</w:t>
      </w:r>
      <w:r w:rsidR="00BE127F">
        <w:rPr>
          <w:lang w:val="en-GB"/>
        </w:rPr>
        <w:t xml:space="preserve"> and draft</w:t>
      </w:r>
      <w:r>
        <w:rPr>
          <w:lang w:val="en-GB"/>
        </w:rPr>
        <w:t>ed</w:t>
      </w:r>
      <w:r w:rsidR="00BE127F">
        <w:rPr>
          <w:lang w:val="en-GB"/>
        </w:rPr>
        <w:t xml:space="preserve"> budget for the</w:t>
      </w:r>
      <w:r>
        <w:rPr>
          <w:lang w:val="en-GB"/>
        </w:rPr>
        <w:t xml:space="preserve"> BMU to the</w:t>
      </w:r>
      <w:r w:rsidR="00BE127F">
        <w:rPr>
          <w:lang w:val="en-GB"/>
        </w:rPr>
        <w:t xml:space="preserve"> </w:t>
      </w:r>
      <w:r w:rsidR="001F34DB">
        <w:rPr>
          <w:lang w:val="en-GB"/>
        </w:rPr>
        <w:t>Assembly</w:t>
      </w:r>
      <w:r w:rsidR="00BE127F">
        <w:rPr>
          <w:lang w:val="en-GB"/>
        </w:rPr>
        <w:t>.</w:t>
      </w:r>
    </w:p>
    <w:p w14:paraId="151EF523" w14:textId="77777777" w:rsidR="0003048F" w:rsidRDefault="00BF2519" w:rsidP="006643A7">
      <w:pPr>
        <w:numPr>
          <w:ilvl w:val="0"/>
          <w:numId w:val="4"/>
        </w:numPr>
        <w:tabs>
          <w:tab w:val="left" w:pos="851"/>
        </w:tabs>
        <w:spacing w:line="276" w:lineRule="auto"/>
        <w:jc w:val="both"/>
        <w:rPr>
          <w:lang w:val="en-GB"/>
        </w:rPr>
      </w:pPr>
      <w:r>
        <w:rPr>
          <w:lang w:val="en-GB"/>
        </w:rPr>
        <w:t>Complete contracts based on budgets and approved plans.</w:t>
      </w:r>
    </w:p>
    <w:p w14:paraId="5FAF0446" w14:textId="77777777" w:rsidR="0003048F" w:rsidRDefault="00BF2519" w:rsidP="006643A7">
      <w:pPr>
        <w:numPr>
          <w:ilvl w:val="0"/>
          <w:numId w:val="4"/>
        </w:numPr>
        <w:tabs>
          <w:tab w:val="left" w:pos="851"/>
        </w:tabs>
        <w:spacing w:line="276" w:lineRule="auto"/>
        <w:jc w:val="both"/>
        <w:rPr>
          <w:lang w:val="en-GB"/>
        </w:rPr>
      </w:pPr>
      <w:r>
        <w:rPr>
          <w:lang w:val="en-GB"/>
        </w:rPr>
        <w:t>Hiring and when required to lay off BMU employees.</w:t>
      </w:r>
    </w:p>
    <w:p w14:paraId="5843D2FC" w14:textId="77777777" w:rsidR="0003048F" w:rsidRDefault="00BF2519" w:rsidP="006643A7">
      <w:pPr>
        <w:numPr>
          <w:ilvl w:val="0"/>
          <w:numId w:val="4"/>
        </w:numPr>
        <w:tabs>
          <w:tab w:val="left" w:pos="851"/>
        </w:tabs>
        <w:spacing w:line="276" w:lineRule="auto"/>
        <w:jc w:val="both"/>
        <w:rPr>
          <w:lang w:val="en-GB"/>
        </w:rPr>
      </w:pPr>
      <w:r>
        <w:rPr>
          <w:lang w:val="en-GB"/>
        </w:rPr>
        <w:t>Maintain account</w:t>
      </w:r>
      <w:r w:rsidR="00E01460">
        <w:rPr>
          <w:lang w:val="en-GB"/>
        </w:rPr>
        <w:t>s</w:t>
      </w:r>
      <w:r>
        <w:rPr>
          <w:lang w:val="en-GB"/>
        </w:rPr>
        <w:t xml:space="preserve"> and register</w:t>
      </w:r>
      <w:r w:rsidR="00E01460">
        <w:rPr>
          <w:lang w:val="en-GB"/>
        </w:rPr>
        <w:t>s</w:t>
      </w:r>
      <w:r>
        <w:rPr>
          <w:lang w:val="en-GB"/>
        </w:rPr>
        <w:t xml:space="preserve"> as defined in the Regulations</w:t>
      </w:r>
    </w:p>
    <w:p w14:paraId="3D01FA6B" w14:textId="77777777" w:rsidR="0003048F" w:rsidRDefault="00BF2519" w:rsidP="006643A7">
      <w:pPr>
        <w:numPr>
          <w:ilvl w:val="0"/>
          <w:numId w:val="4"/>
        </w:numPr>
        <w:tabs>
          <w:tab w:val="left" w:pos="851"/>
        </w:tabs>
        <w:spacing w:line="276" w:lineRule="auto"/>
        <w:jc w:val="both"/>
      </w:pPr>
      <w:r>
        <w:rPr>
          <w:lang w:val="en-GB"/>
        </w:rPr>
        <w:t>Exchange information</w:t>
      </w:r>
      <w:r w:rsidR="00E01460">
        <w:rPr>
          <w:lang w:val="en-GB"/>
        </w:rPr>
        <w:t xml:space="preserve">/ideas </w:t>
      </w:r>
      <w:r>
        <w:rPr>
          <w:lang w:val="en-GB"/>
        </w:rPr>
        <w:t>with BMU or other relevant organizations to maintain fairness and transparency in fish prices and its products.</w:t>
      </w:r>
    </w:p>
    <w:p w14:paraId="0FF0B1CB" w14:textId="77777777" w:rsidR="0003048F" w:rsidRDefault="00BF2519" w:rsidP="006643A7">
      <w:pPr>
        <w:numPr>
          <w:ilvl w:val="0"/>
          <w:numId w:val="4"/>
        </w:numPr>
        <w:tabs>
          <w:tab w:val="left" w:pos="851"/>
        </w:tabs>
        <w:spacing w:line="276" w:lineRule="auto"/>
        <w:jc w:val="both"/>
        <w:rPr>
          <w:lang w:val="en-GB"/>
        </w:rPr>
      </w:pPr>
      <w:r>
        <w:rPr>
          <w:lang w:val="en-GB"/>
        </w:rPr>
        <w:t>Prepare f</w:t>
      </w:r>
      <w:r w:rsidR="00E01460">
        <w:rPr>
          <w:lang w:val="en-GB"/>
        </w:rPr>
        <w:t>unding, expenditure proposals,</w:t>
      </w:r>
      <w:r>
        <w:rPr>
          <w:lang w:val="en-GB"/>
        </w:rPr>
        <w:t xml:space="preserve"> revenue</w:t>
      </w:r>
      <w:r w:rsidR="00E01460">
        <w:rPr>
          <w:lang w:val="en-GB"/>
        </w:rPr>
        <w:t xml:space="preserve"> projections</w:t>
      </w:r>
      <w:r>
        <w:rPr>
          <w:lang w:val="en-GB"/>
        </w:rPr>
        <w:t xml:space="preserve"> and submit them to</w:t>
      </w:r>
      <w:r w:rsidR="00E01460">
        <w:rPr>
          <w:lang w:val="en-GB"/>
        </w:rPr>
        <w:t xml:space="preserve"> the</w:t>
      </w:r>
      <w:r>
        <w:rPr>
          <w:lang w:val="en-GB"/>
        </w:rPr>
        <w:t xml:space="preserve"> </w:t>
      </w:r>
      <w:r w:rsidR="001F34DB">
        <w:rPr>
          <w:lang w:val="en-GB"/>
        </w:rPr>
        <w:t>Assembly</w:t>
      </w:r>
      <w:r>
        <w:rPr>
          <w:lang w:val="en-GB"/>
        </w:rPr>
        <w:t xml:space="preserve"> for approval.</w:t>
      </w:r>
    </w:p>
    <w:p w14:paraId="1FE160D6" w14:textId="77777777" w:rsidR="0003048F" w:rsidRDefault="00BF2519" w:rsidP="006643A7">
      <w:pPr>
        <w:numPr>
          <w:ilvl w:val="0"/>
          <w:numId w:val="4"/>
        </w:numPr>
        <w:tabs>
          <w:tab w:val="left" w:pos="851"/>
        </w:tabs>
        <w:spacing w:line="276" w:lineRule="auto"/>
        <w:jc w:val="both"/>
        <w:rPr>
          <w:lang w:val="en-GB"/>
        </w:rPr>
      </w:pPr>
      <w:r>
        <w:rPr>
          <w:lang w:val="en-GB"/>
        </w:rPr>
        <w:t>Inspect and record foreign fishing vessels and authorize parking where appropriate.</w:t>
      </w:r>
    </w:p>
    <w:p w14:paraId="244CAC0A" w14:textId="77777777" w:rsidR="0003048F" w:rsidRDefault="00BF2519" w:rsidP="006643A7">
      <w:pPr>
        <w:numPr>
          <w:ilvl w:val="0"/>
          <w:numId w:val="4"/>
        </w:numPr>
        <w:tabs>
          <w:tab w:val="left" w:pos="851"/>
        </w:tabs>
        <w:spacing w:line="276" w:lineRule="auto"/>
        <w:jc w:val="both"/>
        <w:rPr>
          <w:lang w:val="en-GB"/>
        </w:rPr>
      </w:pPr>
      <w:r>
        <w:rPr>
          <w:lang w:val="en-GB"/>
        </w:rPr>
        <w:t>Supervise the financial management of BMU.</w:t>
      </w:r>
    </w:p>
    <w:p w14:paraId="2C70BB40" w14:textId="77777777" w:rsidR="0003048F" w:rsidRDefault="00BF2519" w:rsidP="006643A7">
      <w:pPr>
        <w:numPr>
          <w:ilvl w:val="0"/>
          <w:numId w:val="4"/>
        </w:numPr>
        <w:tabs>
          <w:tab w:val="left" w:pos="851"/>
        </w:tabs>
        <w:spacing w:line="276" w:lineRule="auto"/>
        <w:jc w:val="both"/>
        <w:rPr>
          <w:lang w:val="en-GB"/>
        </w:rPr>
      </w:pPr>
      <w:r>
        <w:rPr>
          <w:lang w:val="en-GB"/>
        </w:rPr>
        <w:t>Ensure fishing vessels in our jurisdictions are registered and have maritime</w:t>
      </w:r>
      <w:r w:rsidR="00E01460">
        <w:rPr>
          <w:lang w:val="en-GB"/>
        </w:rPr>
        <w:t xml:space="preserve"> authority</w:t>
      </w:r>
      <w:r>
        <w:rPr>
          <w:lang w:val="en-GB"/>
        </w:rPr>
        <w:t xml:space="preserve"> certification and safety equipment.</w:t>
      </w:r>
    </w:p>
    <w:p w14:paraId="7BCC41E4" w14:textId="77777777" w:rsidR="0003048F" w:rsidRDefault="00BF2519" w:rsidP="006643A7">
      <w:pPr>
        <w:numPr>
          <w:ilvl w:val="0"/>
          <w:numId w:val="4"/>
        </w:numPr>
        <w:tabs>
          <w:tab w:val="left" w:pos="851"/>
        </w:tabs>
        <w:spacing w:line="276" w:lineRule="auto"/>
        <w:jc w:val="both"/>
        <w:rPr>
          <w:lang w:val="en-GB"/>
        </w:rPr>
      </w:pPr>
      <w:r>
        <w:rPr>
          <w:lang w:val="en-GB"/>
        </w:rPr>
        <w:t>Dispute Resolution</w:t>
      </w:r>
    </w:p>
    <w:p w14:paraId="6608B825" w14:textId="77777777" w:rsidR="0003048F" w:rsidRDefault="00BF2519" w:rsidP="006643A7">
      <w:pPr>
        <w:numPr>
          <w:ilvl w:val="0"/>
          <w:numId w:val="4"/>
        </w:numPr>
        <w:tabs>
          <w:tab w:val="left" w:pos="851"/>
        </w:tabs>
        <w:spacing w:line="276" w:lineRule="auto"/>
        <w:jc w:val="both"/>
        <w:rPr>
          <w:lang w:val="en-GB"/>
        </w:rPr>
      </w:pPr>
      <w:r>
        <w:rPr>
          <w:lang w:val="en-GB"/>
        </w:rPr>
        <w:t xml:space="preserve">Make sure there are plans for </w:t>
      </w:r>
      <w:r w:rsidR="00E01460">
        <w:rPr>
          <w:lang w:val="en-GB"/>
        </w:rPr>
        <w:t>member’s welfare are taken into consideration</w:t>
      </w:r>
    </w:p>
    <w:p w14:paraId="778D4811" w14:textId="77777777" w:rsidR="0003048F" w:rsidRDefault="00BF2519" w:rsidP="006643A7">
      <w:pPr>
        <w:numPr>
          <w:ilvl w:val="0"/>
          <w:numId w:val="4"/>
        </w:numPr>
        <w:tabs>
          <w:tab w:val="left" w:pos="851"/>
        </w:tabs>
        <w:spacing w:line="276" w:lineRule="auto"/>
        <w:jc w:val="both"/>
        <w:rPr>
          <w:lang w:val="en-GB"/>
        </w:rPr>
      </w:pPr>
      <w:commentRangeStart w:id="87"/>
      <w:r>
        <w:rPr>
          <w:lang w:val="en-GB"/>
        </w:rPr>
        <w:t>Prohibit construction sixty (60) meters from the high water mark as mandated in EMCA rules.</w:t>
      </w:r>
      <w:commentRangeEnd w:id="87"/>
      <w:r w:rsidR="00252E9B">
        <w:rPr>
          <w:rStyle w:val="CommentReference"/>
        </w:rPr>
        <w:commentReference w:id="87"/>
      </w:r>
    </w:p>
    <w:p w14:paraId="0212B236" w14:textId="77777777" w:rsidR="0003048F" w:rsidRDefault="00BF2519" w:rsidP="006643A7">
      <w:pPr>
        <w:numPr>
          <w:ilvl w:val="0"/>
          <w:numId w:val="4"/>
        </w:numPr>
        <w:tabs>
          <w:tab w:val="left" w:pos="851"/>
        </w:tabs>
        <w:spacing w:line="276" w:lineRule="auto"/>
        <w:jc w:val="both"/>
        <w:rPr>
          <w:lang w:val="en-GB"/>
        </w:rPr>
      </w:pPr>
      <w:r>
        <w:rPr>
          <w:lang w:val="en-GB"/>
        </w:rPr>
        <w:t xml:space="preserve">To oversee the management of the Kuruwitu </w:t>
      </w:r>
      <w:r w:rsidR="00E01460">
        <w:rPr>
          <w:lang w:val="en-GB"/>
        </w:rPr>
        <w:t xml:space="preserve">conservation </w:t>
      </w:r>
      <w:r>
        <w:rPr>
          <w:lang w:val="en-GB"/>
        </w:rPr>
        <w:t>area for the sustainable use of this marine resource.</w:t>
      </w:r>
    </w:p>
    <w:p w14:paraId="224B62D0" w14:textId="77777777" w:rsidR="0003048F" w:rsidRDefault="00BF2519" w:rsidP="006643A7">
      <w:pPr>
        <w:numPr>
          <w:ilvl w:val="0"/>
          <w:numId w:val="4"/>
        </w:numPr>
        <w:tabs>
          <w:tab w:val="left" w:pos="851"/>
        </w:tabs>
        <w:spacing w:line="276" w:lineRule="auto"/>
        <w:jc w:val="both"/>
      </w:pPr>
      <w:r>
        <w:rPr>
          <w:lang w:val="en-GB"/>
        </w:rPr>
        <w:t>Ensuring the safety of fishermen and th</w:t>
      </w:r>
      <w:r w:rsidR="00E01460">
        <w:rPr>
          <w:lang w:val="en-GB"/>
        </w:rPr>
        <w:t>eir</w:t>
      </w:r>
      <w:r>
        <w:rPr>
          <w:lang w:val="en-GB"/>
        </w:rPr>
        <w:t xml:space="preserve"> fishing gear</w:t>
      </w:r>
    </w:p>
    <w:p w14:paraId="411A8AF3" w14:textId="77777777" w:rsidR="0003048F" w:rsidRDefault="00BF2519" w:rsidP="006643A7">
      <w:pPr>
        <w:numPr>
          <w:ilvl w:val="0"/>
          <w:numId w:val="4"/>
        </w:numPr>
        <w:tabs>
          <w:tab w:val="left" w:pos="851"/>
        </w:tabs>
        <w:spacing w:line="276" w:lineRule="auto"/>
        <w:jc w:val="both"/>
        <w:rPr>
          <w:lang w:val="en-GB"/>
        </w:rPr>
      </w:pPr>
      <w:r>
        <w:rPr>
          <w:lang w:val="en-GB"/>
        </w:rPr>
        <w:t xml:space="preserve">Collaboration </w:t>
      </w:r>
      <w:r w:rsidR="00E01460">
        <w:rPr>
          <w:lang w:val="en-GB"/>
        </w:rPr>
        <w:t>with financial institutions towards</w:t>
      </w:r>
      <w:r>
        <w:rPr>
          <w:lang w:val="en-GB"/>
        </w:rPr>
        <w:t xml:space="preserve"> improving BMU performance</w:t>
      </w:r>
    </w:p>
    <w:p w14:paraId="32515E66" w14:textId="77777777" w:rsidR="0003048F" w:rsidRDefault="00BF2519" w:rsidP="006643A7">
      <w:pPr>
        <w:numPr>
          <w:ilvl w:val="0"/>
          <w:numId w:val="4"/>
        </w:numPr>
        <w:tabs>
          <w:tab w:val="left" w:pos="851"/>
        </w:tabs>
        <w:spacing w:line="276" w:lineRule="auto"/>
        <w:jc w:val="both"/>
        <w:rPr>
          <w:lang w:val="en-GB"/>
        </w:rPr>
      </w:pPr>
      <w:r>
        <w:rPr>
          <w:lang w:val="en-GB"/>
        </w:rPr>
        <w:t>Fish data collection</w:t>
      </w:r>
    </w:p>
    <w:p w14:paraId="769F4BE3" w14:textId="77777777" w:rsidR="0003048F" w:rsidRDefault="00BF2519" w:rsidP="006643A7">
      <w:pPr>
        <w:numPr>
          <w:ilvl w:val="0"/>
          <w:numId w:val="4"/>
        </w:numPr>
        <w:tabs>
          <w:tab w:val="left" w:pos="851"/>
        </w:tabs>
        <w:spacing w:line="276" w:lineRule="auto"/>
        <w:jc w:val="both"/>
        <w:rPr>
          <w:lang w:val="en-GB"/>
        </w:rPr>
      </w:pPr>
      <w:r>
        <w:rPr>
          <w:lang w:val="en-GB"/>
        </w:rPr>
        <w:t>Supervise all BMU employees</w:t>
      </w:r>
    </w:p>
    <w:p w14:paraId="582F45B0" w14:textId="77777777" w:rsidR="0003048F" w:rsidRDefault="0003048F" w:rsidP="006643A7">
      <w:pPr>
        <w:tabs>
          <w:tab w:val="left" w:pos="851"/>
        </w:tabs>
        <w:spacing w:line="276" w:lineRule="auto"/>
        <w:ind w:left="1080"/>
        <w:jc w:val="both"/>
        <w:rPr>
          <w:lang w:val="en-GB"/>
        </w:rPr>
      </w:pPr>
    </w:p>
    <w:p w14:paraId="28916574" w14:textId="77777777" w:rsidR="0003048F" w:rsidRDefault="00BF2519" w:rsidP="006643A7">
      <w:pPr>
        <w:pStyle w:val="Heading1"/>
        <w:numPr>
          <w:ilvl w:val="0"/>
          <w:numId w:val="11"/>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Chairman</w:t>
      </w:r>
    </w:p>
    <w:p w14:paraId="6CEDD7EC" w14:textId="77777777" w:rsidR="0003048F" w:rsidRDefault="00BF2519" w:rsidP="006643A7">
      <w:pPr>
        <w:autoSpaceDE w:val="0"/>
        <w:spacing w:line="276" w:lineRule="auto"/>
        <w:ind w:firstLine="720"/>
        <w:jc w:val="both"/>
      </w:pPr>
      <w:r>
        <w:rPr>
          <w:color w:val="000000"/>
        </w:rPr>
        <w:t xml:space="preserve">The BMU chairman </w:t>
      </w:r>
      <w:r w:rsidR="001F34DB">
        <w:rPr>
          <w:color w:val="000000"/>
        </w:rPr>
        <w:t>shall</w:t>
      </w:r>
      <w:r>
        <w:rPr>
          <w:color w:val="000000"/>
        </w:rPr>
        <w:t xml:space="preserve"> perform the following functions:</w:t>
      </w:r>
    </w:p>
    <w:p w14:paraId="7B816F31" w14:textId="77777777" w:rsidR="0003048F" w:rsidRDefault="00BF2519" w:rsidP="006643A7">
      <w:pPr>
        <w:numPr>
          <w:ilvl w:val="0"/>
          <w:numId w:val="33"/>
        </w:numPr>
        <w:tabs>
          <w:tab w:val="left" w:pos="851"/>
        </w:tabs>
        <w:spacing w:line="276" w:lineRule="auto"/>
        <w:jc w:val="both"/>
      </w:pPr>
      <w:commentRangeStart w:id="88"/>
      <w:r>
        <w:rPr>
          <w:lang w:val="en-GB"/>
        </w:rPr>
        <w:t xml:space="preserve">Conducting/supervising </w:t>
      </w:r>
      <w:r w:rsidR="002E6AA7">
        <w:rPr>
          <w:lang w:val="en-GB"/>
        </w:rPr>
        <w:t>Executive</w:t>
      </w:r>
      <w:r>
        <w:rPr>
          <w:lang w:val="en-GB"/>
        </w:rPr>
        <w:t xml:space="preserve"> Committee and </w:t>
      </w:r>
      <w:r w:rsidR="001F34DB">
        <w:rPr>
          <w:lang w:val="en-GB"/>
        </w:rPr>
        <w:t>Assembly</w:t>
      </w:r>
      <w:r>
        <w:rPr>
          <w:lang w:val="en-GB"/>
        </w:rPr>
        <w:t xml:space="preserve"> meetings</w:t>
      </w:r>
      <w:commentRangeEnd w:id="88"/>
      <w:r w:rsidR="00252E9B">
        <w:rPr>
          <w:rStyle w:val="CommentReference"/>
        </w:rPr>
        <w:commentReference w:id="88"/>
      </w:r>
    </w:p>
    <w:p w14:paraId="2F93B1BF" w14:textId="77777777" w:rsidR="0003048F" w:rsidRDefault="00BF2519" w:rsidP="006643A7">
      <w:pPr>
        <w:numPr>
          <w:ilvl w:val="0"/>
          <w:numId w:val="33"/>
        </w:numPr>
        <w:tabs>
          <w:tab w:val="left" w:pos="851"/>
        </w:tabs>
        <w:spacing w:line="276" w:lineRule="auto"/>
        <w:jc w:val="both"/>
        <w:rPr>
          <w:lang w:val="en-GB"/>
        </w:rPr>
      </w:pPr>
      <w:r>
        <w:rPr>
          <w:lang w:val="en-GB"/>
        </w:rPr>
        <w:t xml:space="preserve">Be the </w:t>
      </w:r>
      <w:r w:rsidR="00BE127F">
        <w:rPr>
          <w:lang w:val="en-GB"/>
        </w:rPr>
        <w:t>BMU official spokesman</w:t>
      </w:r>
    </w:p>
    <w:p w14:paraId="5016CB78" w14:textId="77777777" w:rsidR="0003048F" w:rsidRDefault="00BF2519" w:rsidP="006643A7">
      <w:pPr>
        <w:numPr>
          <w:ilvl w:val="0"/>
          <w:numId w:val="33"/>
        </w:numPr>
        <w:tabs>
          <w:tab w:val="left" w:pos="851"/>
        </w:tabs>
        <w:spacing w:line="276" w:lineRule="auto"/>
        <w:jc w:val="both"/>
      </w:pPr>
      <w:r>
        <w:rPr>
          <w:lang w:val="en-GB"/>
        </w:rPr>
        <w:t xml:space="preserve">Ensure the </w:t>
      </w:r>
      <w:r w:rsidR="002E6AA7">
        <w:rPr>
          <w:lang w:val="en-GB"/>
        </w:rPr>
        <w:t>Executive</w:t>
      </w:r>
      <w:r>
        <w:rPr>
          <w:lang w:val="en-GB"/>
        </w:rPr>
        <w:t xml:space="preserve"> Committee submits statistics, information and financial statements to the </w:t>
      </w:r>
      <w:r w:rsidR="001F34DB">
        <w:rPr>
          <w:lang w:val="en-GB"/>
        </w:rPr>
        <w:t>Assembly</w:t>
      </w:r>
      <w:r>
        <w:rPr>
          <w:lang w:val="en-GB"/>
        </w:rPr>
        <w:t xml:space="preserve"> and the Director of Fisheries promptly.</w:t>
      </w:r>
    </w:p>
    <w:p w14:paraId="1588A7B1" w14:textId="77777777" w:rsidR="0003048F" w:rsidRDefault="00BF2519" w:rsidP="006643A7">
      <w:pPr>
        <w:numPr>
          <w:ilvl w:val="0"/>
          <w:numId w:val="33"/>
        </w:numPr>
        <w:tabs>
          <w:tab w:val="left" w:pos="851"/>
        </w:tabs>
        <w:spacing w:line="276" w:lineRule="auto"/>
        <w:jc w:val="both"/>
        <w:rPr>
          <w:lang w:val="en-GB"/>
        </w:rPr>
      </w:pPr>
      <w:r>
        <w:rPr>
          <w:lang w:val="en-GB"/>
        </w:rPr>
        <w:t>Arrest any person who has a criminal record</w:t>
      </w:r>
    </w:p>
    <w:p w14:paraId="3695F6C3" w14:textId="77777777" w:rsidR="0003048F" w:rsidRPr="00970371" w:rsidRDefault="00BF2519" w:rsidP="006643A7">
      <w:pPr>
        <w:pStyle w:val="ListParagraph"/>
        <w:numPr>
          <w:ilvl w:val="0"/>
          <w:numId w:val="33"/>
        </w:numPr>
        <w:jc w:val="both"/>
        <w:rPr>
          <w:lang w:val="en-GB"/>
        </w:rPr>
      </w:pPr>
      <w:r>
        <w:rPr>
          <w:lang w:val="en-GB"/>
        </w:rPr>
        <w:t>S</w:t>
      </w:r>
      <w:r w:rsidRPr="00970371">
        <w:rPr>
          <w:lang w:val="en-GB"/>
        </w:rPr>
        <w:t>eize any fish, fishing gear, vessel, or other articles which he has reason to believe has been used in the commission of the offence, or in respect of which the offence has been committed.</w:t>
      </w:r>
    </w:p>
    <w:p w14:paraId="322858EE" w14:textId="77777777" w:rsidR="0003048F" w:rsidRPr="00970371" w:rsidRDefault="00BF2519" w:rsidP="006643A7">
      <w:pPr>
        <w:pStyle w:val="ListParagraph"/>
        <w:numPr>
          <w:ilvl w:val="0"/>
          <w:numId w:val="33"/>
        </w:numPr>
        <w:jc w:val="both"/>
        <w:rPr>
          <w:lang w:val="en-GB"/>
        </w:rPr>
      </w:pPr>
      <w:r>
        <w:rPr>
          <w:lang w:val="en-GB"/>
        </w:rPr>
        <w:t>Ha</w:t>
      </w:r>
      <w:r w:rsidRPr="00970371">
        <w:rPr>
          <w:lang w:val="en-GB"/>
        </w:rPr>
        <w:t xml:space="preserve">ndle seized </w:t>
      </w:r>
      <w:commentRangeStart w:id="89"/>
      <w:r w:rsidRPr="00970371">
        <w:rPr>
          <w:lang w:val="en-GB"/>
        </w:rPr>
        <w:t xml:space="preserve">items following </w:t>
      </w:r>
      <w:commentRangeEnd w:id="89"/>
      <w:r w:rsidR="00252E9B">
        <w:rPr>
          <w:rStyle w:val="CommentReference"/>
        </w:rPr>
        <w:commentReference w:id="89"/>
      </w:r>
      <w:r w:rsidRPr="00970371">
        <w:rPr>
          <w:lang w:val="en-GB"/>
        </w:rPr>
        <w:t>the Fisheries Act and the BMU Regulation.</w:t>
      </w:r>
    </w:p>
    <w:p w14:paraId="50E85DE1" w14:textId="77777777" w:rsidR="0003048F" w:rsidRPr="00970371" w:rsidRDefault="00BF2519" w:rsidP="006643A7">
      <w:pPr>
        <w:pStyle w:val="ListParagraph"/>
        <w:numPr>
          <w:ilvl w:val="0"/>
          <w:numId w:val="33"/>
        </w:numPr>
        <w:jc w:val="both"/>
        <w:rPr>
          <w:lang w:val="en-GB"/>
        </w:rPr>
      </w:pPr>
      <w:r w:rsidRPr="00970371">
        <w:rPr>
          <w:lang w:val="en-GB"/>
        </w:rPr>
        <w:t>Signatory to the Bank account;</w:t>
      </w:r>
    </w:p>
    <w:p w14:paraId="7D665C26" w14:textId="77777777" w:rsidR="0003048F" w:rsidRDefault="00BF2519" w:rsidP="006643A7">
      <w:pPr>
        <w:numPr>
          <w:ilvl w:val="0"/>
          <w:numId w:val="33"/>
        </w:numPr>
        <w:tabs>
          <w:tab w:val="left" w:pos="851"/>
        </w:tabs>
        <w:spacing w:line="276" w:lineRule="auto"/>
        <w:jc w:val="both"/>
        <w:rPr>
          <w:lang w:val="en-GB"/>
        </w:rPr>
      </w:pPr>
      <w:r>
        <w:rPr>
          <w:lang w:val="en-GB"/>
        </w:rPr>
        <w:t>And a</w:t>
      </w:r>
      <w:r w:rsidR="00BE127F">
        <w:rPr>
          <w:lang w:val="en-GB"/>
        </w:rPr>
        <w:t xml:space="preserve">ll other functions authorized by these </w:t>
      </w:r>
      <w:r>
        <w:rPr>
          <w:lang w:val="en-GB"/>
        </w:rPr>
        <w:t>By-laws</w:t>
      </w:r>
      <w:r w:rsidR="00BE127F">
        <w:rPr>
          <w:lang w:val="en-GB"/>
        </w:rPr>
        <w:t xml:space="preserve"> or regulations.</w:t>
      </w:r>
    </w:p>
    <w:p w14:paraId="5AEA0EB8" w14:textId="77777777" w:rsidR="0003048F" w:rsidRDefault="0003048F" w:rsidP="006643A7">
      <w:pPr>
        <w:tabs>
          <w:tab w:val="left" w:pos="851"/>
        </w:tabs>
        <w:spacing w:line="276" w:lineRule="auto"/>
        <w:ind w:left="720"/>
        <w:jc w:val="both"/>
        <w:rPr>
          <w:lang w:val="en-GB"/>
        </w:rPr>
      </w:pPr>
    </w:p>
    <w:p w14:paraId="60439EDB" w14:textId="77777777" w:rsidR="0003048F" w:rsidRDefault="00BF2519" w:rsidP="006643A7">
      <w:pPr>
        <w:pStyle w:val="Heading1"/>
        <w:numPr>
          <w:ilvl w:val="0"/>
          <w:numId w:val="11"/>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Secretary</w:t>
      </w:r>
    </w:p>
    <w:p w14:paraId="1D32149F" w14:textId="77777777" w:rsidR="0003048F" w:rsidRDefault="00BF2519" w:rsidP="006643A7">
      <w:pPr>
        <w:autoSpaceDE w:val="0"/>
        <w:spacing w:line="276" w:lineRule="auto"/>
        <w:ind w:firstLine="720"/>
        <w:jc w:val="both"/>
      </w:pPr>
      <w:r>
        <w:rPr>
          <w:color w:val="000000"/>
        </w:rPr>
        <w:t>The BMU Secretary shall perform the following functions:</w:t>
      </w:r>
    </w:p>
    <w:p w14:paraId="254DE22B" w14:textId="77777777" w:rsidR="0003048F" w:rsidRDefault="00BF2519" w:rsidP="006643A7">
      <w:pPr>
        <w:numPr>
          <w:ilvl w:val="0"/>
          <w:numId w:val="31"/>
        </w:numPr>
        <w:tabs>
          <w:tab w:val="left" w:pos="851"/>
        </w:tabs>
        <w:spacing w:line="276" w:lineRule="auto"/>
        <w:jc w:val="both"/>
        <w:rPr>
          <w:lang w:val="en-GB"/>
        </w:rPr>
      </w:pPr>
      <w:r>
        <w:rPr>
          <w:lang w:val="en-GB"/>
        </w:rPr>
        <w:lastRenderedPageBreak/>
        <w:t xml:space="preserve">Convene meetings of </w:t>
      </w:r>
      <w:r w:rsidR="002E6AA7">
        <w:rPr>
          <w:lang w:val="en-GB"/>
        </w:rPr>
        <w:t>Executive</w:t>
      </w:r>
      <w:r>
        <w:rPr>
          <w:lang w:val="en-GB"/>
        </w:rPr>
        <w:t xml:space="preserve"> Committee and </w:t>
      </w:r>
      <w:r w:rsidR="001F34DB">
        <w:rPr>
          <w:lang w:val="en-GB"/>
        </w:rPr>
        <w:t>Assembly</w:t>
      </w:r>
      <w:r>
        <w:rPr>
          <w:lang w:val="en-GB"/>
        </w:rPr>
        <w:t xml:space="preserve"> in consultation with the chairman.</w:t>
      </w:r>
    </w:p>
    <w:p w14:paraId="37EA4D42" w14:textId="77777777" w:rsidR="0003048F" w:rsidRDefault="00BF2519" w:rsidP="006643A7">
      <w:pPr>
        <w:numPr>
          <w:ilvl w:val="0"/>
          <w:numId w:val="31"/>
        </w:numPr>
        <w:tabs>
          <w:tab w:val="left" w:pos="851"/>
        </w:tabs>
        <w:spacing w:line="276" w:lineRule="auto"/>
        <w:jc w:val="both"/>
        <w:rPr>
          <w:lang w:val="en-GB"/>
        </w:rPr>
      </w:pPr>
      <w:r>
        <w:rPr>
          <w:lang w:val="en-GB"/>
        </w:rPr>
        <w:t>A</w:t>
      </w:r>
      <w:r w:rsidRPr="00970371">
        <w:rPr>
          <w:lang w:val="en-GB"/>
        </w:rPr>
        <w:t>ct as the minute clerk at meetings of the assembly and the executive committee</w:t>
      </w:r>
      <w:r w:rsidR="00BE127F">
        <w:rPr>
          <w:lang w:val="en-GB"/>
        </w:rPr>
        <w:t>.</w:t>
      </w:r>
    </w:p>
    <w:p w14:paraId="32A2BB50" w14:textId="77777777" w:rsidR="0003048F" w:rsidRDefault="00BF2519" w:rsidP="006643A7">
      <w:pPr>
        <w:numPr>
          <w:ilvl w:val="0"/>
          <w:numId w:val="31"/>
        </w:numPr>
        <w:tabs>
          <w:tab w:val="left" w:pos="851"/>
        </w:tabs>
        <w:spacing w:line="276" w:lineRule="auto"/>
        <w:jc w:val="both"/>
      </w:pPr>
      <w:r>
        <w:rPr>
          <w:lang w:val="en-GB"/>
        </w:rPr>
        <w:t>M</w:t>
      </w:r>
      <w:r w:rsidRPr="00970371">
        <w:rPr>
          <w:lang w:val="en-GB"/>
        </w:rPr>
        <w:t>aintain the correspondence of the beach management unit</w:t>
      </w:r>
      <w:r w:rsidR="00BE127F">
        <w:rPr>
          <w:lang w:val="en-GB"/>
        </w:rPr>
        <w:t>.</w:t>
      </w:r>
    </w:p>
    <w:p w14:paraId="27F8B9D7" w14:textId="77777777" w:rsidR="0003048F" w:rsidRPr="00CE2EFC" w:rsidRDefault="00BF2519" w:rsidP="006643A7">
      <w:pPr>
        <w:pStyle w:val="ListParagraph"/>
        <w:numPr>
          <w:ilvl w:val="0"/>
          <w:numId w:val="31"/>
        </w:numPr>
        <w:jc w:val="both"/>
        <w:rPr>
          <w:lang w:val="en-GB"/>
        </w:rPr>
      </w:pPr>
      <w:r w:rsidRPr="00CE2EFC">
        <w:rPr>
          <w:lang w:val="en-GB"/>
        </w:rPr>
        <w:t xml:space="preserve">Prepare monthly, quarterly and annual performance </w:t>
      </w:r>
      <w:r w:rsidR="00CE2EFC" w:rsidRPr="00CE2EFC">
        <w:rPr>
          <w:lang w:val="en-GB"/>
        </w:rPr>
        <w:t>reports for submission and presenta</w:t>
      </w:r>
      <w:r w:rsidR="00CE2EFC">
        <w:rPr>
          <w:lang w:val="en-GB"/>
        </w:rPr>
        <w:t>tion to the Executive committee</w:t>
      </w:r>
      <w:r w:rsidRPr="00CE2EFC">
        <w:rPr>
          <w:lang w:val="en-GB"/>
        </w:rPr>
        <w:t xml:space="preserve"> and the </w:t>
      </w:r>
      <w:r w:rsidR="001F34DB" w:rsidRPr="00CE2EFC">
        <w:rPr>
          <w:lang w:val="en-GB"/>
        </w:rPr>
        <w:t>Assembly</w:t>
      </w:r>
      <w:r w:rsidRPr="00CE2EFC">
        <w:rPr>
          <w:lang w:val="en-GB"/>
        </w:rPr>
        <w:t>.</w:t>
      </w:r>
    </w:p>
    <w:p w14:paraId="0BFE356A" w14:textId="77777777" w:rsidR="0003048F" w:rsidRDefault="00BF2519" w:rsidP="006643A7">
      <w:pPr>
        <w:numPr>
          <w:ilvl w:val="0"/>
          <w:numId w:val="31"/>
        </w:numPr>
        <w:tabs>
          <w:tab w:val="left" w:pos="851"/>
        </w:tabs>
        <w:spacing w:line="276" w:lineRule="auto"/>
        <w:jc w:val="both"/>
        <w:rPr>
          <w:lang w:val="en-GB"/>
        </w:rPr>
      </w:pPr>
      <w:r>
        <w:rPr>
          <w:lang w:val="en-GB"/>
        </w:rPr>
        <w:t xml:space="preserve">Maintain and update all </w:t>
      </w:r>
      <w:r w:rsidR="001F34DB">
        <w:rPr>
          <w:lang w:val="en-GB"/>
        </w:rPr>
        <w:t>Assembly</w:t>
      </w:r>
      <w:r>
        <w:rPr>
          <w:lang w:val="en-GB"/>
        </w:rPr>
        <w:t>member records, equipment, statistics and other records.</w:t>
      </w:r>
    </w:p>
    <w:p w14:paraId="3253E1D9" w14:textId="77777777" w:rsidR="0003048F" w:rsidRDefault="00BF2519" w:rsidP="006643A7">
      <w:pPr>
        <w:numPr>
          <w:ilvl w:val="0"/>
          <w:numId w:val="31"/>
        </w:numPr>
        <w:tabs>
          <w:tab w:val="left" w:pos="851"/>
        </w:tabs>
        <w:spacing w:line="276" w:lineRule="auto"/>
        <w:jc w:val="both"/>
      </w:pPr>
      <w:r>
        <w:rPr>
          <w:lang w:val="en-GB"/>
        </w:rPr>
        <w:t>Collect and submit all statistics and information as required by the Director of Fisheries.</w:t>
      </w:r>
    </w:p>
    <w:p w14:paraId="570C2077" w14:textId="77777777" w:rsidR="0003048F" w:rsidRDefault="00BF2519" w:rsidP="006643A7">
      <w:pPr>
        <w:numPr>
          <w:ilvl w:val="0"/>
          <w:numId w:val="31"/>
        </w:numPr>
        <w:tabs>
          <w:tab w:val="left" w:pos="851"/>
        </w:tabs>
        <w:spacing w:line="276" w:lineRule="auto"/>
        <w:jc w:val="both"/>
        <w:rPr>
          <w:lang w:val="en-GB"/>
        </w:rPr>
      </w:pPr>
      <w:r>
        <w:rPr>
          <w:lang w:val="en-GB"/>
        </w:rPr>
        <w:t>Any other duties assigned to him by the chairman</w:t>
      </w:r>
    </w:p>
    <w:p w14:paraId="07465EE2" w14:textId="77777777" w:rsidR="0003048F" w:rsidRDefault="0003048F" w:rsidP="006643A7">
      <w:pPr>
        <w:tabs>
          <w:tab w:val="left" w:pos="851"/>
        </w:tabs>
        <w:spacing w:line="276" w:lineRule="auto"/>
        <w:ind w:left="720"/>
        <w:jc w:val="both"/>
        <w:rPr>
          <w:lang w:val="en-GB"/>
        </w:rPr>
      </w:pPr>
    </w:p>
    <w:p w14:paraId="31B2BBED" w14:textId="77777777" w:rsidR="0003048F" w:rsidRDefault="00BF2519" w:rsidP="006643A7">
      <w:pPr>
        <w:pStyle w:val="Heading1"/>
        <w:numPr>
          <w:ilvl w:val="0"/>
          <w:numId w:val="11"/>
        </w:numPr>
        <w:spacing w:before="0" w:after="0" w:line="276" w:lineRule="auto"/>
        <w:jc w:val="both"/>
      </w:pPr>
      <w:r>
        <w:rPr>
          <w:rFonts w:ascii="Times New Roman" w:hAnsi="Times New Roman" w:cs="Times New Roman"/>
          <w:color w:val="000000"/>
          <w:sz w:val="24"/>
          <w:szCs w:val="24"/>
        </w:rPr>
        <w:t>Treasurer</w:t>
      </w:r>
    </w:p>
    <w:p w14:paraId="30E032F0" w14:textId="77777777" w:rsidR="0003048F" w:rsidRDefault="00BF2519" w:rsidP="006643A7">
      <w:pPr>
        <w:autoSpaceDE w:val="0"/>
        <w:spacing w:line="276" w:lineRule="auto"/>
        <w:ind w:firstLine="720"/>
        <w:jc w:val="both"/>
      </w:pPr>
      <w:r>
        <w:rPr>
          <w:color w:val="000000"/>
        </w:rPr>
        <w:t xml:space="preserve">The Treasurer </w:t>
      </w:r>
      <w:r w:rsidR="001F34DB">
        <w:rPr>
          <w:color w:val="000000"/>
        </w:rPr>
        <w:t>shall</w:t>
      </w:r>
      <w:r>
        <w:rPr>
          <w:color w:val="000000"/>
        </w:rPr>
        <w:t xml:space="preserve"> perform the following functions:</w:t>
      </w:r>
    </w:p>
    <w:p w14:paraId="240EF1BD" w14:textId="77777777" w:rsidR="0003048F" w:rsidRDefault="00BF2519" w:rsidP="006643A7">
      <w:pPr>
        <w:numPr>
          <w:ilvl w:val="0"/>
          <w:numId w:val="14"/>
        </w:numPr>
        <w:tabs>
          <w:tab w:val="left" w:pos="851"/>
        </w:tabs>
        <w:spacing w:line="276" w:lineRule="auto"/>
        <w:jc w:val="both"/>
        <w:rPr>
          <w:lang w:val="en-GB"/>
        </w:rPr>
      </w:pPr>
      <w:r>
        <w:rPr>
          <w:lang w:val="en-GB"/>
        </w:rPr>
        <w:t xml:space="preserve">Prepare and make payments approved by the </w:t>
      </w:r>
      <w:r w:rsidR="002E6AA7">
        <w:rPr>
          <w:lang w:val="en-GB"/>
        </w:rPr>
        <w:t>Executive</w:t>
      </w:r>
      <w:r>
        <w:rPr>
          <w:lang w:val="en-GB"/>
        </w:rPr>
        <w:t xml:space="preserve"> Committee</w:t>
      </w:r>
    </w:p>
    <w:p w14:paraId="6C5C9D40" w14:textId="77777777" w:rsidR="0003048F" w:rsidRDefault="00BF2519" w:rsidP="006643A7">
      <w:pPr>
        <w:numPr>
          <w:ilvl w:val="0"/>
          <w:numId w:val="14"/>
        </w:numPr>
        <w:tabs>
          <w:tab w:val="left" w:pos="851"/>
        </w:tabs>
        <w:spacing w:line="276" w:lineRule="auto"/>
        <w:jc w:val="both"/>
      </w:pPr>
      <w:r>
        <w:rPr>
          <w:lang w:val="en-GB"/>
        </w:rPr>
        <w:t>Maintain records of BMU financial transactions</w:t>
      </w:r>
    </w:p>
    <w:p w14:paraId="380985EE" w14:textId="77777777" w:rsidR="0003048F" w:rsidRDefault="00BF2519" w:rsidP="006643A7">
      <w:pPr>
        <w:numPr>
          <w:ilvl w:val="0"/>
          <w:numId w:val="14"/>
        </w:numPr>
        <w:tabs>
          <w:tab w:val="left" w:pos="851"/>
        </w:tabs>
        <w:spacing w:line="276" w:lineRule="auto"/>
        <w:jc w:val="both"/>
        <w:rPr>
          <w:lang w:val="en-GB"/>
        </w:rPr>
      </w:pPr>
      <w:r>
        <w:rPr>
          <w:lang w:val="en-GB"/>
        </w:rPr>
        <w:t>Receive the money and deposit it into the BMU Bank account</w:t>
      </w:r>
    </w:p>
    <w:p w14:paraId="6063C1AB" w14:textId="77777777" w:rsidR="0003048F" w:rsidRDefault="00BF2519" w:rsidP="006643A7">
      <w:pPr>
        <w:numPr>
          <w:ilvl w:val="0"/>
          <w:numId w:val="14"/>
        </w:numPr>
        <w:tabs>
          <w:tab w:val="left" w:pos="851"/>
        </w:tabs>
        <w:spacing w:line="276" w:lineRule="auto"/>
        <w:jc w:val="both"/>
        <w:rPr>
          <w:lang w:val="en-GB"/>
        </w:rPr>
      </w:pPr>
      <w:r>
        <w:rPr>
          <w:lang w:val="en-GB"/>
        </w:rPr>
        <w:t>Keeping records of BMU assets and liabilities</w:t>
      </w:r>
    </w:p>
    <w:p w14:paraId="6E099E86" w14:textId="77777777" w:rsidR="0003048F" w:rsidRDefault="00BF2519" w:rsidP="006643A7">
      <w:pPr>
        <w:numPr>
          <w:ilvl w:val="0"/>
          <w:numId w:val="14"/>
        </w:numPr>
        <w:tabs>
          <w:tab w:val="left" w:pos="851"/>
        </w:tabs>
        <w:spacing w:line="276" w:lineRule="auto"/>
        <w:jc w:val="both"/>
        <w:rPr>
          <w:lang w:val="en-GB"/>
        </w:rPr>
      </w:pPr>
      <w:r>
        <w:rPr>
          <w:lang w:val="en-GB"/>
        </w:rPr>
        <w:t>Prepare monthly, quarterly and yearly financial statements</w:t>
      </w:r>
    </w:p>
    <w:p w14:paraId="02137FFB" w14:textId="77777777" w:rsidR="0003048F" w:rsidRDefault="00BF2519" w:rsidP="006643A7">
      <w:pPr>
        <w:numPr>
          <w:ilvl w:val="0"/>
          <w:numId w:val="14"/>
        </w:numPr>
        <w:tabs>
          <w:tab w:val="left" w:pos="851"/>
        </w:tabs>
        <w:spacing w:line="276" w:lineRule="auto"/>
        <w:jc w:val="both"/>
        <w:rPr>
          <w:lang w:val="en-GB"/>
        </w:rPr>
      </w:pPr>
      <w:r>
        <w:rPr>
          <w:lang w:val="en-GB"/>
        </w:rPr>
        <w:t>Submit and present</w:t>
      </w:r>
      <w:r w:rsidR="00BE127F">
        <w:rPr>
          <w:lang w:val="en-GB"/>
        </w:rPr>
        <w:t xml:space="preserve"> financial statements to </w:t>
      </w:r>
      <w:r w:rsidR="002E6AA7">
        <w:rPr>
          <w:lang w:val="en-GB"/>
        </w:rPr>
        <w:t>Executive</w:t>
      </w:r>
      <w:r w:rsidR="00BE127F">
        <w:rPr>
          <w:lang w:val="en-GB"/>
        </w:rPr>
        <w:t xml:space="preserve"> Committee and </w:t>
      </w:r>
      <w:r w:rsidR="001F34DB">
        <w:rPr>
          <w:lang w:val="en-GB"/>
        </w:rPr>
        <w:t>Assembly</w:t>
      </w:r>
      <w:r w:rsidR="00BE127F">
        <w:rPr>
          <w:lang w:val="en-GB"/>
        </w:rPr>
        <w:t xml:space="preserve"> for analysis, approval</w:t>
      </w:r>
    </w:p>
    <w:p w14:paraId="4121790E" w14:textId="77777777" w:rsidR="00197159" w:rsidRDefault="00BF2519" w:rsidP="006643A7">
      <w:pPr>
        <w:numPr>
          <w:ilvl w:val="0"/>
          <w:numId w:val="14"/>
        </w:numPr>
        <w:tabs>
          <w:tab w:val="left" w:pos="851"/>
        </w:tabs>
        <w:spacing w:line="276" w:lineRule="auto"/>
        <w:jc w:val="both"/>
        <w:rPr>
          <w:lang w:val="en-GB"/>
        </w:rPr>
      </w:pPr>
      <w:r w:rsidRPr="00197159">
        <w:rPr>
          <w:lang w:val="en-GB"/>
        </w:rPr>
        <w:t xml:space="preserve">Signatory to the Bank account </w:t>
      </w:r>
    </w:p>
    <w:p w14:paraId="3C2DE2C2" w14:textId="77777777" w:rsidR="0003048F" w:rsidRPr="00197159" w:rsidRDefault="00BF2519" w:rsidP="006643A7">
      <w:pPr>
        <w:numPr>
          <w:ilvl w:val="0"/>
          <w:numId w:val="14"/>
        </w:numPr>
        <w:tabs>
          <w:tab w:val="left" w:pos="851"/>
        </w:tabs>
        <w:spacing w:line="276" w:lineRule="auto"/>
        <w:jc w:val="both"/>
        <w:rPr>
          <w:lang w:val="en-GB"/>
        </w:rPr>
      </w:pPr>
      <w:r w:rsidRPr="00197159">
        <w:rPr>
          <w:lang w:val="en-GB"/>
        </w:rPr>
        <w:t>Collaborate with sub</w:t>
      </w:r>
      <w:r w:rsidR="00197159">
        <w:rPr>
          <w:lang w:val="en-GB"/>
        </w:rPr>
        <w:t>-</w:t>
      </w:r>
      <w:r w:rsidRPr="00197159">
        <w:rPr>
          <w:lang w:val="en-GB"/>
        </w:rPr>
        <w:t xml:space="preserve">committee </w:t>
      </w:r>
      <w:r w:rsidR="00197159">
        <w:rPr>
          <w:lang w:val="en-GB"/>
        </w:rPr>
        <w:t xml:space="preserve">on </w:t>
      </w:r>
      <w:r w:rsidRPr="00197159">
        <w:rPr>
          <w:lang w:val="en-GB"/>
        </w:rPr>
        <w:t xml:space="preserve">finance in revenue collection for </w:t>
      </w:r>
      <w:r w:rsidR="00197159">
        <w:rPr>
          <w:lang w:val="en-GB"/>
        </w:rPr>
        <w:t>the BMU</w:t>
      </w:r>
    </w:p>
    <w:p w14:paraId="476100B2" w14:textId="77777777" w:rsidR="00197159" w:rsidRPr="00197159" w:rsidRDefault="00BF2519" w:rsidP="006643A7">
      <w:pPr>
        <w:pStyle w:val="ListParagraph"/>
        <w:numPr>
          <w:ilvl w:val="0"/>
          <w:numId w:val="14"/>
        </w:numPr>
        <w:jc w:val="both"/>
        <w:rPr>
          <w:lang w:val="en-GB"/>
        </w:rPr>
      </w:pPr>
      <w:r w:rsidRPr="00197159">
        <w:rPr>
          <w:lang w:val="en-GB"/>
        </w:rPr>
        <w:t>Payment of salaries to employees</w:t>
      </w:r>
      <w:r w:rsidRPr="00197159">
        <w:t xml:space="preserve"> </w:t>
      </w:r>
    </w:p>
    <w:p w14:paraId="6F648CCB" w14:textId="77777777" w:rsidR="00197159" w:rsidRPr="00197159" w:rsidRDefault="00BF2519" w:rsidP="006643A7">
      <w:pPr>
        <w:pStyle w:val="ListParagraph"/>
        <w:numPr>
          <w:ilvl w:val="0"/>
          <w:numId w:val="14"/>
        </w:numPr>
        <w:jc w:val="both"/>
        <w:rPr>
          <w:lang w:val="en-GB"/>
        </w:rPr>
      </w:pPr>
      <w:r w:rsidRPr="00197159">
        <w:rPr>
          <w:lang w:val="en-GB"/>
        </w:rPr>
        <w:t>Other duties assigned to him by the chairman</w:t>
      </w:r>
    </w:p>
    <w:p w14:paraId="7F7A49AB" w14:textId="77777777" w:rsidR="0003048F" w:rsidRDefault="0003048F" w:rsidP="006643A7">
      <w:pPr>
        <w:tabs>
          <w:tab w:val="left" w:pos="851"/>
        </w:tabs>
        <w:spacing w:line="276" w:lineRule="auto"/>
        <w:ind w:left="1170"/>
        <w:jc w:val="both"/>
        <w:rPr>
          <w:lang w:val="en-GB"/>
        </w:rPr>
      </w:pPr>
    </w:p>
    <w:p w14:paraId="11692421" w14:textId="77777777" w:rsidR="0003048F" w:rsidRDefault="0003048F" w:rsidP="006643A7">
      <w:pPr>
        <w:tabs>
          <w:tab w:val="left" w:pos="851"/>
        </w:tabs>
        <w:spacing w:line="276" w:lineRule="auto"/>
        <w:jc w:val="both"/>
        <w:rPr>
          <w:lang w:val="en-GB"/>
        </w:rPr>
      </w:pPr>
    </w:p>
    <w:p w14:paraId="099BB4F9"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EMPLOYEES</w:t>
      </w:r>
    </w:p>
    <w:p w14:paraId="357A63AA" w14:textId="77777777" w:rsidR="0003048F" w:rsidRDefault="00BF2519" w:rsidP="006643A7">
      <w:pPr>
        <w:spacing w:line="276" w:lineRule="auto"/>
        <w:ind w:firstLine="360"/>
        <w:jc w:val="both"/>
        <w:rPr>
          <w:rStyle w:val="hps"/>
          <w:color w:val="000000"/>
          <w:lang w:val="sw-KE"/>
        </w:rPr>
      </w:pPr>
      <w:r>
        <w:rPr>
          <w:rStyle w:val="hps"/>
          <w:color w:val="000000"/>
          <w:lang w:val="sw-KE"/>
        </w:rPr>
        <w:t>BMU</w:t>
      </w:r>
      <w:r w:rsidR="00197159">
        <w:rPr>
          <w:rStyle w:val="hps"/>
          <w:color w:val="000000"/>
          <w:lang w:val="sw-KE"/>
        </w:rPr>
        <w:t xml:space="preserve"> </w:t>
      </w:r>
      <w:r w:rsidR="001F34DB">
        <w:rPr>
          <w:color w:val="000000"/>
          <w:lang w:val="sw-KE"/>
        </w:rPr>
        <w:t>shall</w:t>
      </w:r>
      <w:r w:rsidR="00197159">
        <w:rPr>
          <w:color w:val="000000"/>
          <w:lang w:val="sw-KE"/>
        </w:rPr>
        <w:t xml:space="preserve"> have</w:t>
      </w:r>
      <w:r>
        <w:rPr>
          <w:color w:val="000000"/>
          <w:lang w:val="sw-KE"/>
        </w:rPr>
        <w:t xml:space="preserve"> employees whose functions </w:t>
      </w:r>
      <w:r w:rsidR="00197159">
        <w:rPr>
          <w:color w:val="000000"/>
          <w:lang w:val="sw-KE"/>
        </w:rPr>
        <w:t>will be</w:t>
      </w:r>
      <w:r>
        <w:rPr>
          <w:color w:val="000000"/>
          <w:lang w:val="sw-KE"/>
        </w:rPr>
        <w:t xml:space="preserve"> as follows:</w:t>
      </w:r>
    </w:p>
    <w:p w14:paraId="334E34DE" w14:textId="77777777" w:rsidR="0003048F" w:rsidRDefault="00BF2519" w:rsidP="006643A7">
      <w:pPr>
        <w:pStyle w:val="Heading1"/>
        <w:numPr>
          <w:ilvl w:val="1"/>
          <w:numId w:val="24"/>
        </w:numPr>
        <w:spacing w:before="0" w:after="0" w:line="276" w:lineRule="auto"/>
        <w:jc w:val="both"/>
        <w:rPr>
          <w:rFonts w:ascii="Times New Roman" w:hAnsi="Times New Roman" w:cs="Times New Roman"/>
          <w:sz w:val="24"/>
          <w:szCs w:val="24"/>
        </w:rPr>
      </w:pPr>
      <w:r>
        <w:rPr>
          <w:rStyle w:val="hps"/>
          <w:rFonts w:ascii="Times New Roman" w:hAnsi="Times New Roman" w:cs="Times New Roman"/>
          <w:sz w:val="24"/>
          <w:szCs w:val="24"/>
          <w:lang w:val="sw-KE"/>
        </w:rPr>
        <w:t>Watchman</w:t>
      </w:r>
    </w:p>
    <w:p w14:paraId="5A4F06C2" w14:textId="77777777" w:rsidR="0003048F" w:rsidRDefault="00BF2519" w:rsidP="006643A7">
      <w:pPr>
        <w:numPr>
          <w:ilvl w:val="0"/>
          <w:numId w:val="38"/>
        </w:numPr>
        <w:tabs>
          <w:tab w:val="left" w:pos="851"/>
        </w:tabs>
        <w:spacing w:line="276" w:lineRule="auto"/>
        <w:jc w:val="both"/>
        <w:rPr>
          <w:lang w:val="en-GB"/>
        </w:rPr>
      </w:pPr>
      <w:r>
        <w:rPr>
          <w:lang w:val="en-GB"/>
        </w:rPr>
        <w:t>Guarding</w:t>
      </w:r>
      <w:r w:rsidR="00BE127F">
        <w:rPr>
          <w:lang w:val="en-GB"/>
        </w:rPr>
        <w:t xml:space="preserve"> of the fish depot and its contents</w:t>
      </w:r>
    </w:p>
    <w:p w14:paraId="24C31FB6" w14:textId="77777777" w:rsidR="0003048F" w:rsidRDefault="00BF2519" w:rsidP="006643A7">
      <w:pPr>
        <w:numPr>
          <w:ilvl w:val="0"/>
          <w:numId w:val="38"/>
        </w:numPr>
        <w:tabs>
          <w:tab w:val="left" w:pos="851"/>
        </w:tabs>
        <w:spacing w:line="276" w:lineRule="auto"/>
        <w:jc w:val="both"/>
        <w:rPr>
          <w:lang w:val="en-GB"/>
        </w:rPr>
      </w:pPr>
      <w:r>
        <w:rPr>
          <w:lang w:val="en-GB"/>
        </w:rPr>
        <w:t>Guarding all fishing vessels</w:t>
      </w:r>
      <w:r w:rsidR="00BE127F">
        <w:rPr>
          <w:lang w:val="en-GB"/>
        </w:rPr>
        <w:t xml:space="preserve"> located within the BMU areas</w:t>
      </w:r>
    </w:p>
    <w:p w14:paraId="6CA45DC9" w14:textId="77777777" w:rsidR="0003048F" w:rsidRDefault="00BF2519" w:rsidP="006643A7">
      <w:pPr>
        <w:numPr>
          <w:ilvl w:val="0"/>
          <w:numId w:val="38"/>
        </w:numPr>
        <w:tabs>
          <w:tab w:val="left" w:pos="851"/>
        </w:tabs>
        <w:spacing w:line="276" w:lineRule="auto"/>
        <w:jc w:val="both"/>
        <w:rPr>
          <w:lang w:val="en-GB"/>
        </w:rPr>
      </w:pPr>
      <w:r>
        <w:rPr>
          <w:lang w:val="en-GB"/>
        </w:rPr>
        <w:t>And any work assigned to him by members of the executive committee through a sub-committee on patrols and security following the work agreement.</w:t>
      </w:r>
    </w:p>
    <w:p w14:paraId="78AECB99" w14:textId="77777777" w:rsidR="0003048F" w:rsidRDefault="00BF2519" w:rsidP="006643A7">
      <w:pPr>
        <w:tabs>
          <w:tab w:val="left" w:pos="851"/>
        </w:tabs>
        <w:spacing w:line="276" w:lineRule="auto"/>
        <w:ind w:left="720"/>
        <w:jc w:val="both"/>
        <w:rPr>
          <w:lang w:val="en-GB"/>
        </w:rPr>
      </w:pPr>
      <w:r>
        <w:rPr>
          <w:color w:val="FF0000"/>
          <w:lang w:val="en-GB"/>
        </w:rPr>
        <w:tab/>
      </w:r>
    </w:p>
    <w:p w14:paraId="64C595DB" w14:textId="77777777" w:rsidR="0003048F" w:rsidRDefault="00BF2519" w:rsidP="006643A7">
      <w:pPr>
        <w:numPr>
          <w:ilvl w:val="1"/>
          <w:numId w:val="24"/>
        </w:numPr>
        <w:spacing w:line="276" w:lineRule="auto"/>
        <w:jc w:val="both"/>
        <w:rPr>
          <w:rStyle w:val="Heading1Char"/>
          <w:rFonts w:ascii="Times New Roman" w:hAnsi="Times New Roman"/>
          <w:sz w:val="24"/>
          <w:szCs w:val="24"/>
        </w:rPr>
      </w:pPr>
      <w:r>
        <w:rPr>
          <w:rStyle w:val="Heading1Char"/>
          <w:sz w:val="24"/>
          <w:szCs w:val="24"/>
        </w:rPr>
        <w:t>Cleaner</w:t>
      </w:r>
    </w:p>
    <w:p w14:paraId="0B12D458" w14:textId="77777777" w:rsidR="0003048F" w:rsidRDefault="00BF2519" w:rsidP="006643A7">
      <w:pPr>
        <w:numPr>
          <w:ilvl w:val="0"/>
          <w:numId w:val="30"/>
        </w:numPr>
        <w:tabs>
          <w:tab w:val="left" w:pos="851"/>
        </w:tabs>
        <w:spacing w:line="276" w:lineRule="auto"/>
        <w:jc w:val="both"/>
        <w:rPr>
          <w:lang w:val="en-GB"/>
        </w:rPr>
      </w:pPr>
      <w:r>
        <w:rPr>
          <w:lang w:val="en-GB"/>
        </w:rPr>
        <w:t>Maintain the cleanliness of the fish depot, BMU offices and its facilities.</w:t>
      </w:r>
    </w:p>
    <w:p w14:paraId="6C68E904" w14:textId="77777777" w:rsidR="0003048F" w:rsidRDefault="00BF2519" w:rsidP="006643A7">
      <w:pPr>
        <w:numPr>
          <w:ilvl w:val="0"/>
          <w:numId w:val="30"/>
        </w:numPr>
        <w:jc w:val="both"/>
        <w:rPr>
          <w:lang w:val="en-GB"/>
        </w:rPr>
      </w:pPr>
      <w:r>
        <w:rPr>
          <w:lang w:val="en-GB"/>
        </w:rPr>
        <w:t>Facilitate and participate in</w:t>
      </w:r>
      <w:r w:rsidR="00BE127F">
        <w:rPr>
          <w:lang w:val="en-GB"/>
        </w:rPr>
        <w:t xml:space="preserve"> beach cleaning</w:t>
      </w:r>
    </w:p>
    <w:p w14:paraId="0FC02F60" w14:textId="77777777" w:rsidR="0003048F" w:rsidRDefault="00BF2519" w:rsidP="006643A7">
      <w:pPr>
        <w:numPr>
          <w:ilvl w:val="0"/>
          <w:numId w:val="30"/>
        </w:numPr>
        <w:jc w:val="both"/>
        <w:rPr>
          <w:lang w:val="en-GB"/>
        </w:rPr>
      </w:pPr>
      <w:r>
        <w:rPr>
          <w:lang w:val="en-GB"/>
        </w:rPr>
        <w:t>And any work assigned to him by the members of the executive committee through the sub</w:t>
      </w:r>
      <w:r w:rsidR="006218C1">
        <w:rPr>
          <w:lang w:val="en-GB"/>
        </w:rPr>
        <w:t>-</w:t>
      </w:r>
      <w:r>
        <w:rPr>
          <w:lang w:val="en-GB"/>
        </w:rPr>
        <w:t>committee on health, equality and gender following the employment agreement</w:t>
      </w:r>
    </w:p>
    <w:p w14:paraId="5AE61F29" w14:textId="77777777" w:rsidR="0003048F" w:rsidRDefault="0003048F" w:rsidP="006643A7">
      <w:pPr>
        <w:ind w:left="1800"/>
        <w:jc w:val="both"/>
        <w:rPr>
          <w:lang w:val="en-GB"/>
        </w:rPr>
      </w:pPr>
    </w:p>
    <w:p w14:paraId="494644F5" w14:textId="77777777" w:rsidR="0003048F" w:rsidRDefault="00BF2519" w:rsidP="006643A7">
      <w:pPr>
        <w:numPr>
          <w:ilvl w:val="1"/>
          <w:numId w:val="24"/>
        </w:numPr>
        <w:spacing w:line="276" w:lineRule="auto"/>
        <w:jc w:val="both"/>
        <w:rPr>
          <w:rStyle w:val="Heading1Char"/>
          <w:rFonts w:ascii="Times New Roman" w:hAnsi="Times New Roman"/>
          <w:sz w:val="24"/>
          <w:szCs w:val="24"/>
        </w:rPr>
      </w:pPr>
      <w:r>
        <w:rPr>
          <w:rStyle w:val="Heading1Char"/>
          <w:sz w:val="24"/>
          <w:szCs w:val="24"/>
        </w:rPr>
        <w:t>Fish Depot Clerk</w:t>
      </w:r>
    </w:p>
    <w:p w14:paraId="27D03569" w14:textId="77777777" w:rsidR="0003048F" w:rsidRDefault="00BF2519" w:rsidP="006643A7">
      <w:pPr>
        <w:numPr>
          <w:ilvl w:val="0"/>
          <w:numId w:val="13"/>
        </w:numPr>
        <w:tabs>
          <w:tab w:val="left" w:pos="851"/>
        </w:tabs>
        <w:spacing w:line="276" w:lineRule="auto"/>
        <w:jc w:val="both"/>
      </w:pPr>
      <w:r>
        <w:rPr>
          <w:lang w:val="en-GB"/>
        </w:rPr>
        <w:t xml:space="preserve">Recording fish </w:t>
      </w:r>
      <w:r w:rsidR="006218C1">
        <w:rPr>
          <w:lang w:val="en-GB"/>
        </w:rPr>
        <w:t xml:space="preserve">and fishing </w:t>
      </w:r>
      <w:r>
        <w:rPr>
          <w:lang w:val="en-GB"/>
        </w:rPr>
        <w:t>statistics</w:t>
      </w:r>
    </w:p>
    <w:p w14:paraId="799DBEC7" w14:textId="77777777" w:rsidR="0003048F" w:rsidRDefault="00BF2519" w:rsidP="006643A7">
      <w:pPr>
        <w:numPr>
          <w:ilvl w:val="0"/>
          <w:numId w:val="13"/>
        </w:numPr>
        <w:tabs>
          <w:tab w:val="left" w:pos="851"/>
        </w:tabs>
        <w:spacing w:line="276" w:lineRule="auto"/>
        <w:jc w:val="both"/>
        <w:rPr>
          <w:lang w:val="en-GB"/>
        </w:rPr>
      </w:pPr>
      <w:r>
        <w:rPr>
          <w:lang w:val="en-GB"/>
        </w:rPr>
        <w:t>Collecting taxes.</w:t>
      </w:r>
    </w:p>
    <w:p w14:paraId="33ACDCFE" w14:textId="77777777" w:rsidR="0003048F" w:rsidRDefault="00BF2519" w:rsidP="006643A7">
      <w:pPr>
        <w:numPr>
          <w:ilvl w:val="0"/>
          <w:numId w:val="13"/>
        </w:numPr>
        <w:tabs>
          <w:tab w:val="left" w:pos="851"/>
        </w:tabs>
        <w:spacing w:line="276" w:lineRule="auto"/>
        <w:jc w:val="both"/>
        <w:rPr>
          <w:lang w:val="en-GB"/>
        </w:rPr>
      </w:pPr>
      <w:r>
        <w:rPr>
          <w:lang w:val="en-GB"/>
        </w:rPr>
        <w:t xml:space="preserve">Record </w:t>
      </w:r>
      <w:r w:rsidR="006218C1">
        <w:rPr>
          <w:lang w:val="en-GB"/>
        </w:rPr>
        <w:t xml:space="preserve">all </w:t>
      </w:r>
      <w:r>
        <w:rPr>
          <w:lang w:val="en-GB"/>
        </w:rPr>
        <w:t>the money collected</w:t>
      </w:r>
    </w:p>
    <w:p w14:paraId="09A6CA21" w14:textId="77777777" w:rsidR="0003048F" w:rsidRDefault="00BF2519" w:rsidP="006643A7">
      <w:pPr>
        <w:numPr>
          <w:ilvl w:val="0"/>
          <w:numId w:val="13"/>
        </w:numPr>
        <w:jc w:val="both"/>
        <w:rPr>
          <w:lang w:val="en-GB"/>
        </w:rPr>
      </w:pPr>
      <w:r>
        <w:rPr>
          <w:lang w:val="en-GB"/>
        </w:rPr>
        <w:t>Buying and selling fish</w:t>
      </w:r>
    </w:p>
    <w:p w14:paraId="5EA4FCE6" w14:textId="77777777" w:rsidR="0003048F" w:rsidRDefault="00BF2519" w:rsidP="006643A7">
      <w:pPr>
        <w:numPr>
          <w:ilvl w:val="0"/>
          <w:numId w:val="13"/>
        </w:numPr>
        <w:jc w:val="both"/>
        <w:rPr>
          <w:lang w:val="en-GB"/>
        </w:rPr>
      </w:pPr>
      <w:r>
        <w:rPr>
          <w:lang w:val="en-GB"/>
        </w:rPr>
        <w:lastRenderedPageBreak/>
        <w:t>And any work assigned to him by the members of the executive committee through a sub</w:t>
      </w:r>
      <w:r w:rsidR="006218C1">
        <w:rPr>
          <w:lang w:val="en-GB"/>
        </w:rPr>
        <w:t>-</w:t>
      </w:r>
      <w:r>
        <w:rPr>
          <w:lang w:val="en-GB"/>
        </w:rPr>
        <w:t>committee on finance according to the work agreement</w:t>
      </w:r>
    </w:p>
    <w:p w14:paraId="7A86E422" w14:textId="77777777" w:rsidR="006218C1" w:rsidRDefault="006218C1" w:rsidP="006643A7">
      <w:pPr>
        <w:ind w:left="1800"/>
        <w:jc w:val="both"/>
        <w:rPr>
          <w:lang w:val="en-GB"/>
        </w:rPr>
      </w:pPr>
    </w:p>
    <w:p w14:paraId="23EAF1BA" w14:textId="77777777" w:rsidR="0003048F" w:rsidRDefault="00BF2519" w:rsidP="006643A7">
      <w:pPr>
        <w:ind w:left="720" w:firstLine="720"/>
        <w:jc w:val="both"/>
        <w:rPr>
          <w:lang w:val="en-GB"/>
        </w:rPr>
      </w:pPr>
      <w:r w:rsidRPr="006218C1">
        <w:rPr>
          <w:b/>
          <w:lang w:val="en-GB"/>
        </w:rPr>
        <w:t>NB</w:t>
      </w:r>
      <w:r>
        <w:rPr>
          <w:lang w:val="en-GB"/>
        </w:rPr>
        <w:t xml:space="preserve">: BMU </w:t>
      </w:r>
      <w:r w:rsidR="001F34DB">
        <w:rPr>
          <w:lang w:val="en-GB"/>
        </w:rPr>
        <w:t>shall</w:t>
      </w:r>
      <w:r>
        <w:rPr>
          <w:lang w:val="en-GB"/>
        </w:rPr>
        <w:t xml:space="preserve"> be able to advertise any other job vacancy as it arises.</w:t>
      </w:r>
    </w:p>
    <w:p w14:paraId="07482C57" w14:textId="77777777" w:rsidR="0003048F" w:rsidRDefault="0003048F" w:rsidP="006643A7">
      <w:pPr>
        <w:tabs>
          <w:tab w:val="left" w:pos="851"/>
        </w:tabs>
        <w:spacing w:line="276" w:lineRule="auto"/>
        <w:ind w:left="1440"/>
        <w:jc w:val="both"/>
        <w:rPr>
          <w:lang w:val="en-GB"/>
        </w:rPr>
      </w:pPr>
    </w:p>
    <w:p w14:paraId="76D9A8D2" w14:textId="77777777" w:rsidR="0003048F" w:rsidRDefault="00BF2519" w:rsidP="006643A7">
      <w:pPr>
        <w:pStyle w:val="Heading1"/>
        <w:numPr>
          <w:ilvl w:val="0"/>
          <w:numId w:val="37"/>
        </w:numPr>
        <w:spacing w:before="0" w:after="0" w:line="276" w:lineRule="auto"/>
        <w:jc w:val="both"/>
        <w:rPr>
          <w:rFonts w:ascii="Times New Roman" w:hAnsi="Times New Roman" w:cs="Times New Roman"/>
          <w:sz w:val="36"/>
          <w:szCs w:val="36"/>
        </w:rPr>
      </w:pPr>
      <w:r>
        <w:rPr>
          <w:rFonts w:ascii="Times New Roman" w:hAnsi="Times New Roman" w:cs="Times New Roman"/>
          <w:sz w:val="36"/>
          <w:szCs w:val="36"/>
        </w:rPr>
        <w:t>ADMINISTRATIVE RULES</w:t>
      </w:r>
    </w:p>
    <w:p w14:paraId="172E685E" w14:textId="77777777" w:rsidR="0003048F" w:rsidRDefault="00BF2519" w:rsidP="006643A7">
      <w:pPr>
        <w:spacing w:line="276" w:lineRule="auto"/>
        <w:ind w:left="360"/>
        <w:jc w:val="both"/>
        <w:rPr>
          <w:color w:val="000000"/>
        </w:rPr>
      </w:pPr>
      <w:r>
        <w:rPr>
          <w:rStyle w:val="hps"/>
          <w:color w:val="000000"/>
          <w:lang w:val="sw-KE"/>
        </w:rPr>
        <w:t>Kuruwitu</w:t>
      </w:r>
      <w:r w:rsidR="001A1D78">
        <w:rPr>
          <w:rStyle w:val="hps"/>
          <w:color w:val="000000"/>
          <w:lang w:val="sw-KE"/>
        </w:rPr>
        <w:t xml:space="preserve"> </w:t>
      </w:r>
      <w:r>
        <w:rPr>
          <w:color w:val="000000"/>
          <w:lang w:val="sw-KE"/>
        </w:rPr>
        <w:t xml:space="preserve">BMU </w:t>
      </w:r>
      <w:r w:rsidR="001F34DB">
        <w:rPr>
          <w:color w:val="000000"/>
          <w:lang w:val="sw-KE"/>
        </w:rPr>
        <w:t>shall</w:t>
      </w:r>
      <w:r>
        <w:rPr>
          <w:color w:val="000000"/>
          <w:lang w:val="sw-KE"/>
        </w:rPr>
        <w:t xml:space="preserve"> apply these rules</w:t>
      </w:r>
      <w:r w:rsidR="00144502">
        <w:rPr>
          <w:color w:val="000000"/>
          <w:lang w:val="sw-KE"/>
        </w:rPr>
        <w:t xml:space="preserve"> in its areas of jurisdiction and </w:t>
      </w:r>
      <w:r w:rsidR="00BB72AF">
        <w:rPr>
          <w:color w:val="000000"/>
          <w:lang w:val="sw-KE"/>
        </w:rPr>
        <w:t>Co-</w:t>
      </w:r>
      <w:r>
        <w:rPr>
          <w:color w:val="000000"/>
          <w:lang w:val="sw-KE"/>
        </w:rPr>
        <w:t>management area:</w:t>
      </w:r>
    </w:p>
    <w:p w14:paraId="6A669D29" w14:textId="77777777" w:rsidR="0003048F" w:rsidRDefault="00BF2519" w:rsidP="006643A7">
      <w:pPr>
        <w:numPr>
          <w:ilvl w:val="0"/>
          <w:numId w:val="7"/>
        </w:numPr>
        <w:spacing w:line="276" w:lineRule="auto"/>
        <w:jc w:val="both"/>
        <w:rPr>
          <w:color w:val="000000"/>
        </w:rPr>
      </w:pPr>
      <w:r>
        <w:rPr>
          <w:color w:val="000000"/>
        </w:rPr>
        <w:t xml:space="preserve">A member must pay all BMU fees and if he or she fails to pay he or she </w:t>
      </w:r>
      <w:r w:rsidR="001F34DB">
        <w:rPr>
          <w:color w:val="000000"/>
        </w:rPr>
        <w:t>shall</w:t>
      </w:r>
      <w:r w:rsidR="00144502">
        <w:rPr>
          <w:color w:val="000000"/>
        </w:rPr>
        <w:t xml:space="preserve"> be notified</w:t>
      </w:r>
      <w:r>
        <w:rPr>
          <w:color w:val="000000"/>
        </w:rPr>
        <w:t xml:space="preserve"> and warned by the dispute </w:t>
      </w:r>
      <w:r w:rsidR="00144502">
        <w:rPr>
          <w:color w:val="000000"/>
        </w:rPr>
        <w:t>resolution sub-committee</w:t>
      </w:r>
      <w:r>
        <w:rPr>
          <w:color w:val="000000"/>
        </w:rPr>
        <w:t>.</w:t>
      </w:r>
    </w:p>
    <w:p w14:paraId="7DA824E1" w14:textId="77777777" w:rsidR="0003048F" w:rsidRDefault="00BF2519" w:rsidP="006643A7">
      <w:pPr>
        <w:numPr>
          <w:ilvl w:val="0"/>
          <w:numId w:val="7"/>
        </w:numPr>
        <w:spacing w:line="276" w:lineRule="auto"/>
        <w:jc w:val="both"/>
      </w:pPr>
      <w:r>
        <w:rPr>
          <w:color w:val="000000"/>
        </w:rPr>
        <w:t xml:space="preserve">It is not permissible for a member to make abusive remarks at </w:t>
      </w:r>
      <w:r w:rsidR="00144502">
        <w:rPr>
          <w:color w:val="000000"/>
        </w:rPr>
        <w:t xml:space="preserve">the </w:t>
      </w:r>
      <w:r>
        <w:rPr>
          <w:color w:val="000000"/>
        </w:rPr>
        <w:t xml:space="preserve">BMU </w:t>
      </w:r>
      <w:r w:rsidR="00144502">
        <w:rPr>
          <w:color w:val="000000"/>
        </w:rPr>
        <w:t xml:space="preserve">landing </w:t>
      </w:r>
      <w:r>
        <w:rPr>
          <w:color w:val="000000"/>
        </w:rPr>
        <w:t>sites</w:t>
      </w:r>
    </w:p>
    <w:p w14:paraId="369BB6A9" w14:textId="77777777" w:rsidR="0003048F" w:rsidRDefault="00BF2519" w:rsidP="006643A7">
      <w:pPr>
        <w:numPr>
          <w:ilvl w:val="0"/>
          <w:numId w:val="7"/>
        </w:numPr>
        <w:spacing w:line="276" w:lineRule="auto"/>
        <w:jc w:val="both"/>
        <w:rPr>
          <w:color w:val="000000"/>
        </w:rPr>
      </w:pPr>
      <w:r>
        <w:rPr>
          <w:color w:val="000000"/>
        </w:rPr>
        <w:t xml:space="preserve">The use of the illegal </w:t>
      </w:r>
      <w:r w:rsidR="00144502">
        <w:rPr>
          <w:color w:val="000000"/>
        </w:rPr>
        <w:t>fishing gear</w:t>
      </w:r>
      <w:r>
        <w:rPr>
          <w:color w:val="000000"/>
        </w:rPr>
        <w:t xml:space="preserve"> is prohibited for example </w:t>
      </w:r>
      <w:r w:rsidR="00144502">
        <w:rPr>
          <w:color w:val="000000"/>
        </w:rPr>
        <w:t>Dragnet, monofilaments fishing nets, spear guns, etc</w:t>
      </w:r>
      <w:r>
        <w:rPr>
          <w:color w:val="000000"/>
        </w:rPr>
        <w:t>.</w:t>
      </w:r>
    </w:p>
    <w:p w14:paraId="0EBB5308" w14:textId="77777777" w:rsidR="0003048F" w:rsidRDefault="00BF2519" w:rsidP="006643A7">
      <w:pPr>
        <w:numPr>
          <w:ilvl w:val="0"/>
          <w:numId w:val="7"/>
        </w:numPr>
        <w:spacing w:line="276" w:lineRule="auto"/>
        <w:jc w:val="both"/>
      </w:pPr>
      <w:r>
        <w:rPr>
          <w:color w:val="000000"/>
        </w:rPr>
        <w:t>It is not permitted for a member or member</w:t>
      </w:r>
      <w:r w:rsidR="00144502">
        <w:rPr>
          <w:color w:val="000000"/>
        </w:rPr>
        <w:t>s</w:t>
      </w:r>
      <w:r>
        <w:rPr>
          <w:color w:val="000000"/>
        </w:rPr>
        <w:t xml:space="preserve"> to embezzle funds or damage BMU assets</w:t>
      </w:r>
    </w:p>
    <w:p w14:paraId="436D0105" w14:textId="77777777" w:rsidR="0003048F" w:rsidRDefault="00BF2519" w:rsidP="006643A7">
      <w:pPr>
        <w:numPr>
          <w:ilvl w:val="0"/>
          <w:numId w:val="7"/>
        </w:numPr>
        <w:spacing w:line="276" w:lineRule="auto"/>
        <w:jc w:val="both"/>
        <w:rPr>
          <w:color w:val="000000"/>
        </w:rPr>
      </w:pPr>
      <w:r>
        <w:rPr>
          <w:color w:val="000000"/>
        </w:rPr>
        <w:t>It is illegal to cut down trees/mangroves without the permission of the forestry department.</w:t>
      </w:r>
    </w:p>
    <w:p w14:paraId="47CCEF9D" w14:textId="77777777" w:rsidR="0003048F" w:rsidRDefault="00BF2519" w:rsidP="006643A7">
      <w:pPr>
        <w:numPr>
          <w:ilvl w:val="0"/>
          <w:numId w:val="7"/>
        </w:numPr>
        <w:spacing w:line="276" w:lineRule="auto"/>
        <w:jc w:val="both"/>
        <w:rPr>
          <w:color w:val="000000"/>
        </w:rPr>
      </w:pPr>
      <w:r>
        <w:rPr>
          <w:color w:val="000000"/>
        </w:rPr>
        <w:t>It is not permitted to pollute the beach and the marine environment in any way</w:t>
      </w:r>
    </w:p>
    <w:p w14:paraId="1C1128DD" w14:textId="77777777" w:rsidR="0003048F" w:rsidRDefault="00BF2519" w:rsidP="006643A7">
      <w:pPr>
        <w:numPr>
          <w:ilvl w:val="0"/>
          <w:numId w:val="7"/>
        </w:numPr>
        <w:spacing w:line="276" w:lineRule="auto"/>
        <w:jc w:val="both"/>
        <w:rPr>
          <w:color w:val="000000"/>
        </w:rPr>
      </w:pPr>
      <w:r>
        <w:t>It is not allowed to fish</w:t>
      </w:r>
      <w:r w:rsidR="001A1D78">
        <w:t xml:space="preserve"> </w:t>
      </w:r>
      <w:r w:rsidR="00144502">
        <w:rPr>
          <w:color w:val="000000"/>
        </w:rPr>
        <w:t>marine turtles,</w:t>
      </w:r>
      <w:r w:rsidR="00144502">
        <w:t xml:space="preserve"> dolphins</w:t>
      </w:r>
      <w:r>
        <w:rPr>
          <w:color w:val="000000"/>
        </w:rPr>
        <w:t xml:space="preserve">, </w:t>
      </w:r>
      <w:r w:rsidR="00144502">
        <w:rPr>
          <w:color w:val="000000"/>
        </w:rPr>
        <w:t xml:space="preserve">whales </w:t>
      </w:r>
      <w:r>
        <w:t>and</w:t>
      </w:r>
      <w:r w:rsidR="00144502">
        <w:t xml:space="preserve"> any other endangered </w:t>
      </w:r>
      <w:r>
        <w:rPr>
          <w:color w:val="000000"/>
        </w:rPr>
        <w:t>creatures</w:t>
      </w:r>
      <w:r>
        <w:t xml:space="preserve"> following national</w:t>
      </w:r>
      <w:r w:rsidR="00144502">
        <w:t xml:space="preserve"> and international </w:t>
      </w:r>
      <w:r>
        <w:t>laws</w:t>
      </w:r>
    </w:p>
    <w:p w14:paraId="59595D0E" w14:textId="77777777" w:rsidR="0003048F" w:rsidRDefault="00BF2519" w:rsidP="006643A7">
      <w:pPr>
        <w:numPr>
          <w:ilvl w:val="0"/>
          <w:numId w:val="7"/>
        </w:numPr>
        <w:spacing w:line="276" w:lineRule="auto"/>
        <w:jc w:val="both"/>
        <w:rPr>
          <w:color w:val="000000"/>
        </w:rPr>
      </w:pPr>
      <w:r>
        <w:rPr>
          <w:color w:val="000000"/>
        </w:rPr>
        <w:t xml:space="preserve">A foreign fisherman (who is not a member of BMU) </w:t>
      </w:r>
      <w:r w:rsidR="001F34DB">
        <w:rPr>
          <w:color w:val="000000"/>
        </w:rPr>
        <w:t>shall</w:t>
      </w:r>
      <w:r>
        <w:rPr>
          <w:color w:val="000000"/>
        </w:rPr>
        <w:t xml:space="preserve"> be required to pay all fees to BMU</w:t>
      </w:r>
    </w:p>
    <w:p w14:paraId="5453D9D2" w14:textId="77777777" w:rsidR="0003048F" w:rsidRDefault="00BF2519" w:rsidP="006643A7">
      <w:pPr>
        <w:numPr>
          <w:ilvl w:val="0"/>
          <w:numId w:val="7"/>
        </w:numPr>
        <w:spacing w:line="276" w:lineRule="auto"/>
        <w:jc w:val="both"/>
        <w:rPr>
          <w:color w:val="000000"/>
        </w:rPr>
      </w:pPr>
      <w:r>
        <w:rPr>
          <w:color w:val="000000"/>
        </w:rPr>
        <w:t>The foreign fisherman must comply with the Kuruwitu BMU rules when in the Kuruwitu BMU areas</w:t>
      </w:r>
      <w:r w:rsidR="00144502">
        <w:rPr>
          <w:color w:val="000000"/>
        </w:rPr>
        <w:t xml:space="preserve"> of jurisdiction</w:t>
      </w:r>
    </w:p>
    <w:p w14:paraId="2FD8312B" w14:textId="77777777" w:rsidR="0003048F" w:rsidRDefault="00BF2519" w:rsidP="006643A7">
      <w:pPr>
        <w:numPr>
          <w:ilvl w:val="0"/>
          <w:numId w:val="7"/>
        </w:numPr>
        <w:spacing w:line="276" w:lineRule="auto"/>
        <w:jc w:val="both"/>
        <w:rPr>
          <w:color w:val="000000"/>
        </w:rPr>
      </w:pPr>
      <w:r>
        <w:rPr>
          <w:color w:val="000000"/>
        </w:rPr>
        <w:t xml:space="preserve">A fisherman who lands </w:t>
      </w:r>
      <w:r w:rsidR="00144502">
        <w:rPr>
          <w:color w:val="000000"/>
        </w:rPr>
        <w:t>fish catch at</w:t>
      </w:r>
      <w:r>
        <w:rPr>
          <w:color w:val="000000"/>
        </w:rPr>
        <w:t xml:space="preserve"> the Kuruwitu BMU </w:t>
      </w:r>
      <w:r w:rsidR="00144502">
        <w:rPr>
          <w:color w:val="000000"/>
        </w:rPr>
        <w:t xml:space="preserve">landing site </w:t>
      </w:r>
      <w:r>
        <w:rPr>
          <w:color w:val="000000"/>
        </w:rPr>
        <w:t xml:space="preserve">must </w:t>
      </w:r>
      <w:r w:rsidR="00144502">
        <w:rPr>
          <w:color w:val="000000"/>
        </w:rPr>
        <w:t>produce data of fish catch without fail</w:t>
      </w:r>
      <w:r>
        <w:rPr>
          <w:color w:val="000000"/>
        </w:rPr>
        <w:t>.</w:t>
      </w:r>
    </w:p>
    <w:p w14:paraId="13E31D55" w14:textId="77777777" w:rsidR="0003048F" w:rsidRDefault="00BF2519" w:rsidP="006643A7">
      <w:pPr>
        <w:numPr>
          <w:ilvl w:val="0"/>
          <w:numId w:val="7"/>
        </w:numPr>
        <w:spacing w:line="276" w:lineRule="auto"/>
        <w:jc w:val="both"/>
        <w:rPr>
          <w:color w:val="000000"/>
        </w:rPr>
      </w:pPr>
      <w:r>
        <w:rPr>
          <w:color w:val="000000"/>
        </w:rPr>
        <w:t>Laws that are not listed in these by-</w:t>
      </w:r>
      <w:r w:rsidR="00144502">
        <w:rPr>
          <w:color w:val="000000"/>
        </w:rPr>
        <w:t xml:space="preserve">laws but are related to fisheries activities </w:t>
      </w:r>
      <w:r w:rsidR="001F34DB">
        <w:rPr>
          <w:color w:val="000000"/>
        </w:rPr>
        <w:t>shall</w:t>
      </w:r>
      <w:r>
        <w:rPr>
          <w:color w:val="000000"/>
        </w:rPr>
        <w:t xml:space="preserve"> be enforced in the BMU area following applicable National legislation.</w:t>
      </w:r>
    </w:p>
    <w:p w14:paraId="0AE91023" w14:textId="77777777" w:rsidR="0003048F" w:rsidRDefault="0003048F" w:rsidP="006643A7">
      <w:pPr>
        <w:tabs>
          <w:tab w:val="left" w:pos="-180"/>
          <w:tab w:val="left" w:pos="540"/>
          <w:tab w:val="left" w:pos="567"/>
        </w:tabs>
        <w:spacing w:line="276" w:lineRule="auto"/>
        <w:ind w:left="180" w:hanging="900"/>
        <w:jc w:val="both"/>
        <w:rPr>
          <w:color w:val="000000"/>
        </w:rPr>
      </w:pPr>
    </w:p>
    <w:p w14:paraId="2A1CC26B"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FINANCIAL MANAGEMENT</w:t>
      </w:r>
    </w:p>
    <w:p w14:paraId="2C5B4316" w14:textId="77777777" w:rsidR="0003048F" w:rsidRDefault="00BF2519" w:rsidP="006643A7">
      <w:pPr>
        <w:spacing w:line="276" w:lineRule="auto"/>
        <w:ind w:left="360"/>
        <w:jc w:val="both"/>
        <w:rPr>
          <w:rStyle w:val="hps"/>
          <w:color w:val="000000"/>
        </w:rPr>
      </w:pPr>
      <w:r>
        <w:rPr>
          <w:rStyle w:val="hps"/>
          <w:color w:val="000000"/>
          <w:lang w:val="sw-KE"/>
        </w:rPr>
        <w:t xml:space="preserve">The </w:t>
      </w:r>
      <w:r w:rsidR="00BE127F">
        <w:rPr>
          <w:color w:val="000000"/>
          <w:lang w:val="sw-KE"/>
        </w:rPr>
        <w:t>BMU</w:t>
      </w:r>
      <w:r>
        <w:rPr>
          <w:color w:val="000000"/>
          <w:lang w:val="sw-KE"/>
        </w:rPr>
        <w:t xml:space="preserve"> financial year</w:t>
      </w:r>
      <w:r w:rsidR="00BE127F">
        <w:rPr>
          <w:color w:val="000000"/>
          <w:lang w:val="sw-KE"/>
        </w:rPr>
        <w:t xml:space="preserve"> </w:t>
      </w:r>
      <w:r w:rsidR="001F34DB">
        <w:rPr>
          <w:color w:val="000000"/>
          <w:lang w:val="sw-KE"/>
        </w:rPr>
        <w:t>shall</w:t>
      </w:r>
      <w:r w:rsidR="00BE127F">
        <w:rPr>
          <w:color w:val="000000"/>
          <w:lang w:val="sw-KE"/>
        </w:rPr>
        <w:t xml:space="preserve"> commence on the 1</w:t>
      </w:r>
      <w:r w:rsidR="00BE127F" w:rsidRPr="00024642">
        <w:rPr>
          <w:color w:val="000000"/>
          <w:vertAlign w:val="superscript"/>
          <w:lang w:val="sw-KE"/>
        </w:rPr>
        <w:t>st</w:t>
      </w:r>
      <w:r w:rsidR="00BE127F">
        <w:rPr>
          <w:color w:val="000000"/>
          <w:lang w:val="sw-KE"/>
        </w:rPr>
        <w:t xml:space="preserve"> of January and end on the last day of the year, December 31</w:t>
      </w:r>
      <w:r w:rsidR="00BE127F" w:rsidRPr="00024642">
        <w:rPr>
          <w:color w:val="000000"/>
          <w:vertAlign w:val="superscript"/>
          <w:lang w:val="sw-KE"/>
        </w:rPr>
        <w:t>st</w:t>
      </w:r>
      <w:r w:rsidR="00BE127F">
        <w:rPr>
          <w:color w:val="000000"/>
          <w:lang w:val="sw-KE"/>
        </w:rPr>
        <w:t>.</w:t>
      </w:r>
    </w:p>
    <w:p w14:paraId="44297005" w14:textId="77777777" w:rsidR="0003048F" w:rsidRDefault="00BF2519" w:rsidP="006643A7">
      <w:pPr>
        <w:spacing w:line="276" w:lineRule="auto"/>
        <w:ind w:firstLine="720"/>
        <w:jc w:val="both"/>
        <w:rPr>
          <w:color w:val="000000"/>
        </w:rPr>
      </w:pPr>
      <w:r>
        <w:rPr>
          <w:rStyle w:val="hps"/>
          <w:color w:val="000000"/>
          <w:lang w:val="sw-KE"/>
        </w:rPr>
        <w:t>(1) BMU revenue;</w:t>
      </w:r>
    </w:p>
    <w:p w14:paraId="04BB3F2B" w14:textId="77777777" w:rsidR="0003048F" w:rsidRDefault="00BF2519" w:rsidP="006643A7">
      <w:pPr>
        <w:numPr>
          <w:ilvl w:val="0"/>
          <w:numId w:val="10"/>
        </w:numPr>
        <w:spacing w:line="276" w:lineRule="auto"/>
        <w:jc w:val="both"/>
        <w:rPr>
          <w:rStyle w:val="hps"/>
          <w:color w:val="000000"/>
          <w:lang w:val="sw-KE"/>
        </w:rPr>
      </w:pPr>
      <w:r>
        <w:rPr>
          <w:rStyle w:val="hps"/>
          <w:color w:val="000000"/>
          <w:lang w:val="sw-KE"/>
        </w:rPr>
        <w:t>BMU funds as approved</w:t>
      </w:r>
      <w:r w:rsidR="00024642">
        <w:rPr>
          <w:rStyle w:val="hps"/>
          <w:color w:val="000000"/>
          <w:lang w:val="sw-KE"/>
        </w:rPr>
        <w:t xml:space="preserve"> </w:t>
      </w:r>
      <w:r>
        <w:t>according to</w:t>
      </w:r>
      <w:r w:rsidR="00024642">
        <w:t xml:space="preserve"> </w:t>
      </w:r>
      <w:r>
        <w:rPr>
          <w:rStyle w:val="hps"/>
          <w:color w:val="000000"/>
          <w:lang w:val="sw-KE"/>
        </w:rPr>
        <w:t xml:space="preserve">Beach Management Unit Regulations, 2020 </w:t>
      </w:r>
      <w:r w:rsidR="001F34DB">
        <w:rPr>
          <w:rStyle w:val="hps"/>
          <w:color w:val="000000"/>
          <w:lang w:val="sw-KE"/>
        </w:rPr>
        <w:t>shall</w:t>
      </w:r>
      <w:r>
        <w:rPr>
          <w:rStyle w:val="hps"/>
          <w:color w:val="000000"/>
          <w:lang w:val="sw-KE"/>
        </w:rPr>
        <w:t xml:space="preserve"> be available from:</w:t>
      </w:r>
    </w:p>
    <w:p w14:paraId="1E7315D0" w14:textId="77777777" w:rsidR="0003048F" w:rsidRDefault="00BF2519" w:rsidP="006643A7">
      <w:pPr>
        <w:numPr>
          <w:ilvl w:val="0"/>
          <w:numId w:val="17"/>
        </w:numPr>
        <w:spacing w:line="276" w:lineRule="auto"/>
        <w:jc w:val="both"/>
        <w:rPr>
          <w:rStyle w:val="hps"/>
          <w:lang w:val="sw-KE"/>
        </w:rPr>
      </w:pPr>
      <w:r>
        <w:rPr>
          <w:rStyle w:val="hps"/>
          <w:lang w:val="sw-KE"/>
        </w:rPr>
        <w:t>Non-refundable membership registration fee of Ksh 200</w:t>
      </w:r>
    </w:p>
    <w:p w14:paraId="40188116" w14:textId="77777777" w:rsidR="0003048F" w:rsidRDefault="00BF2519" w:rsidP="006643A7">
      <w:pPr>
        <w:numPr>
          <w:ilvl w:val="0"/>
          <w:numId w:val="17"/>
        </w:numPr>
        <w:spacing w:line="276" w:lineRule="auto"/>
        <w:jc w:val="both"/>
        <w:rPr>
          <w:lang w:val="sw-KE"/>
        </w:rPr>
      </w:pPr>
      <w:r>
        <w:rPr>
          <w:lang w:val="sw-KE"/>
        </w:rPr>
        <w:t>M</w:t>
      </w:r>
      <w:r w:rsidR="00BE127F">
        <w:rPr>
          <w:lang w:val="sw-KE"/>
        </w:rPr>
        <w:t>embership</w:t>
      </w:r>
      <w:r>
        <w:rPr>
          <w:lang w:val="sw-KE"/>
        </w:rPr>
        <w:t xml:space="preserve"> renewal annual fees</w:t>
      </w:r>
      <w:r w:rsidR="00BE127F">
        <w:rPr>
          <w:lang w:val="sw-KE"/>
        </w:rPr>
        <w:t xml:space="preserve"> of Ksh 100 non-refundable</w:t>
      </w:r>
    </w:p>
    <w:p w14:paraId="071D0F7F" w14:textId="77777777" w:rsidR="0003048F" w:rsidRDefault="00BF2519" w:rsidP="006643A7">
      <w:pPr>
        <w:numPr>
          <w:ilvl w:val="0"/>
          <w:numId w:val="17"/>
        </w:numPr>
        <w:spacing w:line="276" w:lineRule="auto"/>
        <w:jc w:val="both"/>
        <w:rPr>
          <w:rStyle w:val="hps"/>
          <w:lang w:val="sw-KE"/>
        </w:rPr>
      </w:pPr>
      <w:r>
        <w:rPr>
          <w:lang w:val="sw-KE"/>
        </w:rPr>
        <w:t>Annual fishing vessel registration fee of</w:t>
      </w:r>
    </w:p>
    <w:p w14:paraId="00E84133" w14:textId="77777777" w:rsidR="0003048F" w:rsidRDefault="00BF2519" w:rsidP="006643A7">
      <w:pPr>
        <w:numPr>
          <w:ilvl w:val="1"/>
          <w:numId w:val="17"/>
        </w:numPr>
        <w:spacing w:line="276" w:lineRule="auto"/>
        <w:jc w:val="both"/>
        <w:rPr>
          <w:rStyle w:val="hps"/>
          <w:lang w:val="sw-KE"/>
        </w:rPr>
      </w:pPr>
      <w:r w:rsidRPr="00024642">
        <w:rPr>
          <w:rStyle w:val="hps"/>
          <w:i/>
          <w:lang w:val="sw-KE"/>
        </w:rPr>
        <w:t>Kihori / canoe / dau / mtori</w:t>
      </w:r>
      <w:r>
        <w:rPr>
          <w:rStyle w:val="hps"/>
          <w:lang w:val="sw-KE"/>
        </w:rPr>
        <w:t xml:space="preserve"> - Ksh 200</w:t>
      </w:r>
    </w:p>
    <w:p w14:paraId="6919EEA2" w14:textId="77777777" w:rsidR="0003048F" w:rsidRDefault="00BF2519" w:rsidP="006643A7">
      <w:pPr>
        <w:numPr>
          <w:ilvl w:val="1"/>
          <w:numId w:val="17"/>
        </w:numPr>
        <w:spacing w:line="276" w:lineRule="auto"/>
        <w:jc w:val="both"/>
        <w:rPr>
          <w:rStyle w:val="hps"/>
          <w:lang w:val="sw-KE"/>
        </w:rPr>
      </w:pPr>
      <w:r w:rsidRPr="00024642">
        <w:rPr>
          <w:rStyle w:val="hps"/>
          <w:i/>
          <w:lang w:val="sw-KE"/>
        </w:rPr>
        <w:t>Ngalawa</w:t>
      </w:r>
      <w:r w:rsidR="00BE127F">
        <w:rPr>
          <w:rStyle w:val="hps"/>
          <w:lang w:val="sw-KE"/>
        </w:rPr>
        <w:t xml:space="preserve"> - Ksh 300</w:t>
      </w:r>
    </w:p>
    <w:p w14:paraId="22E4A408" w14:textId="77777777" w:rsidR="0003048F" w:rsidRDefault="00BF2519" w:rsidP="006643A7">
      <w:pPr>
        <w:numPr>
          <w:ilvl w:val="1"/>
          <w:numId w:val="17"/>
        </w:numPr>
        <w:spacing w:line="276" w:lineRule="auto"/>
        <w:jc w:val="both"/>
        <w:rPr>
          <w:rStyle w:val="hps"/>
          <w:lang w:val="sw-KE"/>
        </w:rPr>
      </w:pPr>
      <w:r>
        <w:rPr>
          <w:rStyle w:val="hps"/>
          <w:lang w:val="sw-KE"/>
        </w:rPr>
        <w:t>Boat - Ksh 500</w:t>
      </w:r>
      <w:r>
        <w:rPr>
          <w:lang w:val="sw-KE"/>
        </w:rPr>
        <w:t xml:space="preserve"> </w:t>
      </w:r>
    </w:p>
    <w:p w14:paraId="38758A6B" w14:textId="77777777" w:rsidR="0003048F" w:rsidRDefault="00BF2519" w:rsidP="006643A7">
      <w:pPr>
        <w:numPr>
          <w:ilvl w:val="0"/>
          <w:numId w:val="17"/>
        </w:numPr>
        <w:spacing w:line="276" w:lineRule="auto"/>
        <w:jc w:val="both"/>
        <w:rPr>
          <w:lang w:val="sw-KE"/>
        </w:rPr>
      </w:pPr>
      <w:r>
        <w:rPr>
          <w:lang w:val="sw-KE"/>
        </w:rPr>
        <w:t>Annual landing (anchor) fee of Ksh. 500 for members and Ksh.1000 for non-members.</w:t>
      </w:r>
    </w:p>
    <w:p w14:paraId="104BF79A" w14:textId="77777777" w:rsidR="0003048F" w:rsidRDefault="00BF2519" w:rsidP="006643A7">
      <w:pPr>
        <w:numPr>
          <w:ilvl w:val="0"/>
          <w:numId w:val="17"/>
        </w:numPr>
        <w:spacing w:line="276" w:lineRule="auto"/>
        <w:jc w:val="both"/>
        <w:rPr>
          <w:lang w:val="sw-KE"/>
        </w:rPr>
      </w:pPr>
      <w:r>
        <w:rPr>
          <w:lang w:val="sw-KE"/>
        </w:rPr>
        <w:t xml:space="preserve">Fee for unloading per kilogram of fish for Ksh. 5 for members (fishermen) and Ksh. 10 for non-members of the Kuruwitu </w:t>
      </w:r>
      <w:r w:rsidR="00024642">
        <w:rPr>
          <w:lang w:val="sw-KE"/>
        </w:rPr>
        <w:t>BMU</w:t>
      </w:r>
      <w:r>
        <w:rPr>
          <w:lang w:val="sw-KE"/>
        </w:rPr>
        <w:t>.</w:t>
      </w:r>
    </w:p>
    <w:p w14:paraId="4D66826C" w14:textId="77777777" w:rsidR="0003048F" w:rsidRDefault="00BF2519" w:rsidP="006643A7">
      <w:pPr>
        <w:numPr>
          <w:ilvl w:val="0"/>
          <w:numId w:val="17"/>
        </w:numPr>
        <w:spacing w:line="276" w:lineRule="auto"/>
        <w:jc w:val="both"/>
        <w:rPr>
          <w:lang w:val="sw-KE"/>
        </w:rPr>
      </w:pPr>
      <w:r>
        <w:rPr>
          <w:rStyle w:val="hps"/>
          <w:lang w:val="sw-KE"/>
        </w:rPr>
        <w:t>Fish Selling</w:t>
      </w:r>
      <w:r w:rsidR="00BE127F">
        <w:rPr>
          <w:rStyle w:val="hps"/>
          <w:lang w:val="sw-KE"/>
        </w:rPr>
        <w:t xml:space="preserve"> fee from vendors: Ksh 10 per consignment.</w:t>
      </w:r>
    </w:p>
    <w:p w14:paraId="70A63AE7" w14:textId="77777777" w:rsidR="0003048F" w:rsidRDefault="00BF2519" w:rsidP="006643A7">
      <w:pPr>
        <w:numPr>
          <w:ilvl w:val="0"/>
          <w:numId w:val="17"/>
        </w:numPr>
        <w:spacing w:line="276" w:lineRule="auto"/>
        <w:jc w:val="both"/>
      </w:pPr>
      <w:r>
        <w:rPr>
          <w:rStyle w:val="hps"/>
          <w:lang w:val="sw-KE"/>
        </w:rPr>
        <w:lastRenderedPageBreak/>
        <w:t>BMU property use fee:</w:t>
      </w:r>
    </w:p>
    <w:p w14:paraId="342EAFAC" w14:textId="77777777" w:rsidR="0003048F" w:rsidRDefault="00BF2519" w:rsidP="006643A7">
      <w:pPr>
        <w:numPr>
          <w:ilvl w:val="0"/>
          <w:numId w:val="6"/>
        </w:numPr>
        <w:spacing w:line="276" w:lineRule="auto"/>
        <w:jc w:val="both"/>
      </w:pPr>
      <w:r>
        <w:rPr>
          <w:rStyle w:val="hps"/>
          <w:lang w:val="sw-KE"/>
        </w:rPr>
        <w:t>Machines - 20% of revenue after deducting fuel costs</w:t>
      </w:r>
      <w:r>
        <w:rPr>
          <w:rStyle w:val="hps"/>
          <w:lang w:val="sw-KE"/>
        </w:rPr>
        <w:tab/>
      </w:r>
    </w:p>
    <w:p w14:paraId="7E1627C8" w14:textId="77777777" w:rsidR="0003048F" w:rsidRDefault="00BF2519" w:rsidP="006643A7">
      <w:pPr>
        <w:numPr>
          <w:ilvl w:val="0"/>
          <w:numId w:val="6"/>
        </w:numPr>
        <w:spacing w:line="276" w:lineRule="auto"/>
        <w:jc w:val="both"/>
      </w:pPr>
      <w:r>
        <w:rPr>
          <w:rStyle w:val="hps"/>
          <w:lang w:val="sw-KE"/>
        </w:rPr>
        <w:t xml:space="preserve">Nets - </w:t>
      </w:r>
      <w:r w:rsidR="001F34DB">
        <w:rPr>
          <w:rStyle w:val="hps"/>
          <w:lang w:val="sw-KE"/>
        </w:rPr>
        <w:t>Shall</w:t>
      </w:r>
      <w:r>
        <w:rPr>
          <w:rStyle w:val="hps"/>
          <w:lang w:val="sw-KE"/>
        </w:rPr>
        <w:t xml:space="preserve"> be charged the same amount as a single fisherman's share</w:t>
      </w:r>
      <w:r>
        <w:rPr>
          <w:rStyle w:val="hps"/>
          <w:lang w:val="sw-KE"/>
        </w:rPr>
        <w:tab/>
      </w:r>
    </w:p>
    <w:p w14:paraId="33011CBE" w14:textId="77777777" w:rsidR="0003048F" w:rsidRDefault="00BF2519" w:rsidP="006643A7">
      <w:pPr>
        <w:spacing w:line="276" w:lineRule="auto"/>
        <w:ind w:left="2520"/>
        <w:jc w:val="both"/>
      </w:pPr>
      <w:r>
        <w:rPr>
          <w:rStyle w:val="hps"/>
          <w:lang w:val="sw-KE"/>
        </w:rPr>
        <w:t xml:space="preserve"> </w:t>
      </w:r>
      <w:r>
        <w:rPr>
          <w:rStyle w:val="hps"/>
          <w:lang w:val="sw-KE"/>
        </w:rPr>
        <w:tab/>
      </w:r>
      <w:r>
        <w:rPr>
          <w:rStyle w:val="hps"/>
          <w:lang w:val="sw-KE"/>
        </w:rPr>
        <w:tab/>
      </w:r>
      <w:r>
        <w:rPr>
          <w:rStyle w:val="hps"/>
          <w:lang w:val="sw-KE"/>
        </w:rPr>
        <w:tab/>
        <w:t>or access to services from BMU</w:t>
      </w:r>
    </w:p>
    <w:p w14:paraId="4CB86CE1" w14:textId="77777777" w:rsidR="0003048F" w:rsidRDefault="00BF2519" w:rsidP="006643A7">
      <w:pPr>
        <w:numPr>
          <w:ilvl w:val="0"/>
          <w:numId w:val="17"/>
        </w:numPr>
        <w:spacing w:line="276" w:lineRule="auto"/>
        <w:jc w:val="both"/>
        <w:rPr>
          <w:rStyle w:val="hps"/>
          <w:lang w:val="sw-KE"/>
        </w:rPr>
      </w:pPr>
      <w:r>
        <w:rPr>
          <w:rStyle w:val="hps"/>
          <w:lang w:val="sw-KE"/>
        </w:rPr>
        <w:t xml:space="preserve">Grant/loans from </w:t>
      </w:r>
      <w:r w:rsidR="00BE127F">
        <w:rPr>
          <w:rStyle w:val="hps"/>
          <w:lang w:val="sw-KE"/>
        </w:rPr>
        <w:t>Government/funding (National / County), NGOs, Individuals, and other donors</w:t>
      </w:r>
    </w:p>
    <w:p w14:paraId="5A35D4FE" w14:textId="77777777" w:rsidR="0003048F" w:rsidRDefault="00BF2519" w:rsidP="006643A7">
      <w:pPr>
        <w:numPr>
          <w:ilvl w:val="0"/>
          <w:numId w:val="17"/>
        </w:numPr>
        <w:jc w:val="both"/>
        <w:rPr>
          <w:rStyle w:val="hps"/>
          <w:lang w:val="sw-KE"/>
        </w:rPr>
      </w:pPr>
      <w:r>
        <w:rPr>
          <w:rStyle w:val="hps"/>
          <w:lang w:val="sw-KE"/>
        </w:rPr>
        <w:t xml:space="preserve">The percentage that </w:t>
      </w:r>
      <w:r w:rsidR="001F34DB">
        <w:rPr>
          <w:rStyle w:val="hps"/>
          <w:lang w:val="sw-KE"/>
        </w:rPr>
        <w:t>shall</w:t>
      </w:r>
      <w:r>
        <w:rPr>
          <w:rStyle w:val="hps"/>
          <w:lang w:val="sw-KE"/>
        </w:rPr>
        <w:t xml:space="preserve"> be accepted in the agreement between any social group,</w:t>
      </w:r>
      <w:r>
        <w:t xml:space="preserve"> private companies or non-governmental organizations that fulfil their responsibilities and earn an income using the resources under Kuruwitu BMU</w:t>
      </w:r>
    </w:p>
    <w:p w14:paraId="5E390BA2" w14:textId="77777777" w:rsidR="0003048F" w:rsidRDefault="00BF2519" w:rsidP="006643A7">
      <w:pPr>
        <w:numPr>
          <w:ilvl w:val="0"/>
          <w:numId w:val="17"/>
        </w:numPr>
        <w:jc w:val="both"/>
        <w:rPr>
          <w:rStyle w:val="hps"/>
          <w:lang w:val="sw-KE"/>
        </w:rPr>
      </w:pPr>
      <w:commentRangeStart w:id="90"/>
      <w:r>
        <w:rPr>
          <w:rStyle w:val="hps"/>
          <w:lang w:val="sw-KE"/>
        </w:rPr>
        <w:t xml:space="preserve">The fee to be paid for </w:t>
      </w:r>
      <w:r w:rsidR="005C0EE0">
        <w:rPr>
          <w:rStyle w:val="hps"/>
          <w:lang w:val="sw-KE"/>
        </w:rPr>
        <w:t>ornamental fish fished</w:t>
      </w:r>
      <w:r>
        <w:rPr>
          <w:rStyle w:val="hps"/>
          <w:lang w:val="sw-KE"/>
        </w:rPr>
        <w:t xml:space="preserve"> </w:t>
      </w:r>
      <w:r w:rsidR="001F34DB">
        <w:rPr>
          <w:rStyle w:val="hps"/>
          <w:lang w:val="sw-KE"/>
        </w:rPr>
        <w:t>shall</w:t>
      </w:r>
      <w:r>
        <w:rPr>
          <w:rStyle w:val="hps"/>
          <w:lang w:val="sw-KE"/>
        </w:rPr>
        <w:t xml:space="preserve"> be 20% of the </w:t>
      </w:r>
      <w:r w:rsidR="005C0EE0">
        <w:rPr>
          <w:rStyle w:val="hps"/>
          <w:lang w:val="sw-KE"/>
        </w:rPr>
        <w:t>market sale value of the</w:t>
      </w:r>
      <w:r>
        <w:rPr>
          <w:rStyle w:val="hps"/>
          <w:lang w:val="sw-KE"/>
        </w:rPr>
        <w:t xml:space="preserve"> fish.</w:t>
      </w:r>
    </w:p>
    <w:p w14:paraId="4D802D41" w14:textId="77777777" w:rsidR="0003048F" w:rsidRDefault="00BF2519" w:rsidP="006643A7">
      <w:pPr>
        <w:numPr>
          <w:ilvl w:val="0"/>
          <w:numId w:val="17"/>
        </w:numPr>
        <w:jc w:val="both"/>
        <w:rPr>
          <w:rStyle w:val="hps"/>
          <w:lang w:val="sw-KE"/>
        </w:rPr>
      </w:pPr>
      <w:r>
        <w:rPr>
          <w:rStyle w:val="hps"/>
          <w:lang w:val="sw-KE"/>
        </w:rPr>
        <w:t>S</w:t>
      </w:r>
      <w:r w:rsidR="00967B27">
        <w:rPr>
          <w:rStyle w:val="hps"/>
          <w:lang w:val="sw-KE"/>
        </w:rPr>
        <w:t>port</w:t>
      </w:r>
      <w:r>
        <w:rPr>
          <w:rStyle w:val="hps"/>
          <w:lang w:val="sw-KE"/>
        </w:rPr>
        <w:t>fishing fee (Kshs 500 per boat for one trip</w:t>
      </w:r>
      <w:r w:rsidR="00967B27">
        <w:rPr>
          <w:rStyle w:val="hps"/>
          <w:lang w:val="sw-KE"/>
        </w:rPr>
        <w:t>)</w:t>
      </w:r>
    </w:p>
    <w:p w14:paraId="4954E390" w14:textId="77777777" w:rsidR="0003048F" w:rsidRDefault="00BF2519" w:rsidP="006643A7">
      <w:pPr>
        <w:numPr>
          <w:ilvl w:val="0"/>
          <w:numId w:val="17"/>
        </w:numPr>
        <w:jc w:val="both"/>
        <w:rPr>
          <w:rStyle w:val="hps"/>
          <w:lang w:val="sw-KE"/>
        </w:rPr>
      </w:pPr>
      <w:r>
        <w:rPr>
          <w:rStyle w:val="hps"/>
          <w:lang w:val="sw-KE"/>
        </w:rPr>
        <w:t xml:space="preserve">BMU </w:t>
      </w:r>
      <w:r w:rsidR="00967B27">
        <w:rPr>
          <w:rStyle w:val="hps"/>
          <w:lang w:val="sw-KE"/>
        </w:rPr>
        <w:t xml:space="preserve">car </w:t>
      </w:r>
      <w:r>
        <w:rPr>
          <w:rStyle w:val="hps"/>
          <w:lang w:val="sw-KE"/>
        </w:rPr>
        <w:t xml:space="preserve">parking fee </w:t>
      </w:r>
      <w:r w:rsidR="00967B27">
        <w:rPr>
          <w:rStyle w:val="hps"/>
          <w:lang w:val="sw-KE"/>
        </w:rPr>
        <w:t xml:space="preserve">at the parking lot </w:t>
      </w:r>
      <w:r>
        <w:rPr>
          <w:rStyle w:val="hps"/>
          <w:lang w:val="sw-KE"/>
        </w:rPr>
        <w:t>under the supervision of BMU (Kshs. 50 per day)</w:t>
      </w:r>
    </w:p>
    <w:p w14:paraId="58AAFA0E" w14:textId="77777777" w:rsidR="0003048F" w:rsidRDefault="00BF2519" w:rsidP="006643A7">
      <w:pPr>
        <w:numPr>
          <w:ilvl w:val="0"/>
          <w:numId w:val="17"/>
        </w:numPr>
        <w:jc w:val="both"/>
        <w:rPr>
          <w:rStyle w:val="hps"/>
          <w:lang w:val="sw-KE"/>
        </w:rPr>
      </w:pPr>
      <w:r>
        <w:rPr>
          <w:rStyle w:val="hps"/>
          <w:lang w:val="sw-KE"/>
        </w:rPr>
        <w:t>Motorcycle parking fee on the beach under BMU supervision (Ksh. 20 per day)</w:t>
      </w:r>
    </w:p>
    <w:p w14:paraId="3247D6C2" w14:textId="77777777" w:rsidR="0003048F" w:rsidRDefault="00BF2519" w:rsidP="006643A7">
      <w:pPr>
        <w:numPr>
          <w:ilvl w:val="0"/>
          <w:numId w:val="17"/>
        </w:numPr>
        <w:jc w:val="both"/>
        <w:rPr>
          <w:rStyle w:val="hps"/>
          <w:lang w:val="sw-KE"/>
        </w:rPr>
      </w:pPr>
      <w:r>
        <w:rPr>
          <w:rStyle w:val="hps"/>
          <w:lang w:val="sw-KE"/>
        </w:rPr>
        <w:t>Fee for a v</w:t>
      </w:r>
      <w:r w:rsidR="00BC2144">
        <w:rPr>
          <w:rStyle w:val="hps"/>
          <w:lang w:val="sw-KE"/>
        </w:rPr>
        <w:t>ehicle that came to carry fish at</w:t>
      </w:r>
      <w:r>
        <w:rPr>
          <w:rStyle w:val="hps"/>
          <w:lang w:val="sw-KE"/>
        </w:rPr>
        <w:t xml:space="preserve"> the </w:t>
      </w:r>
      <w:r w:rsidR="00C70272">
        <w:rPr>
          <w:rStyle w:val="hps"/>
          <w:lang w:val="sw-KE"/>
        </w:rPr>
        <w:t>fish landing site</w:t>
      </w:r>
      <w:r>
        <w:rPr>
          <w:rStyle w:val="hps"/>
          <w:lang w:val="sw-KE"/>
        </w:rPr>
        <w:t xml:space="preserve"> (Kshs 500 per trip)</w:t>
      </w:r>
    </w:p>
    <w:p w14:paraId="0906AAFE" w14:textId="77777777" w:rsidR="0003048F" w:rsidRDefault="00BF2519" w:rsidP="006643A7">
      <w:pPr>
        <w:numPr>
          <w:ilvl w:val="0"/>
          <w:numId w:val="17"/>
        </w:numPr>
        <w:jc w:val="both"/>
        <w:rPr>
          <w:rStyle w:val="hps"/>
          <w:lang w:val="sw-KE"/>
        </w:rPr>
      </w:pPr>
      <w:r>
        <w:rPr>
          <w:rStyle w:val="hps"/>
          <w:lang w:val="sw-KE"/>
        </w:rPr>
        <w:t>Fee for a motor</w:t>
      </w:r>
      <w:r w:rsidR="00BC2144">
        <w:rPr>
          <w:rStyle w:val="hps"/>
          <w:lang w:val="sw-KE"/>
        </w:rPr>
        <w:t>cycle that came to carry fish at</w:t>
      </w:r>
      <w:r>
        <w:rPr>
          <w:rStyle w:val="hps"/>
          <w:lang w:val="sw-KE"/>
        </w:rPr>
        <w:t xml:space="preserve"> the </w:t>
      </w:r>
      <w:r w:rsidR="00C70272">
        <w:rPr>
          <w:rStyle w:val="hps"/>
          <w:lang w:val="sw-KE"/>
        </w:rPr>
        <w:t>fish landing site</w:t>
      </w:r>
      <w:r>
        <w:rPr>
          <w:rStyle w:val="hps"/>
          <w:lang w:val="sw-KE"/>
        </w:rPr>
        <w:t xml:space="preserve"> (Ksh. 50 per trip)</w:t>
      </w:r>
    </w:p>
    <w:p w14:paraId="5FDA95EF" w14:textId="77777777" w:rsidR="0003048F" w:rsidRPr="00BC2144" w:rsidRDefault="00BF2519" w:rsidP="006643A7">
      <w:pPr>
        <w:numPr>
          <w:ilvl w:val="0"/>
          <w:numId w:val="17"/>
        </w:numPr>
        <w:jc w:val="both"/>
        <w:rPr>
          <w:rStyle w:val="hps"/>
        </w:rPr>
      </w:pPr>
      <w:r>
        <w:rPr>
          <w:rStyle w:val="hps"/>
          <w:lang w:val="sw-KE"/>
        </w:rPr>
        <w:t xml:space="preserve">Private companies </w:t>
      </w:r>
      <w:r w:rsidR="00BC2144">
        <w:rPr>
          <w:rStyle w:val="hps"/>
          <w:lang w:val="sw-KE"/>
        </w:rPr>
        <w:t>e.g</w:t>
      </w:r>
      <w:r>
        <w:rPr>
          <w:rStyle w:val="hps"/>
          <w:lang w:val="sw-KE"/>
        </w:rPr>
        <w:t xml:space="preserve"> (Centum / Mombasa cement) sign an agreement</w:t>
      </w:r>
      <w:r w:rsidR="00BC2144">
        <w:rPr>
          <w:rStyle w:val="hps"/>
          <w:lang w:val="sw-KE"/>
        </w:rPr>
        <w:t>/ memorandum of understanding</w:t>
      </w:r>
      <w:r>
        <w:rPr>
          <w:rStyle w:val="hps"/>
          <w:lang w:val="sw-KE"/>
        </w:rPr>
        <w:t xml:space="preserve"> </w:t>
      </w:r>
      <w:commentRangeEnd w:id="90"/>
      <w:r w:rsidR="007A068F">
        <w:rPr>
          <w:rStyle w:val="CommentReference"/>
        </w:rPr>
        <w:commentReference w:id="90"/>
      </w:r>
      <w:r>
        <w:rPr>
          <w:rStyle w:val="hps"/>
          <w:lang w:val="sw-KE"/>
        </w:rPr>
        <w:t xml:space="preserve">with BMU </w:t>
      </w:r>
      <w:r w:rsidR="00BC2144">
        <w:rPr>
          <w:rStyle w:val="hps"/>
          <w:lang w:val="sw-KE"/>
        </w:rPr>
        <w:t xml:space="preserve"> on </w:t>
      </w:r>
      <w:r>
        <w:rPr>
          <w:rStyle w:val="hps"/>
          <w:lang w:val="sw-KE"/>
        </w:rPr>
        <w:t xml:space="preserve">how they </w:t>
      </w:r>
      <w:r w:rsidR="001F34DB">
        <w:rPr>
          <w:rStyle w:val="hps"/>
          <w:lang w:val="sw-KE"/>
        </w:rPr>
        <w:t>shall</w:t>
      </w:r>
      <w:r>
        <w:rPr>
          <w:rStyle w:val="hps"/>
          <w:lang w:val="sw-KE"/>
        </w:rPr>
        <w:t xml:space="preserve"> compensate for the environmental damage that occurs through their activities within the areas under BMU's control every year.</w:t>
      </w:r>
    </w:p>
    <w:p w14:paraId="5FB6CC7C" w14:textId="77777777" w:rsidR="00BC2144" w:rsidRDefault="00BC2144" w:rsidP="006643A7">
      <w:pPr>
        <w:ind w:left="2520"/>
        <w:jc w:val="both"/>
      </w:pPr>
    </w:p>
    <w:p w14:paraId="02CFA903" w14:textId="77777777" w:rsidR="0003048F" w:rsidRDefault="00BF2519" w:rsidP="006643A7">
      <w:pPr>
        <w:numPr>
          <w:ilvl w:val="0"/>
          <w:numId w:val="10"/>
        </w:numPr>
        <w:spacing w:line="276" w:lineRule="auto"/>
        <w:jc w:val="both"/>
        <w:rPr>
          <w:rStyle w:val="hps"/>
          <w:color w:val="000000"/>
        </w:rPr>
      </w:pPr>
      <w:r>
        <w:rPr>
          <w:rStyle w:val="hps"/>
          <w:color w:val="000000"/>
        </w:rPr>
        <w:t>Expenditure of BMU funds and its functions</w:t>
      </w:r>
    </w:p>
    <w:p w14:paraId="73938425" w14:textId="77777777" w:rsidR="0003048F" w:rsidRDefault="00BF2519" w:rsidP="006643A7">
      <w:pPr>
        <w:spacing w:line="276" w:lineRule="auto"/>
        <w:ind w:left="1800"/>
        <w:jc w:val="both"/>
        <w:rPr>
          <w:color w:val="000000"/>
        </w:rPr>
      </w:pPr>
      <w:r>
        <w:rPr>
          <w:rStyle w:val="hps"/>
          <w:lang w:val="sw-KE"/>
        </w:rPr>
        <w:t xml:space="preserve">All funds collected by </w:t>
      </w:r>
      <w:r>
        <w:rPr>
          <w:color w:val="000000"/>
          <w:lang w:val="sw-KE"/>
        </w:rPr>
        <w:t>BMU</w:t>
      </w:r>
      <w:r w:rsidR="00BE127F">
        <w:rPr>
          <w:color w:val="000000"/>
          <w:lang w:val="sw-KE"/>
        </w:rPr>
        <w:t xml:space="preserve"> </w:t>
      </w:r>
      <w:r w:rsidR="001F34DB">
        <w:rPr>
          <w:color w:val="000000"/>
          <w:lang w:val="sw-KE"/>
        </w:rPr>
        <w:t>shall</w:t>
      </w:r>
      <w:r w:rsidR="00BE127F">
        <w:rPr>
          <w:color w:val="000000"/>
          <w:lang w:val="sw-KE"/>
        </w:rPr>
        <w:t xml:space="preserve"> only be used for the implementation of the objectives listed below and those that </w:t>
      </w:r>
      <w:r w:rsidR="001F34DB">
        <w:rPr>
          <w:color w:val="000000"/>
          <w:lang w:val="sw-KE"/>
        </w:rPr>
        <w:t>shall</w:t>
      </w:r>
      <w:r>
        <w:rPr>
          <w:color w:val="000000"/>
          <w:lang w:val="sw-KE"/>
        </w:rPr>
        <w:t xml:space="preserve"> emerg to </w:t>
      </w:r>
      <w:r w:rsidR="00BE127F">
        <w:rPr>
          <w:color w:val="000000"/>
          <w:lang w:val="sw-KE"/>
        </w:rPr>
        <w:t xml:space="preserve">be </w:t>
      </w:r>
      <w:r>
        <w:rPr>
          <w:color w:val="000000"/>
          <w:lang w:val="sw-KE"/>
        </w:rPr>
        <w:t>of ur</w:t>
      </w:r>
      <w:r w:rsidR="00BE127F">
        <w:rPr>
          <w:color w:val="000000"/>
          <w:lang w:val="sw-KE"/>
        </w:rPr>
        <w:t>gency:</w:t>
      </w:r>
    </w:p>
    <w:p w14:paraId="7D417826" w14:textId="77777777" w:rsidR="0003048F" w:rsidRDefault="00BF2519" w:rsidP="006643A7">
      <w:pPr>
        <w:numPr>
          <w:ilvl w:val="0"/>
          <w:numId w:val="21"/>
        </w:numPr>
        <w:tabs>
          <w:tab w:val="left" w:pos="851"/>
        </w:tabs>
        <w:spacing w:line="276" w:lineRule="auto"/>
        <w:jc w:val="both"/>
        <w:rPr>
          <w:lang w:val="en-GB"/>
        </w:rPr>
      </w:pPr>
      <w:r>
        <w:rPr>
          <w:lang w:val="en-GB"/>
        </w:rPr>
        <w:t>Office administration - Stationery, salaries/allowance</w:t>
      </w:r>
    </w:p>
    <w:p w14:paraId="53AB528C" w14:textId="77777777" w:rsidR="0003048F" w:rsidRDefault="00BF2519" w:rsidP="006643A7">
      <w:pPr>
        <w:numPr>
          <w:ilvl w:val="0"/>
          <w:numId w:val="21"/>
        </w:numPr>
        <w:tabs>
          <w:tab w:val="left" w:pos="851"/>
        </w:tabs>
        <w:spacing w:line="276" w:lineRule="auto"/>
        <w:jc w:val="both"/>
        <w:rPr>
          <w:i/>
          <w:lang w:val="en-GB"/>
        </w:rPr>
      </w:pPr>
      <w:r>
        <w:rPr>
          <w:lang w:val="en-GB"/>
        </w:rPr>
        <w:t>Patrols / Surveillance and rescue operations - Boats, Engine, Oil</w:t>
      </w:r>
    </w:p>
    <w:p w14:paraId="6E8AB1BA" w14:textId="77777777" w:rsidR="0003048F" w:rsidRDefault="00BF2519" w:rsidP="006643A7">
      <w:pPr>
        <w:numPr>
          <w:ilvl w:val="0"/>
          <w:numId w:val="21"/>
        </w:numPr>
        <w:tabs>
          <w:tab w:val="left" w:pos="851"/>
        </w:tabs>
        <w:spacing w:line="276" w:lineRule="auto"/>
        <w:jc w:val="both"/>
        <w:rPr>
          <w:lang w:val="en-GB"/>
        </w:rPr>
      </w:pPr>
      <w:r>
        <w:rPr>
          <w:lang w:val="en-GB"/>
        </w:rPr>
        <w:t xml:space="preserve">Repairs of </w:t>
      </w:r>
      <w:r w:rsidR="00BE127F">
        <w:rPr>
          <w:lang w:val="en-GB"/>
        </w:rPr>
        <w:t>BMU equipment</w:t>
      </w:r>
    </w:p>
    <w:p w14:paraId="59D129D9" w14:textId="77777777" w:rsidR="0003048F" w:rsidRDefault="00BF2519" w:rsidP="006643A7">
      <w:pPr>
        <w:numPr>
          <w:ilvl w:val="0"/>
          <w:numId w:val="21"/>
        </w:numPr>
        <w:tabs>
          <w:tab w:val="left" w:pos="851"/>
        </w:tabs>
        <w:spacing w:line="276" w:lineRule="auto"/>
        <w:jc w:val="both"/>
        <w:rPr>
          <w:lang w:val="en-GB"/>
        </w:rPr>
      </w:pPr>
      <w:r>
        <w:rPr>
          <w:lang w:val="en-GB"/>
        </w:rPr>
        <w:t>Purchase of BMU equipment</w:t>
      </w:r>
    </w:p>
    <w:p w14:paraId="483F5EA5" w14:textId="77777777" w:rsidR="0003048F" w:rsidRDefault="00BF2519" w:rsidP="006643A7">
      <w:pPr>
        <w:numPr>
          <w:ilvl w:val="0"/>
          <w:numId w:val="21"/>
        </w:numPr>
        <w:tabs>
          <w:tab w:val="left" w:pos="851"/>
        </w:tabs>
        <w:spacing w:line="276" w:lineRule="auto"/>
        <w:jc w:val="both"/>
        <w:rPr>
          <w:lang w:val="en-GB"/>
        </w:rPr>
      </w:pPr>
      <w:r>
        <w:rPr>
          <w:lang w:val="en-GB"/>
        </w:rPr>
        <w:t>Data collection</w:t>
      </w:r>
    </w:p>
    <w:p w14:paraId="421EC099" w14:textId="77777777" w:rsidR="0003048F" w:rsidRDefault="00BF2519" w:rsidP="006643A7">
      <w:pPr>
        <w:numPr>
          <w:ilvl w:val="0"/>
          <w:numId w:val="21"/>
        </w:numPr>
        <w:tabs>
          <w:tab w:val="left" w:pos="851"/>
        </w:tabs>
        <w:spacing w:line="276" w:lineRule="auto"/>
        <w:jc w:val="both"/>
        <w:rPr>
          <w:lang w:val="en-GB"/>
        </w:rPr>
      </w:pPr>
      <w:r>
        <w:rPr>
          <w:lang w:val="en-GB"/>
        </w:rPr>
        <w:t xml:space="preserve">Transport </w:t>
      </w:r>
    </w:p>
    <w:p w14:paraId="30CF9390" w14:textId="77777777" w:rsidR="0003048F" w:rsidRDefault="00BF2519" w:rsidP="006643A7">
      <w:pPr>
        <w:numPr>
          <w:ilvl w:val="0"/>
          <w:numId w:val="21"/>
        </w:numPr>
        <w:tabs>
          <w:tab w:val="left" w:pos="851"/>
        </w:tabs>
        <w:spacing w:line="276" w:lineRule="auto"/>
        <w:jc w:val="both"/>
        <w:rPr>
          <w:lang w:val="en-GB"/>
        </w:rPr>
      </w:pPr>
      <w:r>
        <w:rPr>
          <w:lang w:val="en-GB"/>
        </w:rPr>
        <w:t xml:space="preserve">Basic purposes </w:t>
      </w:r>
    </w:p>
    <w:p w14:paraId="265CB6F5" w14:textId="77777777" w:rsidR="0003048F" w:rsidRDefault="00BF2519" w:rsidP="006643A7">
      <w:pPr>
        <w:numPr>
          <w:ilvl w:val="0"/>
          <w:numId w:val="21"/>
        </w:numPr>
        <w:tabs>
          <w:tab w:val="left" w:pos="851"/>
        </w:tabs>
        <w:spacing w:line="276" w:lineRule="auto"/>
        <w:jc w:val="both"/>
        <w:rPr>
          <w:lang w:val="en-GB"/>
        </w:rPr>
      </w:pPr>
      <w:r>
        <w:rPr>
          <w:lang w:val="en-GB"/>
        </w:rPr>
        <w:t>Meetings (privileges</w:t>
      </w:r>
      <w:r w:rsidR="00BC2144">
        <w:rPr>
          <w:lang w:val="en-GB"/>
        </w:rPr>
        <w:t>/allowances</w:t>
      </w:r>
      <w:r>
        <w:rPr>
          <w:lang w:val="en-GB"/>
        </w:rPr>
        <w:t>)</w:t>
      </w:r>
    </w:p>
    <w:p w14:paraId="4DE39EF5" w14:textId="77777777" w:rsidR="0003048F" w:rsidRDefault="00BF2519" w:rsidP="006643A7">
      <w:pPr>
        <w:numPr>
          <w:ilvl w:val="0"/>
          <w:numId w:val="21"/>
        </w:numPr>
        <w:tabs>
          <w:tab w:val="left" w:pos="851"/>
        </w:tabs>
        <w:spacing w:line="276" w:lineRule="auto"/>
        <w:jc w:val="both"/>
        <w:rPr>
          <w:lang w:val="en-GB"/>
        </w:rPr>
      </w:pPr>
      <w:r>
        <w:rPr>
          <w:lang w:val="en-GB"/>
        </w:rPr>
        <w:t xml:space="preserve">BMU </w:t>
      </w:r>
      <w:r w:rsidR="00BE127F">
        <w:rPr>
          <w:lang w:val="en-GB"/>
        </w:rPr>
        <w:t>election</w:t>
      </w:r>
      <w:r>
        <w:rPr>
          <w:lang w:val="en-GB"/>
        </w:rPr>
        <w:t>s</w:t>
      </w:r>
    </w:p>
    <w:p w14:paraId="3056018F" w14:textId="77777777" w:rsidR="0003048F" w:rsidRDefault="0003048F" w:rsidP="006643A7">
      <w:pPr>
        <w:tabs>
          <w:tab w:val="left" w:pos="851"/>
        </w:tabs>
        <w:spacing w:line="276" w:lineRule="auto"/>
        <w:ind w:left="2520"/>
        <w:jc w:val="both"/>
        <w:rPr>
          <w:lang w:val="en-GB"/>
        </w:rPr>
      </w:pPr>
    </w:p>
    <w:p w14:paraId="6E869BA5" w14:textId="77777777" w:rsidR="0003048F" w:rsidRDefault="00BF2519" w:rsidP="006643A7">
      <w:pPr>
        <w:ind w:left="720" w:firstLine="720"/>
        <w:jc w:val="both"/>
        <w:rPr>
          <w:b/>
          <w:u w:val="single"/>
          <w:lang w:val="en-GB"/>
        </w:rPr>
      </w:pPr>
      <w:r>
        <w:rPr>
          <w:b/>
          <w:u w:val="single"/>
          <w:lang w:val="en-GB"/>
        </w:rPr>
        <w:t>NB:</w:t>
      </w:r>
    </w:p>
    <w:p w14:paraId="3D0DFAD5" w14:textId="77777777" w:rsidR="0003048F" w:rsidRDefault="0003048F" w:rsidP="006643A7">
      <w:pPr>
        <w:ind w:left="2160"/>
        <w:jc w:val="both"/>
        <w:rPr>
          <w:b/>
          <w:u w:val="single"/>
          <w:lang w:val="en-GB"/>
        </w:rPr>
      </w:pPr>
    </w:p>
    <w:p w14:paraId="5C5C9AD0" w14:textId="77777777" w:rsidR="0003048F" w:rsidRDefault="00BF2519" w:rsidP="006643A7">
      <w:pPr>
        <w:ind w:left="720" w:firstLine="720"/>
        <w:jc w:val="both"/>
      </w:pPr>
      <w:r>
        <w:rPr>
          <w:lang w:val="en-GB"/>
        </w:rPr>
        <w:t>Pay County BMU Network fees following network rules.</w:t>
      </w:r>
    </w:p>
    <w:p w14:paraId="67AC0ACE" w14:textId="77777777" w:rsidR="0003048F" w:rsidRDefault="0003048F" w:rsidP="006643A7">
      <w:pPr>
        <w:ind w:left="2160"/>
        <w:jc w:val="both"/>
        <w:rPr>
          <w:lang w:val="en-GB"/>
        </w:rPr>
      </w:pPr>
    </w:p>
    <w:p w14:paraId="4E277A98" w14:textId="77777777" w:rsidR="0003048F" w:rsidRDefault="00BF2519" w:rsidP="006643A7">
      <w:pPr>
        <w:ind w:left="1440"/>
        <w:jc w:val="both"/>
      </w:pPr>
      <w:r>
        <w:rPr>
          <w:lang w:val="en-GB"/>
        </w:rPr>
        <w:t xml:space="preserve">Any funds that BMU </w:t>
      </w:r>
      <w:r w:rsidR="001F34DB">
        <w:rPr>
          <w:lang w:val="en-GB"/>
        </w:rPr>
        <w:t>shall</w:t>
      </w:r>
      <w:r>
        <w:rPr>
          <w:lang w:val="en-GB"/>
        </w:rPr>
        <w:t xml:space="preserve"> collect or qualify for, </w:t>
      </w:r>
      <w:r w:rsidR="001F34DB">
        <w:rPr>
          <w:lang w:val="en-GB"/>
        </w:rPr>
        <w:t>shall</w:t>
      </w:r>
      <w:r>
        <w:rPr>
          <w:lang w:val="en-GB"/>
        </w:rPr>
        <w:t xml:space="preserve"> be sent </w:t>
      </w:r>
      <w:r w:rsidR="00BC2144">
        <w:rPr>
          <w:lang w:val="en-GB"/>
        </w:rPr>
        <w:t xml:space="preserve">to the bank </w:t>
      </w:r>
      <w:r>
        <w:rPr>
          <w:lang w:val="en-GB"/>
        </w:rPr>
        <w:t xml:space="preserve">either by the </w:t>
      </w:r>
      <w:r w:rsidR="00BC2144">
        <w:rPr>
          <w:lang w:val="en-GB"/>
        </w:rPr>
        <w:t xml:space="preserve">mobile </w:t>
      </w:r>
      <w:r>
        <w:rPr>
          <w:lang w:val="en-GB"/>
        </w:rPr>
        <w:t xml:space="preserve">electronic </w:t>
      </w:r>
      <w:r w:rsidR="00BC2144">
        <w:rPr>
          <w:lang w:val="en-GB"/>
        </w:rPr>
        <w:t>system (Mpesa) o</w:t>
      </w:r>
      <w:r>
        <w:rPr>
          <w:lang w:val="en-GB"/>
        </w:rPr>
        <w:t xml:space="preserve">r </w:t>
      </w:r>
      <w:r w:rsidR="00BC2144">
        <w:rPr>
          <w:lang w:val="en-GB"/>
        </w:rPr>
        <w:t>a cheque be deposited</w:t>
      </w:r>
      <w:r>
        <w:rPr>
          <w:lang w:val="en-GB"/>
        </w:rPr>
        <w:t xml:space="preserve"> in less than 24 hours (twenty-four).</w:t>
      </w:r>
    </w:p>
    <w:p w14:paraId="5B96F96D" w14:textId="77777777" w:rsidR="0003048F" w:rsidRDefault="0003048F" w:rsidP="006643A7">
      <w:pPr>
        <w:tabs>
          <w:tab w:val="left" w:pos="851"/>
        </w:tabs>
        <w:spacing w:line="276" w:lineRule="auto"/>
        <w:ind w:left="3240"/>
        <w:jc w:val="both"/>
        <w:rPr>
          <w:lang w:val="en-GB"/>
        </w:rPr>
      </w:pPr>
    </w:p>
    <w:p w14:paraId="49EBAD21" w14:textId="77777777" w:rsidR="0003048F" w:rsidRDefault="00BF2519" w:rsidP="006643A7">
      <w:pPr>
        <w:tabs>
          <w:tab w:val="left" w:pos="851"/>
        </w:tabs>
        <w:spacing w:line="276" w:lineRule="auto"/>
        <w:ind w:left="1440"/>
        <w:jc w:val="both"/>
        <w:rPr>
          <w:lang w:val="en-GB"/>
        </w:rPr>
      </w:pPr>
      <w:r>
        <w:rPr>
          <w:lang w:val="en-GB"/>
        </w:rPr>
        <w:t xml:space="preserve">The budget of any expenditure </w:t>
      </w:r>
      <w:r w:rsidR="001F34DB">
        <w:rPr>
          <w:lang w:val="en-GB"/>
        </w:rPr>
        <w:t>shall</w:t>
      </w:r>
      <w:r>
        <w:rPr>
          <w:lang w:val="en-GB"/>
        </w:rPr>
        <w:t xml:space="preserve"> be approved by the Kilifi South Sub-County Fisheries Officer </w:t>
      </w:r>
      <w:r w:rsidR="00BC2144">
        <w:rPr>
          <w:lang w:val="en-GB"/>
        </w:rPr>
        <w:t>before the funds are released from</w:t>
      </w:r>
      <w:r>
        <w:rPr>
          <w:lang w:val="en-GB"/>
        </w:rPr>
        <w:t xml:space="preserve"> the bank and </w:t>
      </w:r>
      <w:r w:rsidR="00BC2144">
        <w:rPr>
          <w:lang w:val="en-GB"/>
        </w:rPr>
        <w:t>utilised</w:t>
      </w:r>
      <w:r>
        <w:rPr>
          <w:lang w:val="en-GB"/>
        </w:rPr>
        <w:t>.</w:t>
      </w:r>
    </w:p>
    <w:p w14:paraId="715D9F5B" w14:textId="77777777" w:rsidR="0003048F" w:rsidRDefault="0003048F" w:rsidP="006643A7">
      <w:pPr>
        <w:tabs>
          <w:tab w:val="left" w:pos="851"/>
        </w:tabs>
        <w:spacing w:line="276" w:lineRule="auto"/>
        <w:jc w:val="both"/>
        <w:rPr>
          <w:lang w:val="en-GB"/>
        </w:rPr>
      </w:pPr>
    </w:p>
    <w:p w14:paraId="2FB75421" w14:textId="77777777" w:rsidR="0003048F" w:rsidRDefault="00BF2519" w:rsidP="006643A7">
      <w:pPr>
        <w:numPr>
          <w:ilvl w:val="0"/>
          <w:numId w:val="10"/>
        </w:numPr>
        <w:spacing w:line="276" w:lineRule="auto"/>
        <w:jc w:val="both"/>
      </w:pPr>
      <w:r>
        <w:rPr>
          <w:rStyle w:val="hps"/>
          <w:color w:val="000000"/>
          <w:lang w:val="sw-KE"/>
        </w:rPr>
        <w:lastRenderedPageBreak/>
        <w:t xml:space="preserve">The Chairman, Treasurer and a member of the </w:t>
      </w:r>
      <w:r w:rsidR="001F34DB">
        <w:rPr>
          <w:rStyle w:val="hps"/>
          <w:color w:val="000000"/>
          <w:lang w:val="sw-KE"/>
        </w:rPr>
        <w:t>Assembly</w:t>
      </w:r>
      <w:r>
        <w:rPr>
          <w:rStyle w:val="hps"/>
          <w:color w:val="000000"/>
          <w:lang w:val="sw-KE"/>
        </w:rPr>
        <w:t xml:space="preserve"> approved by the </w:t>
      </w:r>
      <w:r w:rsidR="001F34DB">
        <w:rPr>
          <w:rStyle w:val="hps"/>
          <w:color w:val="000000"/>
          <w:lang w:val="sw-KE"/>
        </w:rPr>
        <w:t>Assembly</w:t>
      </w:r>
      <w:r>
        <w:rPr>
          <w:rStyle w:val="hps"/>
          <w:color w:val="000000"/>
          <w:lang w:val="sw-KE"/>
        </w:rPr>
        <w:t xml:space="preserve"> shall be the signatories to the BMU accounts.</w:t>
      </w:r>
    </w:p>
    <w:p w14:paraId="27234963" w14:textId="77777777" w:rsidR="0003048F" w:rsidRDefault="0003048F" w:rsidP="006643A7">
      <w:pPr>
        <w:spacing w:line="276" w:lineRule="auto"/>
        <w:ind w:left="465"/>
        <w:jc w:val="both"/>
        <w:rPr>
          <w:rStyle w:val="hps"/>
          <w:color w:val="000000"/>
          <w:lang w:val="sw-KE"/>
        </w:rPr>
      </w:pPr>
    </w:p>
    <w:p w14:paraId="0FC314D0" w14:textId="77777777" w:rsidR="0003048F" w:rsidRDefault="00BF2519" w:rsidP="006643A7">
      <w:pPr>
        <w:numPr>
          <w:ilvl w:val="0"/>
          <w:numId w:val="10"/>
        </w:numPr>
        <w:spacing w:line="276" w:lineRule="auto"/>
        <w:jc w:val="both"/>
        <w:rPr>
          <w:rStyle w:val="hps"/>
          <w:color w:val="000000"/>
        </w:rPr>
      </w:pPr>
      <w:r>
        <w:rPr>
          <w:rStyle w:val="hps"/>
          <w:color w:val="000000"/>
        </w:rPr>
        <w:t>BMU management books</w:t>
      </w:r>
      <w:r w:rsidR="003A1AD8">
        <w:t>;</w:t>
      </w:r>
    </w:p>
    <w:p w14:paraId="4A022BBB" w14:textId="77777777" w:rsidR="0003048F" w:rsidRDefault="00BF2519" w:rsidP="006643A7">
      <w:pPr>
        <w:spacing w:line="276" w:lineRule="auto"/>
        <w:ind w:left="1080" w:firstLine="720"/>
        <w:jc w:val="both"/>
        <w:rPr>
          <w:color w:val="000000"/>
        </w:rPr>
      </w:pPr>
      <w:r>
        <w:rPr>
          <w:rStyle w:val="hps"/>
          <w:color w:val="000000"/>
          <w:lang w:val="sw-KE"/>
        </w:rPr>
        <w:t xml:space="preserve">BMU </w:t>
      </w:r>
      <w:r w:rsidR="001F34DB">
        <w:rPr>
          <w:rStyle w:val="hps"/>
          <w:color w:val="000000"/>
          <w:lang w:val="sw-KE"/>
        </w:rPr>
        <w:t>shall</w:t>
      </w:r>
      <w:r>
        <w:rPr>
          <w:rStyle w:val="hps"/>
          <w:color w:val="000000"/>
          <w:lang w:val="sw-KE"/>
        </w:rPr>
        <w:t xml:space="preserve"> keep the following books and records:</w:t>
      </w:r>
    </w:p>
    <w:p w14:paraId="5054794D" w14:textId="77777777" w:rsidR="0003048F" w:rsidRDefault="00BF2519" w:rsidP="006643A7">
      <w:pPr>
        <w:numPr>
          <w:ilvl w:val="0"/>
          <w:numId w:val="29"/>
        </w:numPr>
        <w:tabs>
          <w:tab w:val="left" w:pos="851"/>
        </w:tabs>
        <w:spacing w:line="276" w:lineRule="auto"/>
        <w:jc w:val="both"/>
        <w:rPr>
          <w:lang w:val="en-GB"/>
        </w:rPr>
      </w:pPr>
      <w:r>
        <w:rPr>
          <w:lang w:val="en-GB"/>
        </w:rPr>
        <w:t xml:space="preserve">A membership list that should be updated and </w:t>
      </w:r>
      <w:r w:rsidR="003A1AD8">
        <w:rPr>
          <w:lang w:val="en-GB"/>
        </w:rPr>
        <w:t>well-kept</w:t>
      </w:r>
      <w:r>
        <w:rPr>
          <w:lang w:val="en-GB"/>
        </w:rPr>
        <w:t xml:space="preserve"> as required </w:t>
      </w:r>
      <w:r w:rsidR="003A1AD8">
        <w:rPr>
          <w:lang w:val="en-GB"/>
        </w:rPr>
        <w:t xml:space="preserve">every three months. It </w:t>
      </w:r>
      <w:r>
        <w:rPr>
          <w:lang w:val="en-GB"/>
        </w:rPr>
        <w:t>must contain the name, address and type of membership of each member.</w:t>
      </w:r>
    </w:p>
    <w:p w14:paraId="53BE6D0B" w14:textId="77777777" w:rsidR="0003048F" w:rsidRDefault="00BF2519" w:rsidP="006643A7">
      <w:pPr>
        <w:numPr>
          <w:ilvl w:val="0"/>
          <w:numId w:val="29"/>
        </w:numPr>
        <w:tabs>
          <w:tab w:val="left" w:pos="851"/>
        </w:tabs>
        <w:spacing w:line="276" w:lineRule="auto"/>
        <w:jc w:val="both"/>
        <w:rPr>
          <w:lang w:val="en-GB"/>
        </w:rPr>
      </w:pPr>
      <w:r>
        <w:rPr>
          <w:lang w:val="en-GB"/>
        </w:rPr>
        <w:t xml:space="preserve">Register of equipment, </w:t>
      </w:r>
      <w:r w:rsidR="00BE127F">
        <w:rPr>
          <w:lang w:val="en-GB"/>
        </w:rPr>
        <w:t>tools</w:t>
      </w:r>
      <w:r>
        <w:rPr>
          <w:lang w:val="en-GB"/>
        </w:rPr>
        <w:t xml:space="preserve"> and fishing gear</w:t>
      </w:r>
      <w:r w:rsidR="00BE127F">
        <w:rPr>
          <w:lang w:val="en-GB"/>
        </w:rPr>
        <w:t xml:space="preserve"> owned by each BMU member</w:t>
      </w:r>
    </w:p>
    <w:p w14:paraId="4B6A1251" w14:textId="77777777" w:rsidR="0003048F" w:rsidRDefault="00BF2519" w:rsidP="006643A7">
      <w:pPr>
        <w:numPr>
          <w:ilvl w:val="0"/>
          <w:numId w:val="29"/>
        </w:numPr>
        <w:tabs>
          <w:tab w:val="left" w:pos="851"/>
        </w:tabs>
        <w:spacing w:line="276" w:lineRule="auto"/>
        <w:jc w:val="both"/>
        <w:rPr>
          <w:lang w:val="en-GB"/>
        </w:rPr>
      </w:pPr>
      <w:r>
        <w:rPr>
          <w:lang w:val="en-GB"/>
        </w:rPr>
        <w:t>Debt record, costs and payments.</w:t>
      </w:r>
    </w:p>
    <w:p w14:paraId="3F4D86AA" w14:textId="77777777" w:rsidR="0003048F" w:rsidRDefault="00BF2519" w:rsidP="006643A7">
      <w:pPr>
        <w:numPr>
          <w:ilvl w:val="0"/>
          <w:numId w:val="29"/>
        </w:numPr>
        <w:tabs>
          <w:tab w:val="left" w:pos="851"/>
        </w:tabs>
        <w:spacing w:line="276" w:lineRule="auto"/>
        <w:jc w:val="both"/>
        <w:rPr>
          <w:lang w:val="en-GB"/>
        </w:rPr>
      </w:pPr>
      <w:r>
        <w:rPr>
          <w:lang w:val="en-GB"/>
        </w:rPr>
        <w:t xml:space="preserve">Record of </w:t>
      </w:r>
      <w:r w:rsidR="001F34DB">
        <w:rPr>
          <w:lang w:val="en-GB"/>
        </w:rPr>
        <w:t>Assembly</w:t>
      </w:r>
      <w:r>
        <w:rPr>
          <w:lang w:val="en-GB"/>
        </w:rPr>
        <w:t xml:space="preserve"> meetings.</w:t>
      </w:r>
    </w:p>
    <w:p w14:paraId="1C340E69" w14:textId="77777777" w:rsidR="0003048F" w:rsidRDefault="00BF2519" w:rsidP="006643A7">
      <w:pPr>
        <w:numPr>
          <w:ilvl w:val="0"/>
          <w:numId w:val="29"/>
        </w:numPr>
        <w:tabs>
          <w:tab w:val="left" w:pos="851"/>
        </w:tabs>
        <w:spacing w:line="276" w:lineRule="auto"/>
        <w:jc w:val="both"/>
        <w:rPr>
          <w:lang w:val="en-GB"/>
        </w:rPr>
      </w:pPr>
      <w:r>
        <w:rPr>
          <w:lang w:val="en-GB"/>
        </w:rPr>
        <w:t xml:space="preserve">Record of </w:t>
      </w:r>
      <w:r w:rsidR="002E6AA7">
        <w:rPr>
          <w:lang w:val="en-GB"/>
        </w:rPr>
        <w:t>Executive</w:t>
      </w:r>
      <w:r>
        <w:rPr>
          <w:lang w:val="en-GB"/>
        </w:rPr>
        <w:t xml:space="preserve"> Committee meetings.</w:t>
      </w:r>
    </w:p>
    <w:p w14:paraId="1419A624" w14:textId="77777777" w:rsidR="0003048F" w:rsidRDefault="00BF2519" w:rsidP="006643A7">
      <w:pPr>
        <w:numPr>
          <w:ilvl w:val="0"/>
          <w:numId w:val="29"/>
        </w:numPr>
        <w:tabs>
          <w:tab w:val="left" w:pos="851"/>
        </w:tabs>
        <w:spacing w:line="276" w:lineRule="auto"/>
        <w:jc w:val="both"/>
        <w:rPr>
          <w:lang w:val="en-GB"/>
        </w:rPr>
      </w:pPr>
      <w:r>
        <w:rPr>
          <w:lang w:val="en-GB"/>
        </w:rPr>
        <w:t>Record of commercial transactions and contracts.</w:t>
      </w:r>
    </w:p>
    <w:p w14:paraId="37077E4F" w14:textId="77777777" w:rsidR="0003048F" w:rsidRDefault="00BF2519" w:rsidP="006643A7">
      <w:pPr>
        <w:numPr>
          <w:ilvl w:val="0"/>
          <w:numId w:val="29"/>
        </w:numPr>
        <w:tabs>
          <w:tab w:val="left" w:pos="851"/>
        </w:tabs>
        <w:spacing w:line="276" w:lineRule="auto"/>
        <w:jc w:val="both"/>
      </w:pPr>
      <w:r>
        <w:rPr>
          <w:lang w:val="en-GB"/>
        </w:rPr>
        <w:t>List of assets owned and/or used by BMU.</w:t>
      </w:r>
    </w:p>
    <w:p w14:paraId="35855E43" w14:textId="77777777" w:rsidR="0003048F" w:rsidRDefault="00BF2519" w:rsidP="006643A7">
      <w:pPr>
        <w:numPr>
          <w:ilvl w:val="0"/>
          <w:numId w:val="29"/>
        </w:numPr>
        <w:tabs>
          <w:tab w:val="left" w:pos="851"/>
        </w:tabs>
        <w:spacing w:line="276" w:lineRule="auto"/>
        <w:jc w:val="both"/>
      </w:pPr>
      <w:r>
        <w:rPr>
          <w:lang w:val="en-GB"/>
        </w:rPr>
        <w:t xml:space="preserve">A copy of these </w:t>
      </w:r>
      <w:r w:rsidR="003A1AD8">
        <w:rPr>
          <w:lang w:val="en-GB"/>
        </w:rPr>
        <w:t>By-Laws</w:t>
      </w:r>
      <w:r>
        <w:rPr>
          <w:lang w:val="en-GB"/>
        </w:rPr>
        <w:t>.</w:t>
      </w:r>
    </w:p>
    <w:p w14:paraId="587E07B4" w14:textId="77777777" w:rsidR="0003048F" w:rsidRDefault="00BF2519" w:rsidP="006643A7">
      <w:pPr>
        <w:numPr>
          <w:ilvl w:val="0"/>
          <w:numId w:val="29"/>
        </w:numPr>
        <w:jc w:val="both"/>
        <w:rPr>
          <w:lang w:val="en-GB"/>
        </w:rPr>
      </w:pPr>
      <w:r>
        <w:rPr>
          <w:lang w:val="en-GB"/>
        </w:rPr>
        <w:t>Kenya Fisheries Management and Development Act, 2016</w:t>
      </w:r>
    </w:p>
    <w:p w14:paraId="75FA7CA6" w14:textId="77777777" w:rsidR="0003048F" w:rsidRDefault="00BF2519" w:rsidP="006643A7">
      <w:pPr>
        <w:numPr>
          <w:ilvl w:val="0"/>
          <w:numId w:val="29"/>
        </w:numPr>
        <w:jc w:val="both"/>
        <w:rPr>
          <w:lang w:val="en-GB"/>
        </w:rPr>
      </w:pPr>
      <w:r>
        <w:rPr>
          <w:lang w:val="en-GB"/>
        </w:rPr>
        <w:t>Beach Management Unit Regulations, 2020</w:t>
      </w:r>
    </w:p>
    <w:p w14:paraId="258CDA9A" w14:textId="77777777" w:rsidR="0003048F" w:rsidRDefault="00BF2519" w:rsidP="006643A7">
      <w:pPr>
        <w:numPr>
          <w:ilvl w:val="0"/>
          <w:numId w:val="29"/>
        </w:numPr>
        <w:tabs>
          <w:tab w:val="left" w:pos="851"/>
        </w:tabs>
        <w:spacing w:line="276" w:lineRule="auto"/>
        <w:jc w:val="both"/>
        <w:rPr>
          <w:lang w:val="en-GB"/>
        </w:rPr>
      </w:pPr>
      <w:r>
        <w:rPr>
          <w:lang w:val="en-GB"/>
        </w:rPr>
        <w:t>BMU registration certificate publicly posted.</w:t>
      </w:r>
    </w:p>
    <w:p w14:paraId="27AB07CF" w14:textId="77777777" w:rsidR="0003048F" w:rsidRDefault="00BF2519" w:rsidP="006643A7">
      <w:pPr>
        <w:numPr>
          <w:ilvl w:val="0"/>
          <w:numId w:val="29"/>
        </w:numPr>
        <w:tabs>
          <w:tab w:val="left" w:pos="851"/>
        </w:tabs>
        <w:spacing w:line="276" w:lineRule="auto"/>
        <w:jc w:val="both"/>
      </w:pPr>
      <w:r>
        <w:rPr>
          <w:lang w:val="en-GB"/>
        </w:rPr>
        <w:t>A financial handbook that provides details of all the money spent by BMU.</w:t>
      </w:r>
    </w:p>
    <w:p w14:paraId="67575D13" w14:textId="77777777" w:rsidR="0003048F" w:rsidRDefault="00BF2519" w:rsidP="006643A7">
      <w:pPr>
        <w:numPr>
          <w:ilvl w:val="0"/>
          <w:numId w:val="29"/>
        </w:numPr>
        <w:tabs>
          <w:tab w:val="left" w:pos="851"/>
        </w:tabs>
        <w:spacing w:line="276" w:lineRule="auto"/>
        <w:jc w:val="both"/>
      </w:pPr>
      <w:r>
        <w:rPr>
          <w:lang w:val="en-GB"/>
        </w:rPr>
        <w:t>A ledger (Ledger) with BMU business transaction records.</w:t>
      </w:r>
    </w:p>
    <w:p w14:paraId="1D9A89AE" w14:textId="77777777" w:rsidR="0003048F" w:rsidRDefault="00BF2519" w:rsidP="006643A7">
      <w:pPr>
        <w:numPr>
          <w:ilvl w:val="0"/>
          <w:numId w:val="29"/>
        </w:numPr>
        <w:tabs>
          <w:tab w:val="left" w:pos="851"/>
        </w:tabs>
        <w:spacing w:line="276" w:lineRule="auto"/>
        <w:jc w:val="both"/>
        <w:rPr>
          <w:lang w:val="en-GB"/>
        </w:rPr>
      </w:pPr>
      <w:r>
        <w:rPr>
          <w:lang w:val="en-GB"/>
        </w:rPr>
        <w:t>Copy of financial</w:t>
      </w:r>
      <w:r w:rsidR="00BE127F">
        <w:rPr>
          <w:lang w:val="en-GB"/>
        </w:rPr>
        <w:t xml:space="preserve"> position</w:t>
      </w:r>
      <w:r>
        <w:rPr>
          <w:lang w:val="en-GB"/>
        </w:rPr>
        <w:t>,</w:t>
      </w:r>
      <w:r w:rsidR="00BE127F">
        <w:rPr>
          <w:lang w:val="en-GB"/>
        </w:rPr>
        <w:t xml:space="preserve"> approved account (balance sheet and balance sheet (balance sheet, income and expenditure </w:t>
      </w:r>
      <w:r>
        <w:rPr>
          <w:lang w:val="en-GB"/>
        </w:rPr>
        <w:t>for</w:t>
      </w:r>
      <w:r w:rsidR="00C70272">
        <w:rPr>
          <w:lang w:val="en-GB"/>
        </w:rPr>
        <w:t xml:space="preserve"> landing site</w:t>
      </w:r>
      <w:r w:rsidR="00BE127F">
        <w:rPr>
          <w:lang w:val="en-GB"/>
        </w:rPr>
        <w:t>)</w:t>
      </w:r>
    </w:p>
    <w:p w14:paraId="4CA0A1A4" w14:textId="77777777" w:rsidR="0003048F" w:rsidRDefault="00BF2519" w:rsidP="006643A7">
      <w:pPr>
        <w:numPr>
          <w:ilvl w:val="0"/>
          <w:numId w:val="29"/>
        </w:numPr>
        <w:tabs>
          <w:tab w:val="left" w:pos="851"/>
        </w:tabs>
        <w:spacing w:line="276" w:lineRule="auto"/>
        <w:jc w:val="both"/>
      </w:pPr>
      <w:r>
        <w:rPr>
          <w:lang w:val="en-GB"/>
        </w:rPr>
        <w:t>Copies of quarterly financial statements.</w:t>
      </w:r>
    </w:p>
    <w:p w14:paraId="4965EAB7" w14:textId="77777777" w:rsidR="0003048F" w:rsidRDefault="00BF2519" w:rsidP="006643A7">
      <w:pPr>
        <w:numPr>
          <w:ilvl w:val="0"/>
          <w:numId w:val="29"/>
        </w:numPr>
        <w:tabs>
          <w:tab w:val="left" w:pos="851"/>
        </w:tabs>
        <w:spacing w:line="276" w:lineRule="auto"/>
        <w:jc w:val="both"/>
        <w:rPr>
          <w:color w:val="000000"/>
        </w:rPr>
      </w:pPr>
      <w:r>
        <w:rPr>
          <w:lang w:val="en-GB"/>
        </w:rPr>
        <w:t>Copies of annual financial statements.</w:t>
      </w:r>
    </w:p>
    <w:p w14:paraId="65EA5C06" w14:textId="77777777" w:rsidR="0003048F" w:rsidRDefault="00BF2519" w:rsidP="006643A7">
      <w:pPr>
        <w:numPr>
          <w:ilvl w:val="0"/>
          <w:numId w:val="29"/>
        </w:numPr>
        <w:tabs>
          <w:tab w:val="left" w:pos="851"/>
        </w:tabs>
        <w:spacing w:line="276" w:lineRule="auto"/>
        <w:jc w:val="both"/>
        <w:rPr>
          <w:lang w:val="en-GB"/>
        </w:rPr>
      </w:pPr>
      <w:r>
        <w:rPr>
          <w:lang w:val="en-GB"/>
        </w:rPr>
        <w:t>Guest Book</w:t>
      </w:r>
    </w:p>
    <w:p w14:paraId="6AD94172" w14:textId="77777777" w:rsidR="0003048F" w:rsidRDefault="00BF2519" w:rsidP="006643A7">
      <w:pPr>
        <w:numPr>
          <w:ilvl w:val="0"/>
          <w:numId w:val="29"/>
        </w:numPr>
        <w:tabs>
          <w:tab w:val="left" w:pos="851"/>
        </w:tabs>
        <w:spacing w:line="276" w:lineRule="auto"/>
        <w:jc w:val="both"/>
        <w:rPr>
          <w:lang w:val="en-GB"/>
        </w:rPr>
      </w:pPr>
      <w:r>
        <w:rPr>
          <w:lang w:val="en-GB"/>
        </w:rPr>
        <w:t>Copies of bank statement records</w:t>
      </w:r>
    </w:p>
    <w:p w14:paraId="2BB0A881" w14:textId="77777777" w:rsidR="0003048F" w:rsidRDefault="00BF2519" w:rsidP="006643A7">
      <w:pPr>
        <w:numPr>
          <w:ilvl w:val="0"/>
          <w:numId w:val="29"/>
        </w:numPr>
        <w:tabs>
          <w:tab w:val="left" w:pos="851"/>
        </w:tabs>
        <w:spacing w:line="276" w:lineRule="auto"/>
        <w:jc w:val="both"/>
        <w:rPr>
          <w:lang w:val="en-GB"/>
        </w:rPr>
      </w:pPr>
      <w:r>
        <w:rPr>
          <w:lang w:val="en-GB"/>
        </w:rPr>
        <w:t>BMU seal</w:t>
      </w:r>
    </w:p>
    <w:p w14:paraId="333D1A88" w14:textId="77777777" w:rsidR="0003048F" w:rsidRDefault="00BF2519" w:rsidP="006643A7">
      <w:pPr>
        <w:numPr>
          <w:ilvl w:val="0"/>
          <w:numId w:val="29"/>
        </w:numPr>
        <w:tabs>
          <w:tab w:val="left" w:pos="851"/>
        </w:tabs>
        <w:spacing w:line="276" w:lineRule="auto"/>
        <w:jc w:val="both"/>
      </w:pPr>
      <w:r>
        <w:rPr>
          <w:lang w:val="en-GB"/>
        </w:rPr>
        <w:t>Financial Re</w:t>
      </w:r>
      <w:r w:rsidR="003A1AD8">
        <w:rPr>
          <w:lang w:val="en-GB"/>
        </w:rPr>
        <w:t>port</w:t>
      </w:r>
      <w:r>
        <w:rPr>
          <w:lang w:val="en-GB"/>
        </w:rPr>
        <w:tab/>
      </w:r>
    </w:p>
    <w:p w14:paraId="4A2F99B0" w14:textId="77777777" w:rsidR="0003048F" w:rsidRDefault="00BF2519" w:rsidP="006643A7">
      <w:pPr>
        <w:numPr>
          <w:ilvl w:val="0"/>
          <w:numId w:val="29"/>
        </w:numPr>
        <w:tabs>
          <w:tab w:val="left" w:pos="851"/>
        </w:tabs>
        <w:spacing w:line="276" w:lineRule="auto"/>
        <w:jc w:val="both"/>
        <w:rPr>
          <w:lang w:val="en-GB"/>
        </w:rPr>
      </w:pPr>
      <w:r>
        <w:rPr>
          <w:lang w:val="en-GB"/>
        </w:rPr>
        <w:t>Fish</w:t>
      </w:r>
      <w:r w:rsidR="00C205C7">
        <w:rPr>
          <w:lang w:val="en-GB"/>
        </w:rPr>
        <w:t xml:space="preserve"> and fishing</w:t>
      </w:r>
      <w:r>
        <w:rPr>
          <w:lang w:val="en-GB"/>
        </w:rPr>
        <w:t xml:space="preserve"> statistical record</w:t>
      </w:r>
    </w:p>
    <w:p w14:paraId="1F27DD51" w14:textId="77777777" w:rsidR="0003048F" w:rsidRDefault="0003048F" w:rsidP="006643A7">
      <w:pPr>
        <w:spacing w:line="276" w:lineRule="auto"/>
        <w:jc w:val="both"/>
        <w:rPr>
          <w:color w:val="000000"/>
        </w:rPr>
      </w:pPr>
    </w:p>
    <w:p w14:paraId="576220E0" w14:textId="77777777" w:rsidR="0003048F" w:rsidRDefault="00BF2519" w:rsidP="006643A7">
      <w:pPr>
        <w:numPr>
          <w:ilvl w:val="0"/>
          <w:numId w:val="10"/>
        </w:numPr>
        <w:spacing w:line="276" w:lineRule="auto"/>
        <w:jc w:val="both"/>
        <w:rPr>
          <w:rStyle w:val="hps"/>
          <w:lang w:val="sw-KE"/>
        </w:rPr>
      </w:pPr>
      <w:r w:rsidRPr="00C205C7">
        <w:rPr>
          <w:rStyle w:val="hps"/>
        </w:rPr>
        <w:t>The management of the BMU finances shall be following the provisions set in the BMU Regulations, to this extent:</w:t>
      </w:r>
    </w:p>
    <w:p w14:paraId="6A9410E8" w14:textId="77777777" w:rsidR="0003048F" w:rsidRDefault="0003048F" w:rsidP="006643A7">
      <w:pPr>
        <w:spacing w:line="276" w:lineRule="auto"/>
        <w:jc w:val="both"/>
        <w:rPr>
          <w:rStyle w:val="hps"/>
          <w:color w:val="000000"/>
          <w:lang w:val="sw-KE"/>
        </w:rPr>
      </w:pPr>
    </w:p>
    <w:p w14:paraId="4D5984D3" w14:textId="77777777" w:rsidR="00C205C7" w:rsidRPr="00C205C7" w:rsidRDefault="00BF2519" w:rsidP="006643A7">
      <w:pPr>
        <w:numPr>
          <w:ilvl w:val="0"/>
          <w:numId w:val="26"/>
        </w:numPr>
        <w:tabs>
          <w:tab w:val="left" w:pos="851"/>
        </w:tabs>
        <w:spacing w:line="276" w:lineRule="auto"/>
        <w:jc w:val="both"/>
        <w:rPr>
          <w:lang w:val="en-GB"/>
        </w:rPr>
      </w:pPr>
      <w:r w:rsidRPr="00C205C7">
        <w:rPr>
          <w:lang w:val="en-GB"/>
        </w:rPr>
        <w:t>The treasurer shall present monthly, quarterly and annual financial reports to the executive committee whose report shall include the welfare sub-committees financial report</w:t>
      </w:r>
    </w:p>
    <w:p w14:paraId="7E4965BF" w14:textId="77777777" w:rsidR="0003048F" w:rsidRDefault="0003048F" w:rsidP="006643A7">
      <w:pPr>
        <w:tabs>
          <w:tab w:val="left" w:pos="851"/>
        </w:tabs>
        <w:spacing w:line="276" w:lineRule="auto"/>
        <w:ind w:left="2340"/>
        <w:jc w:val="both"/>
        <w:rPr>
          <w:lang w:val="en-GB"/>
        </w:rPr>
      </w:pPr>
    </w:p>
    <w:p w14:paraId="60D13B15" w14:textId="77777777" w:rsidR="0003048F" w:rsidRDefault="00BF2519" w:rsidP="006643A7">
      <w:pPr>
        <w:numPr>
          <w:ilvl w:val="0"/>
          <w:numId w:val="26"/>
        </w:numPr>
        <w:tabs>
          <w:tab w:val="left" w:pos="851"/>
        </w:tabs>
        <w:spacing w:line="276" w:lineRule="auto"/>
        <w:jc w:val="both"/>
        <w:rPr>
          <w:rStyle w:val="hps"/>
          <w:color w:val="000000"/>
        </w:rPr>
      </w:pPr>
      <w:r>
        <w:rPr>
          <w:lang w:val="en-GB"/>
        </w:rPr>
        <w:t xml:space="preserve">The </w:t>
      </w:r>
      <w:r w:rsidR="002E6AA7">
        <w:rPr>
          <w:lang w:val="en-GB"/>
        </w:rPr>
        <w:t>Executive</w:t>
      </w:r>
      <w:r w:rsidR="00BE127F">
        <w:rPr>
          <w:lang w:val="en-GB"/>
        </w:rPr>
        <w:t xml:space="preserve"> Committee</w:t>
      </w:r>
      <w:r w:rsidR="00BE127F">
        <w:rPr>
          <w:color w:val="000000"/>
          <w:lang w:val="sw-KE"/>
        </w:rPr>
        <w:t xml:space="preserve"> shall submit these financial statements to the </w:t>
      </w:r>
      <w:r w:rsidR="001F34DB">
        <w:rPr>
          <w:color w:val="000000"/>
          <w:lang w:val="sw-KE"/>
        </w:rPr>
        <w:t>Assembly</w:t>
      </w:r>
      <w:r w:rsidR="00BE127F">
        <w:rPr>
          <w:color w:val="000000"/>
          <w:lang w:val="sw-KE"/>
        </w:rPr>
        <w:t xml:space="preserve"> and the Department of Fisheries.</w:t>
      </w:r>
    </w:p>
    <w:p w14:paraId="55D487A5" w14:textId="77777777" w:rsidR="0003048F" w:rsidRDefault="0003048F" w:rsidP="006643A7">
      <w:pPr>
        <w:tabs>
          <w:tab w:val="left" w:pos="851"/>
        </w:tabs>
        <w:spacing w:line="276" w:lineRule="auto"/>
        <w:ind w:left="2520"/>
        <w:jc w:val="both"/>
        <w:rPr>
          <w:rStyle w:val="hps"/>
          <w:color w:val="000000"/>
        </w:rPr>
      </w:pPr>
    </w:p>
    <w:p w14:paraId="556497D0" w14:textId="77777777" w:rsidR="0003048F" w:rsidRDefault="0003048F" w:rsidP="006643A7">
      <w:pPr>
        <w:tabs>
          <w:tab w:val="left" w:pos="851"/>
        </w:tabs>
        <w:spacing w:line="276" w:lineRule="auto"/>
        <w:jc w:val="both"/>
        <w:rPr>
          <w:rStyle w:val="hps"/>
          <w:color w:val="000000"/>
        </w:rPr>
      </w:pPr>
    </w:p>
    <w:p w14:paraId="0F20DC5C"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DISPUTE RESOLUTION</w:t>
      </w:r>
    </w:p>
    <w:p w14:paraId="7AB26812" w14:textId="77777777" w:rsidR="0003048F" w:rsidRDefault="00BF2519" w:rsidP="006643A7">
      <w:pPr>
        <w:spacing w:line="276" w:lineRule="auto"/>
        <w:jc w:val="both"/>
        <w:rPr>
          <w:color w:val="000000"/>
        </w:rPr>
      </w:pPr>
      <w:r>
        <w:rPr>
          <w:color w:val="000000"/>
        </w:rPr>
        <w:t xml:space="preserve"> </w:t>
      </w:r>
    </w:p>
    <w:p w14:paraId="294F72A7" w14:textId="77777777" w:rsidR="0003048F" w:rsidRDefault="00BF2519" w:rsidP="006643A7">
      <w:pPr>
        <w:numPr>
          <w:ilvl w:val="0"/>
          <w:numId w:val="16"/>
        </w:numPr>
        <w:spacing w:line="276" w:lineRule="auto"/>
        <w:jc w:val="both"/>
        <w:rPr>
          <w:rStyle w:val="hps"/>
          <w:lang w:val="sw-KE"/>
        </w:rPr>
      </w:pPr>
      <w:r>
        <w:rPr>
          <w:rStyle w:val="hps"/>
          <w:lang w:val="sw-KE"/>
        </w:rPr>
        <w:lastRenderedPageBreak/>
        <w:t>Any dispute</w:t>
      </w:r>
      <w:r w:rsidR="00C205C7">
        <w:rPr>
          <w:rStyle w:val="hps"/>
          <w:lang w:val="sw-KE"/>
        </w:rPr>
        <w:t xml:space="preserve"> </w:t>
      </w:r>
      <w:r>
        <w:rPr>
          <w:lang w:val="sw-KE"/>
        </w:rPr>
        <w:t xml:space="preserve">which arises from these by-laws </w:t>
      </w:r>
      <w:r w:rsidR="001F34DB">
        <w:rPr>
          <w:lang w:val="sw-KE"/>
        </w:rPr>
        <w:t>shall</w:t>
      </w:r>
      <w:r>
        <w:rPr>
          <w:lang w:val="sw-KE"/>
        </w:rPr>
        <w:t xml:space="preserve"> be resolved by the sub</w:t>
      </w:r>
      <w:r w:rsidR="00C205C7">
        <w:rPr>
          <w:lang w:val="sw-KE"/>
        </w:rPr>
        <w:t>-committee of</w:t>
      </w:r>
      <w:r>
        <w:rPr>
          <w:lang w:val="sw-KE"/>
        </w:rPr>
        <w:t xml:space="preserve"> disputes</w:t>
      </w:r>
      <w:r w:rsidR="00C205C7">
        <w:rPr>
          <w:lang w:val="sw-KE"/>
        </w:rPr>
        <w:t xml:space="preserve"> resolution</w:t>
      </w:r>
      <w:r>
        <w:rPr>
          <w:lang w:val="sw-KE"/>
        </w:rPr>
        <w:t xml:space="preserve"> and any appeal </w:t>
      </w:r>
      <w:r w:rsidR="001F34DB">
        <w:rPr>
          <w:lang w:val="sw-KE"/>
        </w:rPr>
        <w:t>shall</w:t>
      </w:r>
      <w:r>
        <w:rPr>
          <w:lang w:val="sw-KE"/>
        </w:rPr>
        <w:t xml:space="preserve"> be referred to the </w:t>
      </w:r>
      <w:r w:rsidR="002E6AA7">
        <w:rPr>
          <w:lang w:val="sw-KE"/>
        </w:rPr>
        <w:t>Executive</w:t>
      </w:r>
      <w:r>
        <w:rPr>
          <w:lang w:val="sw-KE"/>
        </w:rPr>
        <w:t xml:space="preserve"> committee. If it fails to resolve, the dispute </w:t>
      </w:r>
      <w:r w:rsidR="001F34DB">
        <w:rPr>
          <w:lang w:val="sw-KE"/>
        </w:rPr>
        <w:t>shall</w:t>
      </w:r>
      <w:r w:rsidR="00C205C7">
        <w:rPr>
          <w:lang w:val="sw-KE"/>
        </w:rPr>
        <w:t xml:space="preserve"> be referred to an authorized Fisheries o</w:t>
      </w:r>
      <w:r>
        <w:rPr>
          <w:lang w:val="sw-KE"/>
        </w:rPr>
        <w:t>fficer for mediation.</w:t>
      </w:r>
    </w:p>
    <w:p w14:paraId="67EE2ABC" w14:textId="77777777" w:rsidR="0003048F" w:rsidRDefault="00BF2519" w:rsidP="006643A7">
      <w:pPr>
        <w:numPr>
          <w:ilvl w:val="0"/>
          <w:numId w:val="16"/>
        </w:numPr>
        <w:spacing w:line="276" w:lineRule="auto"/>
        <w:jc w:val="both"/>
        <w:rPr>
          <w:rStyle w:val="hps"/>
        </w:rPr>
      </w:pPr>
      <w:r>
        <w:rPr>
          <w:rStyle w:val="hps"/>
          <w:lang w:val="sw-KE"/>
        </w:rPr>
        <w:t xml:space="preserve">Disputes </w:t>
      </w:r>
      <w:r w:rsidR="001F34DB">
        <w:rPr>
          <w:rStyle w:val="hps"/>
          <w:lang w:val="sw-KE"/>
        </w:rPr>
        <w:t>shall</w:t>
      </w:r>
      <w:r>
        <w:rPr>
          <w:rStyle w:val="hps"/>
          <w:lang w:val="sw-KE"/>
        </w:rPr>
        <w:t xml:space="preserve"> be resolved through dialogue and compromise in all management units as mentioned above. If a solution is not found then the laws of Kenya, Kenya Fisheries Management and Development Act, 2016 and Beach Management Unit Regulations, 2020 </w:t>
      </w:r>
      <w:r w:rsidR="001F34DB">
        <w:rPr>
          <w:rStyle w:val="hps"/>
          <w:lang w:val="sw-KE"/>
        </w:rPr>
        <w:t>shall</w:t>
      </w:r>
      <w:r>
        <w:rPr>
          <w:rStyle w:val="hps"/>
          <w:lang w:val="sw-KE"/>
        </w:rPr>
        <w:t xml:space="preserve"> apply</w:t>
      </w:r>
    </w:p>
    <w:p w14:paraId="36EA65BC" w14:textId="77777777" w:rsidR="0003048F" w:rsidRDefault="00BF2519" w:rsidP="006643A7">
      <w:pPr>
        <w:numPr>
          <w:ilvl w:val="0"/>
          <w:numId w:val="16"/>
        </w:numPr>
        <w:spacing w:line="276" w:lineRule="auto"/>
        <w:jc w:val="both"/>
      </w:pPr>
      <w:r>
        <w:rPr>
          <w:rStyle w:val="hps"/>
          <w:lang w:val="sw-KE"/>
        </w:rPr>
        <w:t xml:space="preserve">If there are disputes that do not fully relate to the fisheries department, whether they have occurred in </w:t>
      </w:r>
      <w:r w:rsidR="00C205C7">
        <w:rPr>
          <w:rStyle w:val="hps"/>
          <w:lang w:val="sw-KE"/>
        </w:rPr>
        <w:t xml:space="preserve">the </w:t>
      </w:r>
      <w:r>
        <w:rPr>
          <w:rStyle w:val="hps"/>
          <w:lang w:val="sw-KE"/>
        </w:rPr>
        <w:t xml:space="preserve">BMU areas, then the relevant government departments </w:t>
      </w:r>
      <w:r w:rsidR="001F34DB">
        <w:rPr>
          <w:rStyle w:val="hps"/>
          <w:lang w:val="sw-KE"/>
        </w:rPr>
        <w:t>shall</w:t>
      </w:r>
      <w:r>
        <w:rPr>
          <w:rStyle w:val="hps"/>
          <w:lang w:val="sw-KE"/>
        </w:rPr>
        <w:t xml:space="preserve"> be notified and take action following existing laws.</w:t>
      </w:r>
    </w:p>
    <w:p w14:paraId="594DA54D" w14:textId="77777777" w:rsidR="0003048F" w:rsidRDefault="0003048F" w:rsidP="006643A7">
      <w:pPr>
        <w:pStyle w:val="Heading1"/>
        <w:spacing w:before="0" w:after="0" w:line="276" w:lineRule="auto"/>
        <w:jc w:val="both"/>
        <w:rPr>
          <w:rFonts w:ascii="Times New Roman" w:hAnsi="Times New Roman" w:cs="Times New Roman"/>
          <w:color w:val="000000"/>
          <w:sz w:val="24"/>
          <w:szCs w:val="24"/>
        </w:rPr>
      </w:pPr>
    </w:p>
    <w:p w14:paraId="12CB6A2B"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FINE AND PENALTY</w:t>
      </w:r>
    </w:p>
    <w:p w14:paraId="20B4BC61" w14:textId="77777777" w:rsidR="0003048F" w:rsidRDefault="0003048F" w:rsidP="006643A7">
      <w:pPr>
        <w:spacing w:line="276" w:lineRule="auto"/>
        <w:jc w:val="both"/>
        <w:rPr>
          <w:b/>
          <w:color w:val="000000"/>
          <w:sz w:val="36"/>
          <w:szCs w:val="36"/>
        </w:rPr>
      </w:pPr>
    </w:p>
    <w:p w14:paraId="50AB9706" w14:textId="77777777" w:rsidR="0003048F" w:rsidRDefault="00BF2519" w:rsidP="006643A7">
      <w:pPr>
        <w:spacing w:line="276" w:lineRule="auto"/>
        <w:ind w:firstLine="720"/>
        <w:jc w:val="both"/>
      </w:pPr>
      <w:r>
        <w:rPr>
          <w:rStyle w:val="hps"/>
          <w:color w:val="000000"/>
          <w:lang w:val="sw-KE"/>
        </w:rPr>
        <w:t xml:space="preserve">The </w:t>
      </w:r>
      <w:r w:rsidR="002E6AA7">
        <w:rPr>
          <w:rStyle w:val="hps"/>
          <w:color w:val="000000"/>
          <w:lang w:val="sw-KE"/>
        </w:rPr>
        <w:t>Executive</w:t>
      </w:r>
      <w:r>
        <w:rPr>
          <w:rStyle w:val="hps"/>
          <w:color w:val="000000"/>
          <w:lang w:val="sw-KE"/>
        </w:rPr>
        <w:t xml:space="preserve"> Committee </w:t>
      </w:r>
      <w:r w:rsidR="001F34DB">
        <w:rPr>
          <w:rStyle w:val="hps"/>
          <w:color w:val="000000"/>
          <w:lang w:val="sw-KE"/>
        </w:rPr>
        <w:t>shall</w:t>
      </w:r>
      <w:r>
        <w:rPr>
          <w:rStyle w:val="hps"/>
          <w:color w:val="000000"/>
          <w:lang w:val="sw-KE"/>
        </w:rPr>
        <w:t xml:space="preserve"> impose fines and penalties for the following offences</w:t>
      </w:r>
      <w:r>
        <w:rPr>
          <w:color w:val="000000"/>
        </w:rPr>
        <w:t>:</w:t>
      </w:r>
    </w:p>
    <w:p w14:paraId="61CDAD73" w14:textId="77777777" w:rsidR="0003048F" w:rsidRDefault="00BF2519" w:rsidP="006643A7">
      <w:pPr>
        <w:numPr>
          <w:ilvl w:val="0"/>
          <w:numId w:val="2"/>
        </w:numPr>
        <w:tabs>
          <w:tab w:val="left" w:pos="851"/>
        </w:tabs>
        <w:spacing w:line="276" w:lineRule="auto"/>
        <w:jc w:val="both"/>
        <w:rPr>
          <w:lang w:val="en-GB"/>
        </w:rPr>
      </w:pPr>
      <w:r>
        <w:rPr>
          <w:lang w:val="en-GB"/>
        </w:rPr>
        <w:t xml:space="preserve">Disposal of waste on the beach </w:t>
      </w:r>
      <w:r w:rsidR="001F34DB">
        <w:rPr>
          <w:lang w:val="en-GB"/>
        </w:rPr>
        <w:t>shall</w:t>
      </w:r>
      <w:r>
        <w:rPr>
          <w:lang w:val="en-GB"/>
        </w:rPr>
        <w:t xml:space="preserve"> be charged Ksh. 500 per BMU member</w:t>
      </w:r>
    </w:p>
    <w:p w14:paraId="2A8400AD" w14:textId="77777777" w:rsidR="00800149" w:rsidRDefault="00BF2519" w:rsidP="006643A7">
      <w:pPr>
        <w:numPr>
          <w:ilvl w:val="0"/>
          <w:numId w:val="2"/>
        </w:numPr>
        <w:tabs>
          <w:tab w:val="left" w:pos="851"/>
        </w:tabs>
        <w:spacing w:line="276" w:lineRule="auto"/>
        <w:jc w:val="both"/>
        <w:rPr>
          <w:lang w:val="en-GB"/>
        </w:rPr>
      </w:pPr>
      <w:r>
        <w:rPr>
          <w:lang w:val="en-GB"/>
        </w:rPr>
        <w:t xml:space="preserve">Disposal of waste on the beach from companies and other actors </w:t>
      </w:r>
      <w:r w:rsidR="001F34DB">
        <w:rPr>
          <w:lang w:val="en-GB"/>
        </w:rPr>
        <w:t>shall</w:t>
      </w:r>
      <w:r>
        <w:rPr>
          <w:lang w:val="en-GB"/>
        </w:rPr>
        <w:t xml:space="preserve"> be fined following the law (charged in court) </w:t>
      </w:r>
    </w:p>
    <w:p w14:paraId="251AB5E8" w14:textId="77777777" w:rsidR="0003048F" w:rsidRDefault="00BF2519" w:rsidP="006643A7">
      <w:pPr>
        <w:numPr>
          <w:ilvl w:val="0"/>
          <w:numId w:val="2"/>
        </w:numPr>
        <w:tabs>
          <w:tab w:val="left" w:pos="851"/>
        </w:tabs>
        <w:spacing w:line="276" w:lineRule="auto"/>
        <w:jc w:val="both"/>
        <w:rPr>
          <w:lang w:val="en-GB"/>
        </w:rPr>
      </w:pPr>
      <w:r>
        <w:rPr>
          <w:lang w:val="en-GB"/>
        </w:rPr>
        <w:t>Dragging</w:t>
      </w:r>
      <w:r w:rsidR="00BE127F">
        <w:rPr>
          <w:lang w:val="en-GB"/>
        </w:rPr>
        <w:t xml:space="preserve"> fish </w:t>
      </w:r>
      <w:r>
        <w:rPr>
          <w:lang w:val="en-GB"/>
        </w:rPr>
        <w:t xml:space="preserve">products from the boat to the depot </w:t>
      </w:r>
      <w:r w:rsidR="001F34DB">
        <w:rPr>
          <w:lang w:val="en-GB"/>
        </w:rPr>
        <w:t>shall</w:t>
      </w:r>
      <w:r w:rsidR="00BE127F">
        <w:rPr>
          <w:lang w:val="en-GB"/>
        </w:rPr>
        <w:t xml:space="preserve"> be fined Ksh. 200 and if he continues he </w:t>
      </w:r>
      <w:r w:rsidR="001F34DB">
        <w:rPr>
          <w:lang w:val="en-GB"/>
        </w:rPr>
        <w:t>shall</w:t>
      </w:r>
      <w:r w:rsidR="00BE127F">
        <w:rPr>
          <w:lang w:val="en-GB"/>
        </w:rPr>
        <w:t xml:space="preserve"> </w:t>
      </w:r>
      <w:r>
        <w:rPr>
          <w:lang w:val="en-GB"/>
        </w:rPr>
        <w:t xml:space="preserve">be deregistered </w:t>
      </w:r>
      <w:r w:rsidR="00BE127F">
        <w:rPr>
          <w:lang w:val="en-GB"/>
        </w:rPr>
        <w:t>as a member</w:t>
      </w:r>
      <w:r>
        <w:rPr>
          <w:lang w:val="en-GB"/>
        </w:rPr>
        <w:t xml:space="preserve"> of the BMU</w:t>
      </w:r>
      <w:r w:rsidR="00BE127F">
        <w:rPr>
          <w:lang w:val="en-GB"/>
        </w:rPr>
        <w:t xml:space="preserve"> and </w:t>
      </w:r>
      <w:r>
        <w:rPr>
          <w:lang w:val="en-GB"/>
        </w:rPr>
        <w:t>action taken</w:t>
      </w:r>
      <w:r w:rsidR="00BE127F">
        <w:rPr>
          <w:lang w:val="en-GB"/>
        </w:rPr>
        <w:t xml:space="preserve"> following the Fisheries Act</w:t>
      </w:r>
    </w:p>
    <w:p w14:paraId="0CC13C95" w14:textId="77777777" w:rsidR="0003048F" w:rsidRDefault="00BF2519" w:rsidP="006643A7">
      <w:pPr>
        <w:numPr>
          <w:ilvl w:val="0"/>
          <w:numId w:val="2"/>
        </w:numPr>
        <w:tabs>
          <w:tab w:val="left" w:pos="851"/>
        </w:tabs>
        <w:spacing w:line="276" w:lineRule="auto"/>
        <w:jc w:val="both"/>
        <w:rPr>
          <w:lang w:val="en-GB"/>
        </w:rPr>
      </w:pPr>
      <w:r>
        <w:rPr>
          <w:lang w:val="en-GB"/>
        </w:rPr>
        <w:t>Those who insult</w:t>
      </w:r>
      <w:r w:rsidR="00800149">
        <w:rPr>
          <w:lang w:val="en-GB"/>
        </w:rPr>
        <w:t>/use abusive language at the landing site</w:t>
      </w:r>
      <w:r>
        <w:rPr>
          <w:lang w:val="en-GB"/>
        </w:rPr>
        <w:t xml:space="preserve"> </w:t>
      </w:r>
      <w:r w:rsidR="001F34DB">
        <w:rPr>
          <w:lang w:val="en-GB"/>
        </w:rPr>
        <w:t>shall</w:t>
      </w:r>
      <w:r>
        <w:rPr>
          <w:lang w:val="en-GB"/>
        </w:rPr>
        <w:t xml:space="preserve"> be fined Ksh. 500 and</w:t>
      </w:r>
      <w:r w:rsidR="00800149">
        <w:rPr>
          <w:lang w:val="en-GB"/>
        </w:rPr>
        <w:t xml:space="preserve"> if continues then he shall be deregistered </w:t>
      </w:r>
      <w:r>
        <w:rPr>
          <w:lang w:val="en-GB"/>
        </w:rPr>
        <w:t xml:space="preserve">from </w:t>
      </w:r>
      <w:r w:rsidR="00800149">
        <w:rPr>
          <w:lang w:val="en-GB"/>
        </w:rPr>
        <w:t xml:space="preserve">the </w:t>
      </w:r>
      <w:r>
        <w:rPr>
          <w:lang w:val="en-GB"/>
        </w:rPr>
        <w:t>BMU</w:t>
      </w:r>
    </w:p>
    <w:p w14:paraId="6C3DD58D" w14:textId="77777777" w:rsidR="0003048F" w:rsidRDefault="00BF2519" w:rsidP="006643A7">
      <w:pPr>
        <w:numPr>
          <w:ilvl w:val="0"/>
          <w:numId w:val="2"/>
        </w:numPr>
        <w:tabs>
          <w:tab w:val="left" w:pos="851"/>
        </w:tabs>
        <w:spacing w:line="276" w:lineRule="auto"/>
        <w:jc w:val="both"/>
        <w:rPr>
          <w:lang w:val="en-GB"/>
        </w:rPr>
      </w:pPr>
      <w:r>
        <w:rPr>
          <w:lang w:val="en-GB"/>
        </w:rPr>
        <w:t>Sales of fish in</w:t>
      </w:r>
      <w:r w:rsidR="00800149">
        <w:rPr>
          <w:lang w:val="en-GB"/>
        </w:rPr>
        <w:t xml:space="preserve"> undesignated/unapproved</w:t>
      </w:r>
      <w:r>
        <w:rPr>
          <w:lang w:val="en-GB"/>
        </w:rPr>
        <w:t xml:space="preserve"> </w:t>
      </w:r>
      <w:r w:rsidR="00800149" w:rsidRPr="00800149">
        <w:rPr>
          <w:lang w:val="en-GB"/>
        </w:rPr>
        <w:t xml:space="preserve">BMU </w:t>
      </w:r>
      <w:r w:rsidR="00C70272">
        <w:rPr>
          <w:lang w:val="en-GB"/>
        </w:rPr>
        <w:t>fish landing site</w:t>
      </w:r>
      <w:r>
        <w:rPr>
          <w:lang w:val="en-GB"/>
        </w:rPr>
        <w:t xml:space="preserve">s </w:t>
      </w:r>
      <w:r w:rsidR="001F34DB">
        <w:rPr>
          <w:lang w:val="en-GB"/>
        </w:rPr>
        <w:t>shall</w:t>
      </w:r>
      <w:r>
        <w:rPr>
          <w:lang w:val="en-GB"/>
        </w:rPr>
        <w:t xml:space="preserve"> be charged Ksh. 2,000 and </w:t>
      </w:r>
      <w:r w:rsidR="00800149" w:rsidRPr="00800149">
        <w:rPr>
          <w:lang w:val="en-GB"/>
        </w:rPr>
        <w:t>if continues then h</w:t>
      </w:r>
      <w:r w:rsidR="00800149">
        <w:rPr>
          <w:lang w:val="en-GB"/>
        </w:rPr>
        <w:t xml:space="preserve">e </w:t>
      </w:r>
      <w:r w:rsidR="00800149" w:rsidRPr="00800149">
        <w:rPr>
          <w:lang w:val="en-GB"/>
        </w:rPr>
        <w:t xml:space="preserve">shall be deregistered </w:t>
      </w:r>
      <w:r>
        <w:rPr>
          <w:lang w:val="en-GB"/>
        </w:rPr>
        <w:t>from BMU</w:t>
      </w:r>
    </w:p>
    <w:p w14:paraId="1B366F9F" w14:textId="77777777" w:rsidR="0003048F" w:rsidRDefault="00BF2519" w:rsidP="006643A7">
      <w:pPr>
        <w:numPr>
          <w:ilvl w:val="0"/>
          <w:numId w:val="2"/>
        </w:numPr>
        <w:tabs>
          <w:tab w:val="left" w:pos="851"/>
        </w:tabs>
        <w:spacing w:line="276" w:lineRule="auto"/>
        <w:jc w:val="both"/>
        <w:rPr>
          <w:lang w:val="en-GB"/>
        </w:rPr>
      </w:pPr>
      <w:r>
        <w:rPr>
          <w:lang w:val="en-GB"/>
        </w:rPr>
        <w:t>Anyone who uses a</w:t>
      </w:r>
      <w:r w:rsidR="00534D11">
        <w:rPr>
          <w:lang w:val="en-GB"/>
        </w:rPr>
        <w:t>nother member/</w:t>
      </w:r>
      <w:r>
        <w:rPr>
          <w:lang w:val="en-GB"/>
        </w:rPr>
        <w:t xml:space="preserve"> person's</w:t>
      </w:r>
      <w:r w:rsidR="00534D11">
        <w:rPr>
          <w:lang w:val="en-GB"/>
        </w:rPr>
        <w:t xml:space="preserve"> fishing gear</w:t>
      </w:r>
      <w:r>
        <w:rPr>
          <w:lang w:val="en-GB"/>
        </w:rPr>
        <w:t xml:space="preserve"> without permission </w:t>
      </w:r>
      <w:r w:rsidR="001F34DB">
        <w:rPr>
          <w:lang w:val="en-GB"/>
        </w:rPr>
        <w:t>shall</w:t>
      </w:r>
      <w:r>
        <w:rPr>
          <w:lang w:val="en-GB"/>
        </w:rPr>
        <w:t xml:space="preserve"> be fined Ksh. 2,000 </w:t>
      </w:r>
      <w:r w:rsidR="00534D11" w:rsidRPr="00534D11">
        <w:rPr>
          <w:lang w:val="en-GB"/>
        </w:rPr>
        <w:t>and if continues then he shall be deregistered from BMU</w:t>
      </w:r>
    </w:p>
    <w:p w14:paraId="1264E1BC" w14:textId="77777777" w:rsidR="0003048F" w:rsidRDefault="00BF2519" w:rsidP="006643A7">
      <w:pPr>
        <w:numPr>
          <w:ilvl w:val="0"/>
          <w:numId w:val="2"/>
        </w:numPr>
        <w:tabs>
          <w:tab w:val="left" w:pos="851"/>
        </w:tabs>
        <w:spacing w:line="276" w:lineRule="auto"/>
        <w:jc w:val="both"/>
        <w:rPr>
          <w:u w:val="single"/>
          <w:lang w:val="en-GB"/>
        </w:rPr>
      </w:pPr>
      <w:r w:rsidRPr="001230C8">
        <w:rPr>
          <w:lang w:val="en-GB"/>
        </w:rPr>
        <w:t xml:space="preserve">Reducing or increasing prices of fish by any BMU member without approvals from the assembly through the executive committee </w:t>
      </w:r>
      <w:r w:rsidR="001F34DB" w:rsidRPr="001230C8">
        <w:rPr>
          <w:lang w:val="en-GB"/>
        </w:rPr>
        <w:t>shall</w:t>
      </w:r>
      <w:r w:rsidR="00BE127F" w:rsidRPr="001230C8">
        <w:rPr>
          <w:lang w:val="en-GB"/>
        </w:rPr>
        <w:t xml:space="preserve"> </w:t>
      </w:r>
      <w:r w:rsidRPr="001230C8">
        <w:rPr>
          <w:lang w:val="en-GB"/>
        </w:rPr>
        <w:t>attract</w:t>
      </w:r>
      <w:r>
        <w:rPr>
          <w:lang w:val="en-GB"/>
        </w:rPr>
        <w:t xml:space="preserve"> a</w:t>
      </w:r>
      <w:r w:rsidR="00BE127F">
        <w:rPr>
          <w:lang w:val="en-GB"/>
        </w:rPr>
        <w:t xml:space="preserve"> fine</w:t>
      </w:r>
      <w:r>
        <w:rPr>
          <w:lang w:val="en-GB"/>
        </w:rPr>
        <w:t xml:space="preserve"> of</w:t>
      </w:r>
      <w:r w:rsidR="00BE127F">
        <w:rPr>
          <w:lang w:val="en-GB"/>
        </w:rPr>
        <w:t xml:space="preserve"> Ksh. 2,000. if he continues he </w:t>
      </w:r>
      <w:r w:rsidR="001F34DB">
        <w:rPr>
          <w:lang w:val="en-GB"/>
        </w:rPr>
        <w:t>shall</w:t>
      </w:r>
      <w:r w:rsidR="00BE127F">
        <w:rPr>
          <w:lang w:val="en-GB"/>
        </w:rPr>
        <w:t xml:space="preserve"> be banned from buying or </w:t>
      </w:r>
      <w:r>
        <w:rPr>
          <w:lang w:val="en-GB"/>
        </w:rPr>
        <w:t xml:space="preserve">selling </w:t>
      </w:r>
      <w:r w:rsidR="00BE127F">
        <w:rPr>
          <w:lang w:val="en-GB"/>
        </w:rPr>
        <w:t>fishing</w:t>
      </w:r>
    </w:p>
    <w:p w14:paraId="43349AE6" w14:textId="77777777" w:rsidR="0003048F" w:rsidRDefault="00BF2519" w:rsidP="006643A7">
      <w:pPr>
        <w:numPr>
          <w:ilvl w:val="0"/>
          <w:numId w:val="2"/>
        </w:numPr>
        <w:tabs>
          <w:tab w:val="left" w:pos="851"/>
        </w:tabs>
        <w:spacing w:line="276" w:lineRule="auto"/>
        <w:jc w:val="both"/>
        <w:rPr>
          <w:lang w:val="en-GB"/>
        </w:rPr>
      </w:pPr>
      <w:r>
        <w:rPr>
          <w:lang w:val="en-GB"/>
        </w:rPr>
        <w:t xml:space="preserve">Theft of fishing gear </w:t>
      </w:r>
      <w:r w:rsidR="001F34DB">
        <w:rPr>
          <w:lang w:val="en-GB"/>
        </w:rPr>
        <w:t>shall</w:t>
      </w:r>
      <w:r w:rsidR="00534D11">
        <w:rPr>
          <w:lang w:val="en-GB"/>
        </w:rPr>
        <w:t xml:space="preserve"> be charged h</w:t>
      </w:r>
      <w:r>
        <w:rPr>
          <w:lang w:val="en-GB"/>
        </w:rPr>
        <w:t xml:space="preserve">alf the value of the stolen </w:t>
      </w:r>
      <w:r w:rsidR="00534D11">
        <w:rPr>
          <w:lang w:val="en-GB"/>
        </w:rPr>
        <w:t>fishing gear/equipment</w:t>
      </w:r>
      <w:r>
        <w:rPr>
          <w:lang w:val="en-GB"/>
        </w:rPr>
        <w:t xml:space="preserve"> plus the </w:t>
      </w:r>
      <w:r w:rsidR="00534D11">
        <w:rPr>
          <w:lang w:val="en-GB"/>
        </w:rPr>
        <w:t>replacement</w:t>
      </w:r>
      <w:r>
        <w:rPr>
          <w:lang w:val="en-GB"/>
        </w:rPr>
        <w:t xml:space="preserve"> of the </w:t>
      </w:r>
      <w:r w:rsidR="00534D11" w:rsidRPr="00534D11">
        <w:rPr>
          <w:lang w:val="en-GB"/>
        </w:rPr>
        <w:t>fishing gear/equipment</w:t>
      </w:r>
      <w:r w:rsidRPr="00534D11">
        <w:rPr>
          <w:lang w:val="en-GB"/>
        </w:rPr>
        <w:t xml:space="preserve"> </w:t>
      </w:r>
      <w:r w:rsidR="00534D11">
        <w:rPr>
          <w:lang w:val="en-GB"/>
        </w:rPr>
        <w:t>by the thief. Legal action shall</w:t>
      </w:r>
      <w:r>
        <w:rPr>
          <w:lang w:val="en-GB"/>
        </w:rPr>
        <w:t xml:space="preserve"> also be taken.</w:t>
      </w:r>
    </w:p>
    <w:p w14:paraId="54274CD5" w14:textId="77777777" w:rsidR="0003048F" w:rsidRDefault="00BF2519" w:rsidP="006643A7">
      <w:pPr>
        <w:numPr>
          <w:ilvl w:val="0"/>
          <w:numId w:val="2"/>
        </w:numPr>
        <w:tabs>
          <w:tab w:val="left" w:pos="851"/>
        </w:tabs>
        <w:spacing w:line="276" w:lineRule="auto"/>
        <w:jc w:val="both"/>
        <w:rPr>
          <w:lang w:val="en-GB"/>
        </w:rPr>
      </w:pPr>
      <w:r>
        <w:rPr>
          <w:lang w:val="en-GB"/>
        </w:rPr>
        <w:t xml:space="preserve">The fine for theft of the vessel </w:t>
      </w:r>
      <w:r w:rsidR="001F34DB">
        <w:rPr>
          <w:lang w:val="en-GB"/>
        </w:rPr>
        <w:t>shall</w:t>
      </w:r>
      <w:r>
        <w:rPr>
          <w:lang w:val="en-GB"/>
        </w:rPr>
        <w:t xml:space="preserve"> be determined by the sub</w:t>
      </w:r>
      <w:r w:rsidR="00534D11">
        <w:rPr>
          <w:lang w:val="en-GB"/>
        </w:rPr>
        <w:t>-</w:t>
      </w:r>
      <w:r>
        <w:rPr>
          <w:lang w:val="en-GB"/>
        </w:rPr>
        <w:t xml:space="preserve">committee to resolve the dispute and he </w:t>
      </w:r>
      <w:r w:rsidR="001F34DB">
        <w:rPr>
          <w:lang w:val="en-GB"/>
        </w:rPr>
        <w:t>shall</w:t>
      </w:r>
      <w:r>
        <w:rPr>
          <w:lang w:val="en-GB"/>
        </w:rPr>
        <w:t xml:space="preserve"> also be prosecuted</w:t>
      </w:r>
    </w:p>
    <w:p w14:paraId="02BB7B12" w14:textId="77777777" w:rsidR="0003048F" w:rsidRDefault="00BF2519" w:rsidP="006643A7">
      <w:pPr>
        <w:numPr>
          <w:ilvl w:val="0"/>
          <w:numId w:val="2"/>
        </w:numPr>
        <w:tabs>
          <w:tab w:val="left" w:pos="851"/>
        </w:tabs>
        <w:spacing w:line="276" w:lineRule="auto"/>
        <w:jc w:val="both"/>
        <w:rPr>
          <w:lang w:val="en-GB"/>
        </w:rPr>
      </w:pPr>
      <w:r>
        <w:rPr>
          <w:lang w:val="en-GB"/>
        </w:rPr>
        <w:t xml:space="preserve">Having sex on the beach is prohibited and those involved </w:t>
      </w:r>
      <w:r w:rsidR="001F34DB">
        <w:rPr>
          <w:lang w:val="en-GB"/>
        </w:rPr>
        <w:t>shall</w:t>
      </w:r>
      <w:r>
        <w:rPr>
          <w:lang w:val="en-GB"/>
        </w:rPr>
        <w:t xml:space="preserve"> be subject to state laws (re</w:t>
      </w:r>
      <w:r w:rsidR="00111DE8">
        <w:rPr>
          <w:lang w:val="en-GB"/>
        </w:rPr>
        <w:t>ported to</w:t>
      </w:r>
      <w:r>
        <w:rPr>
          <w:lang w:val="en-GB"/>
        </w:rPr>
        <w:t xml:space="preserve"> the police).</w:t>
      </w:r>
    </w:p>
    <w:p w14:paraId="6D6D2665" w14:textId="77777777" w:rsidR="0003048F" w:rsidRDefault="00BF2519" w:rsidP="006643A7">
      <w:pPr>
        <w:numPr>
          <w:ilvl w:val="0"/>
          <w:numId w:val="2"/>
        </w:numPr>
        <w:tabs>
          <w:tab w:val="left" w:pos="851"/>
        </w:tabs>
        <w:spacing w:line="276" w:lineRule="auto"/>
        <w:jc w:val="both"/>
        <w:rPr>
          <w:lang w:val="en-GB"/>
        </w:rPr>
      </w:pPr>
      <w:r>
        <w:rPr>
          <w:lang w:val="en-GB"/>
        </w:rPr>
        <w:t>Drug</w:t>
      </w:r>
      <w:r w:rsidR="00111DE8">
        <w:rPr>
          <w:lang w:val="en-GB"/>
        </w:rPr>
        <w:t xml:space="preserve"> abuse</w:t>
      </w:r>
      <w:r>
        <w:rPr>
          <w:lang w:val="en-GB"/>
        </w:rPr>
        <w:t xml:space="preserve"> on the beach is prohibited and those involved </w:t>
      </w:r>
      <w:r w:rsidR="001F34DB">
        <w:rPr>
          <w:lang w:val="en-GB"/>
        </w:rPr>
        <w:t>shall</w:t>
      </w:r>
      <w:r>
        <w:rPr>
          <w:lang w:val="en-GB"/>
        </w:rPr>
        <w:t xml:space="preserve"> be subject to state laws (</w:t>
      </w:r>
      <w:r w:rsidR="00111DE8" w:rsidRPr="00111DE8">
        <w:rPr>
          <w:lang w:val="en-GB"/>
        </w:rPr>
        <w:t>reported to the police</w:t>
      </w:r>
      <w:r>
        <w:rPr>
          <w:lang w:val="en-GB"/>
        </w:rPr>
        <w:t>).</w:t>
      </w:r>
    </w:p>
    <w:p w14:paraId="0F66EE21" w14:textId="77777777" w:rsidR="0003048F" w:rsidRDefault="00BF2519" w:rsidP="006643A7">
      <w:pPr>
        <w:numPr>
          <w:ilvl w:val="0"/>
          <w:numId w:val="2"/>
        </w:numPr>
        <w:tabs>
          <w:tab w:val="left" w:pos="851"/>
        </w:tabs>
        <w:spacing w:line="276" w:lineRule="auto"/>
        <w:jc w:val="both"/>
        <w:rPr>
          <w:lang w:val="en-GB"/>
        </w:rPr>
      </w:pPr>
      <w:r>
        <w:rPr>
          <w:lang w:val="en-GB"/>
        </w:rPr>
        <w:t>Children are not allowed on the beach during school hours</w:t>
      </w:r>
    </w:p>
    <w:p w14:paraId="7ACA0EB9" w14:textId="77777777" w:rsidR="0003048F" w:rsidRDefault="00BF2519" w:rsidP="006643A7">
      <w:pPr>
        <w:numPr>
          <w:ilvl w:val="0"/>
          <w:numId w:val="2"/>
        </w:numPr>
        <w:tabs>
          <w:tab w:val="left" w:pos="851"/>
        </w:tabs>
        <w:spacing w:line="276" w:lineRule="auto"/>
        <w:jc w:val="both"/>
        <w:rPr>
          <w:lang w:val="en-GB"/>
        </w:rPr>
      </w:pPr>
      <w:r>
        <w:rPr>
          <w:lang w:val="en-GB"/>
        </w:rPr>
        <w:t xml:space="preserve">Anyone who causes misuse or misuse of BMU money </w:t>
      </w:r>
      <w:r w:rsidR="001F34DB">
        <w:rPr>
          <w:lang w:val="en-GB"/>
        </w:rPr>
        <w:t>shall</w:t>
      </w:r>
      <w:r>
        <w:rPr>
          <w:lang w:val="en-GB"/>
        </w:rPr>
        <w:t xml:space="preserve"> then be forced to return the money and be </w:t>
      </w:r>
      <w:r w:rsidR="00111DE8" w:rsidRPr="00111DE8">
        <w:rPr>
          <w:lang w:val="en-GB"/>
        </w:rPr>
        <w:t>deregistered</w:t>
      </w:r>
      <w:r>
        <w:rPr>
          <w:lang w:val="en-GB"/>
        </w:rPr>
        <w:t xml:space="preserve"> from the BMU.</w:t>
      </w:r>
    </w:p>
    <w:p w14:paraId="34A3CBE4" w14:textId="77777777" w:rsidR="0003048F" w:rsidRDefault="0003048F" w:rsidP="006643A7">
      <w:pPr>
        <w:tabs>
          <w:tab w:val="left" w:pos="851"/>
        </w:tabs>
        <w:spacing w:line="276" w:lineRule="auto"/>
        <w:ind w:left="720"/>
        <w:jc w:val="both"/>
        <w:rPr>
          <w:lang w:val="en-GB"/>
        </w:rPr>
      </w:pPr>
    </w:p>
    <w:p w14:paraId="0AD1A6E6" w14:textId="77777777" w:rsidR="0003048F" w:rsidRDefault="00BF2519" w:rsidP="006643A7">
      <w:pPr>
        <w:tabs>
          <w:tab w:val="left" w:pos="851"/>
        </w:tabs>
        <w:spacing w:line="276" w:lineRule="auto"/>
        <w:ind w:left="851"/>
        <w:jc w:val="both"/>
        <w:rPr>
          <w:lang w:val="en-GB"/>
        </w:rPr>
      </w:pPr>
      <w:r>
        <w:rPr>
          <w:lang w:val="en-GB"/>
        </w:rPr>
        <w:t>Anyone who repeatedly refuses and</w:t>
      </w:r>
      <w:r w:rsidR="00BE127F">
        <w:rPr>
          <w:lang w:val="en-GB"/>
        </w:rPr>
        <w:t xml:space="preserve"> violates these rules </w:t>
      </w:r>
      <w:r w:rsidR="001F34DB">
        <w:rPr>
          <w:lang w:val="en-GB"/>
        </w:rPr>
        <w:t>shall</w:t>
      </w:r>
      <w:r w:rsidR="00BE127F">
        <w:rPr>
          <w:lang w:val="en-GB"/>
        </w:rPr>
        <w:t xml:space="preserve"> be expelled from the party (BMU) and </w:t>
      </w:r>
      <w:r>
        <w:rPr>
          <w:lang w:val="en-GB"/>
        </w:rPr>
        <w:t xml:space="preserve">be </w:t>
      </w:r>
      <w:r w:rsidR="00BE127F">
        <w:rPr>
          <w:lang w:val="en-GB"/>
        </w:rPr>
        <w:t xml:space="preserve">prosecuted </w:t>
      </w:r>
      <w:r>
        <w:rPr>
          <w:lang w:val="en-GB"/>
        </w:rPr>
        <w:t>following the applicable Fisheries</w:t>
      </w:r>
      <w:r w:rsidR="00BE127F">
        <w:rPr>
          <w:lang w:val="en-GB"/>
        </w:rPr>
        <w:t xml:space="preserve"> laws and regulations of Kenya.</w:t>
      </w:r>
    </w:p>
    <w:p w14:paraId="27FC7A75" w14:textId="77777777" w:rsidR="0003048F" w:rsidRDefault="0003048F" w:rsidP="006643A7">
      <w:pPr>
        <w:tabs>
          <w:tab w:val="left" w:pos="851"/>
        </w:tabs>
        <w:spacing w:line="276" w:lineRule="auto"/>
        <w:ind w:left="851"/>
        <w:jc w:val="both"/>
        <w:rPr>
          <w:lang w:val="en-GB"/>
        </w:rPr>
      </w:pPr>
    </w:p>
    <w:p w14:paraId="1BF29720" w14:textId="77777777" w:rsidR="0003048F" w:rsidRDefault="00BF2519" w:rsidP="006643A7">
      <w:pPr>
        <w:tabs>
          <w:tab w:val="left" w:pos="851"/>
        </w:tabs>
        <w:spacing w:line="276" w:lineRule="auto"/>
        <w:ind w:left="851"/>
        <w:jc w:val="both"/>
        <w:rPr>
          <w:color w:val="000000"/>
        </w:rPr>
      </w:pPr>
      <w:r>
        <w:rPr>
          <w:lang w:val="en-GB"/>
        </w:rPr>
        <w:lastRenderedPageBreak/>
        <w:t>All f</w:t>
      </w:r>
      <w:r w:rsidR="00BE127F">
        <w:rPr>
          <w:lang w:val="en-GB"/>
        </w:rPr>
        <w:t xml:space="preserve">ines and penalties not listed in these by-laws </w:t>
      </w:r>
      <w:r w:rsidR="001F34DB">
        <w:rPr>
          <w:lang w:val="en-GB"/>
        </w:rPr>
        <w:t>shall</w:t>
      </w:r>
      <w:r w:rsidR="00BE127F">
        <w:rPr>
          <w:lang w:val="en-GB"/>
        </w:rPr>
        <w:t xml:space="preserve"> be enforced by BMU </w:t>
      </w:r>
      <w:r>
        <w:rPr>
          <w:lang w:val="en-GB"/>
        </w:rPr>
        <w:t xml:space="preserve">following </w:t>
      </w:r>
      <w:r w:rsidR="00BE127F">
        <w:rPr>
          <w:color w:val="000000"/>
        </w:rPr>
        <w:t>applicable national legislation</w:t>
      </w:r>
      <w:r>
        <w:rPr>
          <w:color w:val="000000"/>
        </w:rPr>
        <w:t>, rules and regulations</w:t>
      </w:r>
      <w:r w:rsidR="00BE127F">
        <w:rPr>
          <w:color w:val="000000"/>
        </w:rPr>
        <w:t>.</w:t>
      </w:r>
    </w:p>
    <w:p w14:paraId="449C5814" w14:textId="77777777" w:rsidR="0003048F" w:rsidRDefault="0003048F" w:rsidP="006643A7">
      <w:pPr>
        <w:tabs>
          <w:tab w:val="left" w:pos="851"/>
        </w:tabs>
        <w:spacing w:line="276" w:lineRule="auto"/>
        <w:ind w:left="851"/>
        <w:jc w:val="both"/>
        <w:rPr>
          <w:color w:val="000000"/>
        </w:rPr>
      </w:pPr>
    </w:p>
    <w:p w14:paraId="3CEBCC9C"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Additional regulations</w:t>
      </w:r>
    </w:p>
    <w:p w14:paraId="3D15523E" w14:textId="77777777" w:rsidR="0003048F" w:rsidRDefault="0003048F" w:rsidP="006643A7">
      <w:pPr>
        <w:jc w:val="both"/>
        <w:rPr>
          <w:color w:val="000000"/>
          <w:sz w:val="36"/>
          <w:szCs w:val="36"/>
        </w:rPr>
      </w:pPr>
    </w:p>
    <w:p w14:paraId="7600D8A1" w14:textId="77777777" w:rsidR="0003048F" w:rsidRDefault="00BF2519" w:rsidP="006643A7">
      <w:pPr>
        <w:pStyle w:val="Heading1"/>
        <w:numPr>
          <w:ilvl w:val="0"/>
          <w:numId w:val="39"/>
        </w:numPr>
        <w:spacing w:before="0" w:after="0" w:line="276" w:lineRule="auto"/>
        <w:jc w:val="both"/>
      </w:pPr>
      <w:r>
        <w:rPr>
          <w:rFonts w:ascii="Times New Roman" w:hAnsi="Times New Roman" w:cs="Times New Roman"/>
          <w:color w:val="000000"/>
          <w:sz w:val="24"/>
          <w:szCs w:val="24"/>
        </w:rPr>
        <w:t>Partnerships with stakeholders</w:t>
      </w:r>
    </w:p>
    <w:p w14:paraId="19839CF7" w14:textId="77777777" w:rsidR="0003048F" w:rsidRDefault="00BF2519" w:rsidP="006643A7">
      <w:pPr>
        <w:ind w:left="1080"/>
        <w:jc w:val="both"/>
      </w:pPr>
      <w:r>
        <w:t>Stakeholders involved in</w:t>
      </w:r>
      <w:r w:rsidR="00836638">
        <w:t xml:space="preserve"> activities within the</w:t>
      </w:r>
      <w:r>
        <w:t xml:space="preserve"> BMU </w:t>
      </w:r>
      <w:r w:rsidR="00836638">
        <w:t>jurisdiction area</w:t>
      </w:r>
      <w:r>
        <w:t xml:space="preserve"> such as </w:t>
      </w:r>
      <w:r w:rsidR="00836638">
        <w:t xml:space="preserve">common interest groups, </w:t>
      </w:r>
      <w:r>
        <w:t>social groups, priv</w:t>
      </w:r>
      <w:r w:rsidR="00836638">
        <w:t xml:space="preserve">ate companies, researchers, </w:t>
      </w:r>
      <w:r>
        <w:t>governmental organizations and non-governmental organizations:</w:t>
      </w:r>
    </w:p>
    <w:p w14:paraId="69296899" w14:textId="77777777" w:rsidR="0003048F" w:rsidRDefault="0003048F" w:rsidP="006643A7">
      <w:pPr>
        <w:jc w:val="both"/>
        <w:rPr>
          <w:color w:val="FF0000"/>
        </w:rPr>
      </w:pPr>
    </w:p>
    <w:p w14:paraId="749EB09D" w14:textId="77777777" w:rsidR="0003048F" w:rsidRDefault="00BF2519" w:rsidP="006643A7">
      <w:pPr>
        <w:numPr>
          <w:ilvl w:val="0"/>
          <w:numId w:val="23"/>
        </w:numPr>
        <w:jc w:val="both"/>
        <w:rPr>
          <w:b/>
        </w:rPr>
      </w:pPr>
      <w:r>
        <w:rPr>
          <w:b/>
        </w:rPr>
        <w:t>All social organizations</w:t>
      </w:r>
    </w:p>
    <w:p w14:paraId="06EA5A9E" w14:textId="77777777" w:rsidR="0003048F" w:rsidRDefault="00BF2519" w:rsidP="006643A7">
      <w:pPr>
        <w:numPr>
          <w:ilvl w:val="0"/>
          <w:numId w:val="48"/>
        </w:numPr>
        <w:jc w:val="both"/>
      </w:pPr>
      <w:r>
        <w:t>Once they have</w:t>
      </w:r>
      <w:r w:rsidR="00BE127F">
        <w:t xml:space="preserve"> plan</w:t>
      </w:r>
      <w:r>
        <w:t>s</w:t>
      </w:r>
      <w:r w:rsidR="00BE127F">
        <w:t xml:space="preserve"> to do any project</w:t>
      </w:r>
      <w:r>
        <w:t>,</w:t>
      </w:r>
      <w:r w:rsidR="00BE127F">
        <w:t xml:space="preserve"> then they must submit </w:t>
      </w:r>
      <w:r>
        <w:t xml:space="preserve">a request </w:t>
      </w:r>
      <w:r w:rsidR="00796E0F" w:rsidRPr="00796E0F">
        <w:t xml:space="preserve">letter </w:t>
      </w:r>
      <w:r>
        <w:t>to the Director of F</w:t>
      </w:r>
      <w:r w:rsidR="00BE127F">
        <w:t xml:space="preserve">isheries through BMU so that it can be approved in writing </w:t>
      </w:r>
      <w:r>
        <w:t xml:space="preserve">and </w:t>
      </w:r>
      <w:r w:rsidR="00BE127F">
        <w:t xml:space="preserve">a contract (MOU) </w:t>
      </w:r>
      <w:r>
        <w:t xml:space="preserve">on </w:t>
      </w:r>
      <w:r w:rsidR="00BE127F">
        <w:t xml:space="preserve">how they </w:t>
      </w:r>
      <w:r w:rsidR="001F34DB">
        <w:t>shall</w:t>
      </w:r>
      <w:r w:rsidR="00BE127F">
        <w:t xml:space="preserve"> work</w:t>
      </w:r>
      <w:r>
        <w:t xml:space="preserve"> be developed and approved by the assembly</w:t>
      </w:r>
      <w:r w:rsidR="00BE127F">
        <w:t>.</w:t>
      </w:r>
    </w:p>
    <w:p w14:paraId="67A3224F" w14:textId="77777777" w:rsidR="0003048F" w:rsidRDefault="00BF2519" w:rsidP="006643A7">
      <w:pPr>
        <w:numPr>
          <w:ilvl w:val="0"/>
          <w:numId w:val="48"/>
        </w:numPr>
        <w:jc w:val="both"/>
      </w:pPr>
      <w:r>
        <w:t xml:space="preserve">Any social organization </w:t>
      </w:r>
      <w:r w:rsidR="001F34DB">
        <w:t>shall</w:t>
      </w:r>
      <w:r>
        <w:t xml:space="preserve"> be a </w:t>
      </w:r>
      <w:r w:rsidR="00BB72AF">
        <w:t>Co-</w:t>
      </w:r>
      <w:r>
        <w:t>member within the BMU as an organization and not members of that organization to become official members of the BMU.</w:t>
      </w:r>
    </w:p>
    <w:p w14:paraId="78681267" w14:textId="77777777" w:rsidR="0003048F" w:rsidRDefault="00BF2519" w:rsidP="006643A7">
      <w:pPr>
        <w:numPr>
          <w:ilvl w:val="0"/>
          <w:numId w:val="48"/>
        </w:numPr>
        <w:jc w:val="both"/>
      </w:pPr>
      <w:r>
        <w:t xml:space="preserve">When any social organization performs any revenue-generating activity, using BMU resources, then it </w:t>
      </w:r>
      <w:r w:rsidR="001F34DB">
        <w:t>shall</w:t>
      </w:r>
      <w:r>
        <w:t xml:space="preserve"> be their resp</w:t>
      </w:r>
      <w:r w:rsidR="00796E0F">
        <w:t>onsibility to submit a certain percentage</w:t>
      </w:r>
      <w:r>
        <w:t xml:space="preserve"> of revenue agreed upon through a written agreement</w:t>
      </w:r>
      <w:r w:rsidR="00796E0F">
        <w:t xml:space="preserve"> (MOU)</w:t>
      </w:r>
      <w:r>
        <w:t xml:space="preserve"> and </w:t>
      </w:r>
      <w:r w:rsidR="00796E0F" w:rsidRPr="00796E0F">
        <w:t xml:space="preserve">approved </w:t>
      </w:r>
      <w:r>
        <w:t xml:space="preserve">by </w:t>
      </w:r>
      <w:r w:rsidR="00796E0F">
        <w:t xml:space="preserve">the </w:t>
      </w:r>
      <w:r>
        <w:t>BMU</w:t>
      </w:r>
      <w:r w:rsidR="00796E0F" w:rsidRPr="00796E0F">
        <w:t xml:space="preserve"> Assembly</w:t>
      </w:r>
      <w:r>
        <w:t xml:space="preserve"> each month without fail.</w:t>
      </w:r>
    </w:p>
    <w:p w14:paraId="4B96F43A" w14:textId="77777777" w:rsidR="0003048F" w:rsidRDefault="00BF2519" w:rsidP="006643A7">
      <w:pPr>
        <w:numPr>
          <w:ilvl w:val="0"/>
          <w:numId w:val="48"/>
        </w:numPr>
        <w:jc w:val="both"/>
      </w:pPr>
      <w:r>
        <w:t>As soon as it is established that this social organization violates th</w:t>
      </w:r>
      <w:r w:rsidR="00796E0F">
        <w:t>e wishes of Kuruwitu BMU then the</w:t>
      </w:r>
      <w:r>
        <w:t xml:space="preserve"> agreement </w:t>
      </w:r>
      <w:r w:rsidR="001F34DB">
        <w:t>shall</w:t>
      </w:r>
      <w:r>
        <w:t xml:space="preserve"> be terminated.</w:t>
      </w:r>
    </w:p>
    <w:p w14:paraId="792423D1" w14:textId="77777777" w:rsidR="0003048F" w:rsidRDefault="00BF2519" w:rsidP="006643A7">
      <w:pPr>
        <w:numPr>
          <w:ilvl w:val="0"/>
          <w:numId w:val="48"/>
        </w:numPr>
        <w:jc w:val="both"/>
        <w:rPr>
          <w:color w:val="0D0D0D"/>
        </w:rPr>
      </w:pPr>
      <w:r>
        <w:rPr>
          <w:color w:val="0D0D0D"/>
        </w:rPr>
        <w:t xml:space="preserve">When a member is elected as the leader of Kuruwitu BMU then </w:t>
      </w:r>
      <w:r w:rsidR="00796E0F">
        <w:rPr>
          <w:color w:val="0D0D0D"/>
        </w:rPr>
        <w:t>he/she will</w:t>
      </w:r>
      <w:r>
        <w:rPr>
          <w:color w:val="0D0D0D"/>
        </w:rPr>
        <w:t xml:space="preserve"> not </w:t>
      </w:r>
      <w:r w:rsidR="00FC140A">
        <w:rPr>
          <w:color w:val="0D0D0D"/>
        </w:rPr>
        <w:t>have allowed</w:t>
      </w:r>
      <w:r>
        <w:rPr>
          <w:color w:val="0D0D0D"/>
        </w:rPr>
        <w:t xml:space="preserve"> being the leader of a social organization that conducts its activities within</w:t>
      </w:r>
      <w:r w:rsidR="00796E0F">
        <w:rPr>
          <w:color w:val="0D0D0D"/>
        </w:rPr>
        <w:t xml:space="preserve"> the BMU jurisdiction </w:t>
      </w:r>
      <w:r>
        <w:rPr>
          <w:color w:val="0D0D0D"/>
        </w:rPr>
        <w:t>area.</w:t>
      </w:r>
    </w:p>
    <w:p w14:paraId="7A7F0574" w14:textId="77777777" w:rsidR="0003048F" w:rsidRDefault="00BF2519" w:rsidP="006643A7">
      <w:pPr>
        <w:numPr>
          <w:ilvl w:val="0"/>
          <w:numId w:val="48"/>
        </w:numPr>
        <w:jc w:val="both"/>
      </w:pPr>
      <w:r>
        <w:t>In all their activities that correspond</w:t>
      </w:r>
      <w:r w:rsidR="00BE127F">
        <w:t xml:space="preserve"> to the functions of the BMU, </w:t>
      </w:r>
      <w:r>
        <w:t xml:space="preserve">then </w:t>
      </w:r>
      <w:r w:rsidR="00BE127F">
        <w:t xml:space="preserve">they </w:t>
      </w:r>
      <w:r w:rsidR="001F34DB">
        <w:t>shall</w:t>
      </w:r>
      <w:r w:rsidR="00BE127F">
        <w:t xml:space="preserve"> </w:t>
      </w:r>
      <w:r>
        <w:t xml:space="preserve">carry out the activities </w:t>
      </w:r>
      <w:r w:rsidR="00BE127F">
        <w:t xml:space="preserve">collaboratively </w:t>
      </w:r>
      <w:r>
        <w:t>and under the directives</w:t>
      </w:r>
      <w:r w:rsidR="00BE127F">
        <w:t xml:space="preserve"> of the BMU.</w:t>
      </w:r>
    </w:p>
    <w:p w14:paraId="76012F25" w14:textId="77777777" w:rsidR="0003048F" w:rsidRDefault="0003048F" w:rsidP="006643A7">
      <w:pPr>
        <w:ind w:firstLine="720"/>
        <w:jc w:val="both"/>
      </w:pPr>
    </w:p>
    <w:p w14:paraId="267A8FF6" w14:textId="77777777" w:rsidR="0003048F" w:rsidRDefault="00BF2519" w:rsidP="006643A7">
      <w:pPr>
        <w:numPr>
          <w:ilvl w:val="0"/>
          <w:numId w:val="18"/>
        </w:numPr>
        <w:jc w:val="both"/>
      </w:pPr>
      <w:r>
        <w:rPr>
          <w:b/>
        </w:rPr>
        <w:t>Private companies</w:t>
      </w:r>
    </w:p>
    <w:p w14:paraId="46F18B09" w14:textId="77777777" w:rsidR="0003048F" w:rsidRDefault="00BF2519" w:rsidP="006643A7">
      <w:pPr>
        <w:numPr>
          <w:ilvl w:val="0"/>
          <w:numId w:val="27"/>
        </w:numPr>
        <w:jc w:val="both"/>
      </w:pPr>
      <w:r>
        <w:t xml:space="preserve">Any company that needs or operates in the BMU </w:t>
      </w:r>
      <w:r w:rsidR="00796E0F">
        <w:t xml:space="preserve">jurisdiction area then they </w:t>
      </w:r>
      <w:r w:rsidR="001F34DB">
        <w:t>shall</w:t>
      </w:r>
      <w:r>
        <w:t xml:space="preserve"> be required to have a memorandum of understanding with the BMU. This agreement </w:t>
      </w:r>
      <w:r w:rsidR="001F34DB">
        <w:t>shall</w:t>
      </w:r>
      <w:r>
        <w:t xml:space="preserve"> be </w:t>
      </w:r>
      <w:r w:rsidR="00796E0F">
        <w:t>witnessed</w:t>
      </w:r>
      <w:r>
        <w:t xml:space="preserve"> by the </w:t>
      </w:r>
      <w:r w:rsidR="00796E0F">
        <w:t>Director</w:t>
      </w:r>
      <w:r>
        <w:t xml:space="preserve"> of Fish</w:t>
      </w:r>
      <w:r w:rsidR="00796E0F">
        <w:t>eries to ensure that if any damage or environmentally degradation occurs</w:t>
      </w:r>
      <w:r>
        <w:t xml:space="preserve">, then it should be </w:t>
      </w:r>
      <w:r w:rsidR="00796E0F">
        <w:t>compensated</w:t>
      </w:r>
      <w:r>
        <w:t xml:space="preserve"> for the benefit of the community or the victim</w:t>
      </w:r>
      <w:r w:rsidR="00796E0F">
        <w:t>s</w:t>
      </w:r>
      <w:r>
        <w:t>.</w:t>
      </w:r>
    </w:p>
    <w:p w14:paraId="3B6FBABA" w14:textId="77777777" w:rsidR="0003048F" w:rsidRDefault="0003048F" w:rsidP="006643A7">
      <w:pPr>
        <w:ind w:left="1440"/>
        <w:jc w:val="both"/>
      </w:pPr>
    </w:p>
    <w:p w14:paraId="485B3EF9" w14:textId="77777777" w:rsidR="0003048F" w:rsidRDefault="00BF2519" w:rsidP="006643A7">
      <w:pPr>
        <w:numPr>
          <w:ilvl w:val="0"/>
          <w:numId w:val="23"/>
        </w:numPr>
        <w:jc w:val="both"/>
      </w:pPr>
      <w:r>
        <w:rPr>
          <w:b/>
        </w:rPr>
        <w:t>All research organizations, academics or individual researchers</w:t>
      </w:r>
    </w:p>
    <w:p w14:paraId="6F8BA248" w14:textId="77777777" w:rsidR="0003048F" w:rsidRDefault="00BF2519" w:rsidP="006643A7">
      <w:pPr>
        <w:numPr>
          <w:ilvl w:val="1"/>
          <w:numId w:val="23"/>
        </w:numPr>
        <w:jc w:val="both"/>
      </w:pPr>
      <w:r>
        <w:t>They must submit a letter of approval for their activitie</w:t>
      </w:r>
      <w:r w:rsidR="004D2F71">
        <w:t>s from the Director</w:t>
      </w:r>
      <w:r>
        <w:t xml:space="preserve"> of Fisheries outlining the specific objectives of their studies or research.</w:t>
      </w:r>
    </w:p>
    <w:p w14:paraId="5ADD9D77" w14:textId="77777777" w:rsidR="0003048F" w:rsidRDefault="00BF2519" w:rsidP="006643A7">
      <w:pPr>
        <w:numPr>
          <w:ilvl w:val="1"/>
          <w:numId w:val="23"/>
        </w:numPr>
        <w:jc w:val="both"/>
      </w:pPr>
      <w:r>
        <w:t>The benefit</w:t>
      </w:r>
      <w:r w:rsidR="004D2F71">
        <w:t>s of such research or studies to the BMU and community</w:t>
      </w:r>
      <w:r>
        <w:t xml:space="preserve"> members </w:t>
      </w:r>
      <w:r w:rsidR="004D2F71">
        <w:t>should be specified</w:t>
      </w:r>
      <w:r>
        <w:t xml:space="preserve"> and after conducting research the findings </w:t>
      </w:r>
      <w:r w:rsidR="004D2F71">
        <w:t>and report are produced, discussed and handed over to the BMU and the community</w:t>
      </w:r>
      <w:r>
        <w:t>.</w:t>
      </w:r>
    </w:p>
    <w:p w14:paraId="02EEBB12" w14:textId="77777777" w:rsidR="0003048F" w:rsidRDefault="0003048F" w:rsidP="006643A7">
      <w:pPr>
        <w:ind w:left="2250"/>
        <w:jc w:val="both"/>
      </w:pPr>
    </w:p>
    <w:p w14:paraId="1B8B570A" w14:textId="77777777" w:rsidR="0003048F" w:rsidRDefault="00BF2519" w:rsidP="006643A7">
      <w:pPr>
        <w:numPr>
          <w:ilvl w:val="0"/>
          <w:numId w:val="23"/>
        </w:numPr>
        <w:jc w:val="both"/>
        <w:rPr>
          <w:b/>
        </w:rPr>
      </w:pPr>
      <w:r>
        <w:rPr>
          <w:b/>
        </w:rPr>
        <w:t>Non-governmental organizations</w:t>
      </w:r>
    </w:p>
    <w:p w14:paraId="4B96E8A3" w14:textId="77777777" w:rsidR="0003048F" w:rsidRDefault="00BF2519" w:rsidP="006643A7">
      <w:pPr>
        <w:numPr>
          <w:ilvl w:val="1"/>
          <w:numId w:val="23"/>
        </w:numPr>
        <w:jc w:val="both"/>
      </w:pPr>
      <w:r>
        <w:t>They must s</w:t>
      </w:r>
      <w:r w:rsidR="004D2F71">
        <w:t>ubmit a letter from the Director</w:t>
      </w:r>
      <w:r>
        <w:t xml:space="preserve"> of fisheries outlin</w:t>
      </w:r>
      <w:r w:rsidR="004D2F71">
        <w:t>ing the specific goals of the activities</w:t>
      </w:r>
      <w:r>
        <w:t xml:space="preserve"> they want to do.</w:t>
      </w:r>
    </w:p>
    <w:p w14:paraId="77678310" w14:textId="77777777" w:rsidR="0003048F" w:rsidRDefault="00BF2519" w:rsidP="006643A7">
      <w:pPr>
        <w:numPr>
          <w:ilvl w:val="1"/>
          <w:numId w:val="23"/>
        </w:numPr>
        <w:jc w:val="both"/>
      </w:pPr>
      <w:r>
        <w:t xml:space="preserve">Clearly state the benefits of the activities through a memorandum after the activities of a particular </w:t>
      </w:r>
      <w:r w:rsidR="00BE127F">
        <w:t>project</w:t>
      </w:r>
      <w:r>
        <w:t>. (should showcase its</w:t>
      </w:r>
      <w:r w:rsidR="00BE127F">
        <w:t xml:space="preserve"> benefi</w:t>
      </w:r>
      <w:r>
        <w:t>ts and</w:t>
      </w:r>
      <w:r w:rsidR="00BE127F">
        <w:t xml:space="preserve"> achievement.</w:t>
      </w:r>
      <w:r>
        <w:t>)</w:t>
      </w:r>
    </w:p>
    <w:p w14:paraId="591BF273" w14:textId="77777777" w:rsidR="0003048F" w:rsidRDefault="0003048F" w:rsidP="006643A7">
      <w:pPr>
        <w:ind w:left="2250"/>
        <w:jc w:val="both"/>
      </w:pPr>
    </w:p>
    <w:p w14:paraId="20310683" w14:textId="77777777" w:rsidR="0003048F" w:rsidRDefault="00BF2519" w:rsidP="006643A7">
      <w:pPr>
        <w:numPr>
          <w:ilvl w:val="0"/>
          <w:numId w:val="23"/>
        </w:numPr>
        <w:jc w:val="both"/>
        <w:rPr>
          <w:b/>
        </w:rPr>
      </w:pPr>
      <w:r>
        <w:rPr>
          <w:b/>
        </w:rPr>
        <w:lastRenderedPageBreak/>
        <w:t>Government agencies</w:t>
      </w:r>
    </w:p>
    <w:p w14:paraId="13D3962D" w14:textId="77777777" w:rsidR="0003048F" w:rsidRDefault="00BF2519" w:rsidP="006643A7">
      <w:pPr>
        <w:numPr>
          <w:ilvl w:val="1"/>
          <w:numId w:val="23"/>
        </w:numPr>
        <w:jc w:val="both"/>
      </w:pPr>
      <w:r>
        <w:t>They must s</w:t>
      </w:r>
      <w:r w:rsidR="004D2F71">
        <w:t>ubmit a letter from the Director</w:t>
      </w:r>
      <w:r>
        <w:t xml:space="preserve"> of fisheries outlining the s</w:t>
      </w:r>
      <w:r w:rsidR="004D2F71">
        <w:t>pecific objectives of their activities</w:t>
      </w:r>
      <w:r>
        <w:t>.</w:t>
      </w:r>
    </w:p>
    <w:p w14:paraId="3734F3DF" w14:textId="77777777" w:rsidR="0003048F" w:rsidRDefault="00BF2519" w:rsidP="006643A7">
      <w:pPr>
        <w:numPr>
          <w:ilvl w:val="1"/>
          <w:numId w:val="23"/>
        </w:numPr>
        <w:jc w:val="both"/>
      </w:pPr>
      <w:r>
        <w:t xml:space="preserve">Before and </w:t>
      </w:r>
      <w:r w:rsidR="00FC140A">
        <w:t>a</w:t>
      </w:r>
      <w:r>
        <w:t>fter th</w:t>
      </w:r>
      <w:r w:rsidR="004D2F71">
        <w:t xml:space="preserve">eir </w:t>
      </w:r>
      <w:r w:rsidR="00FC140A">
        <w:t>activities</w:t>
      </w:r>
      <w:r>
        <w:t>, the BMU</w:t>
      </w:r>
      <w:r w:rsidR="004D2F71">
        <w:t xml:space="preserve"> should fully understand the benefits of the </w:t>
      </w:r>
      <w:r w:rsidR="00FC140A">
        <w:t>activities to be conducted</w:t>
      </w:r>
      <w:r>
        <w:t xml:space="preserve"> by the government agency </w:t>
      </w:r>
      <w:r w:rsidR="00FC140A">
        <w:t>and a report to be submitted to the</w:t>
      </w:r>
      <w:r>
        <w:t xml:space="preserve"> BMU</w:t>
      </w:r>
      <w:r w:rsidR="00FC140A">
        <w:t xml:space="preserve"> after the accomplishment of the activities</w:t>
      </w:r>
      <w:r>
        <w:t>.</w:t>
      </w:r>
    </w:p>
    <w:p w14:paraId="057C7C58" w14:textId="77777777" w:rsidR="0003048F" w:rsidRDefault="0003048F" w:rsidP="006643A7">
      <w:pPr>
        <w:ind w:left="2280"/>
        <w:jc w:val="both"/>
      </w:pPr>
    </w:p>
    <w:p w14:paraId="13BAF6A4" w14:textId="77777777" w:rsidR="0003048F" w:rsidRDefault="00BF2519" w:rsidP="006643A7">
      <w:pPr>
        <w:numPr>
          <w:ilvl w:val="0"/>
          <w:numId w:val="23"/>
        </w:numPr>
        <w:jc w:val="both"/>
      </w:pPr>
      <w:r>
        <w:t xml:space="preserve"> </w:t>
      </w:r>
      <w:r>
        <w:rPr>
          <w:b/>
          <w:color w:val="000000"/>
        </w:rPr>
        <w:t>Salary</w:t>
      </w:r>
    </w:p>
    <w:p w14:paraId="0694ADAD" w14:textId="77777777" w:rsidR="0003048F" w:rsidRDefault="00BF2519" w:rsidP="006643A7">
      <w:pPr>
        <w:spacing w:line="276" w:lineRule="auto"/>
        <w:ind w:left="1170"/>
        <w:jc w:val="both"/>
        <w:rPr>
          <w:color w:val="000000"/>
          <w:lang w:val="sw-KE"/>
        </w:rPr>
      </w:pPr>
      <w:r>
        <w:rPr>
          <w:rStyle w:val="hps"/>
          <w:color w:val="000000"/>
          <w:lang w:val="sw-KE"/>
        </w:rPr>
        <w:t>The salary scale</w:t>
      </w:r>
      <w:r w:rsidR="00BE127F">
        <w:rPr>
          <w:rStyle w:val="hps"/>
          <w:color w:val="000000"/>
          <w:lang w:val="sw-KE"/>
        </w:rPr>
        <w:t xml:space="preserve"> of </w:t>
      </w:r>
      <w:r>
        <w:rPr>
          <w:rStyle w:val="hps"/>
          <w:color w:val="000000"/>
          <w:lang w:val="sw-KE"/>
        </w:rPr>
        <w:t xml:space="preserve"> all </w:t>
      </w:r>
      <w:r w:rsidR="00BE127F">
        <w:rPr>
          <w:rStyle w:val="hps"/>
          <w:color w:val="000000"/>
          <w:lang w:val="sw-KE"/>
        </w:rPr>
        <w:t xml:space="preserve">BMU employees </w:t>
      </w:r>
      <w:r w:rsidR="001F34DB">
        <w:rPr>
          <w:rStyle w:val="hps"/>
          <w:color w:val="000000"/>
          <w:lang w:val="sw-KE"/>
        </w:rPr>
        <w:t>shall</w:t>
      </w:r>
      <w:r w:rsidR="00BE127F">
        <w:rPr>
          <w:rStyle w:val="hps"/>
          <w:color w:val="000000"/>
          <w:lang w:val="sw-KE"/>
        </w:rPr>
        <w:t xml:space="preserve"> be recommended by the </w:t>
      </w:r>
      <w:r w:rsidR="002E6AA7">
        <w:rPr>
          <w:rStyle w:val="hps"/>
          <w:color w:val="000000"/>
          <w:lang w:val="sw-KE"/>
        </w:rPr>
        <w:t>Executive</w:t>
      </w:r>
      <w:r w:rsidR="00BE127F">
        <w:rPr>
          <w:rStyle w:val="hps"/>
          <w:color w:val="000000"/>
          <w:lang w:val="sw-KE"/>
        </w:rPr>
        <w:t xml:space="preserve"> Committee and approved by the </w:t>
      </w:r>
      <w:r w:rsidR="001F34DB">
        <w:rPr>
          <w:rStyle w:val="hps"/>
          <w:color w:val="000000"/>
          <w:lang w:val="sw-KE"/>
        </w:rPr>
        <w:t>Assembly</w:t>
      </w:r>
    </w:p>
    <w:p w14:paraId="10D76CE3" w14:textId="77777777" w:rsidR="0003048F" w:rsidRDefault="0003048F" w:rsidP="006643A7">
      <w:pPr>
        <w:spacing w:line="276" w:lineRule="auto"/>
        <w:jc w:val="both"/>
        <w:rPr>
          <w:color w:val="000000"/>
          <w:lang w:val="sw-KE"/>
        </w:rPr>
      </w:pPr>
    </w:p>
    <w:p w14:paraId="33790C4B" w14:textId="77777777" w:rsidR="0003048F" w:rsidRDefault="00BF2519" w:rsidP="006643A7">
      <w:pPr>
        <w:pStyle w:val="Heading1"/>
        <w:numPr>
          <w:ilvl w:val="0"/>
          <w:numId w:val="39"/>
        </w:numPr>
        <w:spacing w:before="0"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Allowances/</w:t>
      </w:r>
      <w:r w:rsidRPr="00FC140A">
        <w:t xml:space="preserve"> </w:t>
      </w:r>
      <w:r w:rsidRPr="00FC140A">
        <w:rPr>
          <w:rFonts w:ascii="Times New Roman" w:hAnsi="Times New Roman" w:cs="Times New Roman"/>
          <w:color w:val="000000"/>
          <w:sz w:val="24"/>
          <w:szCs w:val="24"/>
        </w:rPr>
        <w:t>Miscellaneous</w:t>
      </w:r>
      <w:r>
        <w:rPr>
          <w:rFonts w:ascii="Times New Roman" w:hAnsi="Times New Roman" w:cs="Times New Roman"/>
          <w:color w:val="000000"/>
          <w:sz w:val="24"/>
          <w:szCs w:val="24"/>
        </w:rPr>
        <w:t xml:space="preserve"> and </w:t>
      </w:r>
    </w:p>
    <w:p w14:paraId="45D96C31" w14:textId="77777777" w:rsidR="0003048F" w:rsidRDefault="00BF2519" w:rsidP="006643A7">
      <w:pPr>
        <w:spacing w:line="276" w:lineRule="auto"/>
        <w:ind w:left="450" w:firstLine="720"/>
        <w:jc w:val="both"/>
        <w:rPr>
          <w:b/>
          <w:color w:val="000000"/>
          <w:lang w:val="sw-KE"/>
        </w:rPr>
      </w:pPr>
      <w:r>
        <w:rPr>
          <w:rStyle w:val="HeaderChar"/>
          <w:color w:val="000000"/>
          <w:lang w:val="sw-KE"/>
        </w:rPr>
        <w:t xml:space="preserve">A </w:t>
      </w:r>
      <w:r w:rsidR="00FC140A">
        <w:rPr>
          <w:rStyle w:val="HeaderChar"/>
          <w:color w:val="000000"/>
          <w:lang w:val="sw-KE"/>
        </w:rPr>
        <w:t>BMU member on</w:t>
      </w:r>
      <w:r>
        <w:rPr>
          <w:rStyle w:val="HeaderChar"/>
          <w:color w:val="000000"/>
          <w:lang w:val="sw-KE"/>
        </w:rPr>
        <w:t xml:space="preserve"> official </w:t>
      </w:r>
      <w:r w:rsidR="00FC140A">
        <w:rPr>
          <w:rStyle w:val="HeaderChar"/>
          <w:color w:val="000000"/>
          <w:lang w:val="sw-KE"/>
        </w:rPr>
        <w:t xml:space="preserve">duty </w:t>
      </w:r>
      <w:r w:rsidR="001F34DB">
        <w:rPr>
          <w:rStyle w:val="HeaderChar"/>
          <w:color w:val="000000"/>
          <w:lang w:val="sw-KE"/>
        </w:rPr>
        <w:t>shall</w:t>
      </w:r>
      <w:r>
        <w:rPr>
          <w:rStyle w:val="HeaderChar"/>
          <w:color w:val="000000"/>
          <w:lang w:val="sw-KE"/>
        </w:rPr>
        <w:t xml:space="preserve"> be paid the following benefits:</w:t>
      </w:r>
    </w:p>
    <w:p w14:paraId="41187090" w14:textId="77777777" w:rsidR="0003048F" w:rsidRDefault="00BF2519" w:rsidP="006643A7">
      <w:pPr>
        <w:numPr>
          <w:ilvl w:val="0"/>
          <w:numId w:val="34"/>
        </w:numPr>
        <w:tabs>
          <w:tab w:val="left" w:pos="851"/>
        </w:tabs>
        <w:spacing w:line="276" w:lineRule="auto"/>
        <w:jc w:val="both"/>
        <w:rPr>
          <w:lang w:val="en-GB"/>
        </w:rPr>
      </w:pPr>
      <w:r>
        <w:rPr>
          <w:lang w:val="en-GB"/>
        </w:rPr>
        <w:t>During</w:t>
      </w:r>
      <w:r w:rsidR="00BE127F">
        <w:rPr>
          <w:lang w:val="en-GB"/>
        </w:rPr>
        <w:t xml:space="preserve"> BMU committee meetings. Every commi</w:t>
      </w:r>
      <w:r>
        <w:rPr>
          <w:lang w:val="en-GB"/>
        </w:rPr>
        <w:t>ttee member who attends the sitting</w:t>
      </w:r>
      <w:r w:rsidR="00BE127F">
        <w:rPr>
          <w:lang w:val="en-GB"/>
        </w:rPr>
        <w:t xml:space="preserve"> </w:t>
      </w:r>
      <w:r w:rsidR="001F34DB">
        <w:rPr>
          <w:lang w:val="en-GB"/>
        </w:rPr>
        <w:t>shall</w:t>
      </w:r>
      <w:r w:rsidR="00BE127F">
        <w:rPr>
          <w:lang w:val="en-GB"/>
        </w:rPr>
        <w:t xml:space="preserve"> be paid Ksh.500 per day </w:t>
      </w:r>
      <w:r>
        <w:rPr>
          <w:lang w:val="en-GB"/>
        </w:rPr>
        <w:t>apart from his transport.</w:t>
      </w:r>
    </w:p>
    <w:p w14:paraId="61A31934" w14:textId="77777777" w:rsidR="0003048F" w:rsidRDefault="00BF2519" w:rsidP="006643A7">
      <w:pPr>
        <w:numPr>
          <w:ilvl w:val="0"/>
          <w:numId w:val="34"/>
        </w:numPr>
        <w:tabs>
          <w:tab w:val="left" w:pos="851"/>
        </w:tabs>
        <w:spacing w:line="276" w:lineRule="auto"/>
        <w:jc w:val="both"/>
        <w:rPr>
          <w:lang w:val="en-GB"/>
        </w:rPr>
      </w:pPr>
      <w:r>
        <w:rPr>
          <w:lang w:val="en-GB"/>
        </w:rPr>
        <w:t xml:space="preserve">Lunch allowances </w:t>
      </w:r>
      <w:r w:rsidR="001F34DB">
        <w:rPr>
          <w:lang w:val="en-GB"/>
        </w:rPr>
        <w:t>shall</w:t>
      </w:r>
      <w:r>
        <w:rPr>
          <w:lang w:val="en-GB"/>
        </w:rPr>
        <w:t xml:space="preserve"> be paid Ksh.500 for a member engaged in BMU activities. (This level </w:t>
      </w:r>
      <w:r w:rsidR="001F34DB">
        <w:rPr>
          <w:lang w:val="en-GB"/>
        </w:rPr>
        <w:t>shall</w:t>
      </w:r>
      <w:r>
        <w:rPr>
          <w:lang w:val="en-GB"/>
        </w:rPr>
        <w:t xml:space="preserve"> be lower and can be adjusted to match the areas where the member </w:t>
      </w:r>
      <w:r w:rsidR="001F34DB">
        <w:rPr>
          <w:lang w:val="en-GB"/>
        </w:rPr>
        <w:t>shall</w:t>
      </w:r>
      <w:r>
        <w:rPr>
          <w:lang w:val="en-GB"/>
        </w:rPr>
        <w:t xml:space="preserve"> be working</w:t>
      </w:r>
      <w:r w:rsidR="00FC140A">
        <w:rPr>
          <w:lang w:val="en-GB"/>
        </w:rPr>
        <w:t xml:space="preserve"> from</w:t>
      </w:r>
      <w:r>
        <w:rPr>
          <w:lang w:val="en-GB"/>
        </w:rPr>
        <w:t>)</w:t>
      </w:r>
    </w:p>
    <w:p w14:paraId="490AD860" w14:textId="77777777" w:rsidR="0003048F" w:rsidRDefault="00BF2519" w:rsidP="006643A7">
      <w:pPr>
        <w:numPr>
          <w:ilvl w:val="0"/>
          <w:numId w:val="34"/>
        </w:numPr>
        <w:tabs>
          <w:tab w:val="left" w:pos="851"/>
        </w:tabs>
        <w:spacing w:line="276" w:lineRule="auto"/>
        <w:jc w:val="both"/>
        <w:rPr>
          <w:lang w:val="en-GB"/>
        </w:rPr>
      </w:pPr>
      <w:r>
        <w:rPr>
          <w:lang w:val="en-GB"/>
        </w:rPr>
        <w:t>Travel fares</w:t>
      </w:r>
      <w:r w:rsidR="00FC140A">
        <w:rPr>
          <w:lang w:val="en-GB"/>
        </w:rPr>
        <w:t>/transport allowances</w:t>
      </w:r>
      <w:r>
        <w:rPr>
          <w:lang w:val="en-GB"/>
        </w:rPr>
        <w:t xml:space="preserve"> </w:t>
      </w:r>
      <w:r w:rsidR="001F34DB">
        <w:rPr>
          <w:lang w:val="en-GB"/>
        </w:rPr>
        <w:t>shall</w:t>
      </w:r>
      <w:r>
        <w:rPr>
          <w:lang w:val="en-GB"/>
        </w:rPr>
        <w:t xml:space="preserve"> depend on the length of the trip and the fees set by the service providers. The </w:t>
      </w:r>
      <w:r w:rsidR="002E6AA7">
        <w:rPr>
          <w:lang w:val="en-GB"/>
        </w:rPr>
        <w:t>Executive</w:t>
      </w:r>
      <w:r>
        <w:rPr>
          <w:lang w:val="en-GB"/>
        </w:rPr>
        <w:t xml:space="preserve"> committee </w:t>
      </w:r>
      <w:r w:rsidR="001F34DB">
        <w:rPr>
          <w:lang w:val="en-GB"/>
        </w:rPr>
        <w:t>shall</w:t>
      </w:r>
      <w:r>
        <w:rPr>
          <w:lang w:val="en-GB"/>
        </w:rPr>
        <w:t xml:space="preserve"> ensure that the travel allowance </w:t>
      </w:r>
      <w:r w:rsidR="001F34DB">
        <w:rPr>
          <w:lang w:val="en-GB"/>
        </w:rPr>
        <w:t>shall</w:t>
      </w:r>
      <w:r>
        <w:rPr>
          <w:lang w:val="en-GB"/>
        </w:rPr>
        <w:t xml:space="preserve"> meet the needs of the member. If there is a need to add </w:t>
      </w:r>
      <w:r w:rsidR="00FC140A">
        <w:rPr>
          <w:lang w:val="en-GB"/>
        </w:rPr>
        <w:t>more</w:t>
      </w:r>
      <w:r>
        <w:rPr>
          <w:lang w:val="en-GB"/>
        </w:rPr>
        <w:t xml:space="preserve">, </w:t>
      </w:r>
      <w:r w:rsidR="00FC140A">
        <w:rPr>
          <w:lang w:val="en-GB"/>
        </w:rPr>
        <w:t xml:space="preserve">then </w:t>
      </w:r>
      <w:r>
        <w:rPr>
          <w:lang w:val="en-GB"/>
        </w:rPr>
        <w:t xml:space="preserve">they must be approved by the </w:t>
      </w:r>
      <w:r w:rsidR="001F34DB">
        <w:rPr>
          <w:lang w:val="en-GB"/>
        </w:rPr>
        <w:t>Assembly</w:t>
      </w:r>
      <w:r>
        <w:rPr>
          <w:lang w:val="en-GB"/>
        </w:rPr>
        <w:t>. (The fare should not be less than Kshs 200).</w:t>
      </w:r>
    </w:p>
    <w:p w14:paraId="401BB7B6" w14:textId="77777777" w:rsidR="0003048F" w:rsidRDefault="00BF2519" w:rsidP="006643A7">
      <w:pPr>
        <w:tabs>
          <w:tab w:val="left" w:pos="851"/>
        </w:tabs>
        <w:spacing w:line="276" w:lineRule="auto"/>
        <w:ind w:left="1890"/>
        <w:jc w:val="both"/>
        <w:rPr>
          <w:b/>
          <w:u w:val="single"/>
          <w:lang w:val="en-GB"/>
        </w:rPr>
      </w:pPr>
      <w:r>
        <w:rPr>
          <w:b/>
          <w:u w:val="single"/>
          <w:lang w:val="en-GB"/>
        </w:rPr>
        <w:t>NB</w:t>
      </w:r>
    </w:p>
    <w:p w14:paraId="02639CFC" w14:textId="77777777" w:rsidR="0003048F" w:rsidRDefault="00BF2519" w:rsidP="006643A7">
      <w:pPr>
        <w:tabs>
          <w:tab w:val="left" w:pos="851"/>
        </w:tabs>
        <w:spacing w:line="276" w:lineRule="auto"/>
        <w:ind w:left="1890"/>
        <w:jc w:val="both"/>
        <w:rPr>
          <w:lang w:val="en-GB"/>
        </w:rPr>
      </w:pPr>
      <w:r>
        <w:rPr>
          <w:lang w:val="en-GB"/>
        </w:rPr>
        <w:t>If a member has attended or been invit</w:t>
      </w:r>
      <w:r w:rsidR="00FC140A">
        <w:rPr>
          <w:lang w:val="en-GB"/>
        </w:rPr>
        <w:t>ed to a place/meeting where his</w:t>
      </w:r>
      <w:r>
        <w:rPr>
          <w:lang w:val="en-GB"/>
        </w:rPr>
        <w:t xml:space="preserve"> or </w:t>
      </w:r>
      <w:r w:rsidR="00FC140A">
        <w:rPr>
          <w:lang w:val="en-GB"/>
        </w:rPr>
        <w:t>her fare is paid</w:t>
      </w:r>
      <w:r>
        <w:rPr>
          <w:lang w:val="en-GB"/>
        </w:rPr>
        <w:t xml:space="preserve"> by a social organization or government, then he or she should not be paid any fare</w:t>
      </w:r>
      <w:r w:rsidR="00FC140A">
        <w:rPr>
          <w:lang w:val="en-GB"/>
        </w:rPr>
        <w:t>/reimbursement</w:t>
      </w:r>
      <w:r>
        <w:rPr>
          <w:lang w:val="en-GB"/>
        </w:rPr>
        <w:t xml:space="preserve"> by BMU.</w:t>
      </w:r>
    </w:p>
    <w:p w14:paraId="428A172F" w14:textId="77777777" w:rsidR="0003048F" w:rsidRDefault="0003048F" w:rsidP="006643A7">
      <w:pPr>
        <w:tabs>
          <w:tab w:val="left" w:pos="851"/>
        </w:tabs>
        <w:spacing w:line="276" w:lineRule="auto"/>
        <w:jc w:val="both"/>
        <w:rPr>
          <w:color w:val="FF0000"/>
          <w:lang w:val="en-GB"/>
        </w:rPr>
      </w:pPr>
    </w:p>
    <w:p w14:paraId="46A8434A" w14:textId="77777777" w:rsidR="0003048F" w:rsidRDefault="00BF2519" w:rsidP="006643A7">
      <w:pPr>
        <w:pStyle w:val="Heading1"/>
        <w:numPr>
          <w:ilvl w:val="0"/>
          <w:numId w:val="39"/>
        </w:numPr>
        <w:spacing w:before="0" w:after="0" w:line="276" w:lineRule="auto"/>
        <w:jc w:val="both"/>
      </w:pPr>
      <w:bookmarkStart w:id="91" w:name="_13.3_Taratibu_Za"/>
      <w:bookmarkEnd w:id="91"/>
      <w:r>
        <w:rPr>
          <w:rFonts w:ascii="Times New Roman" w:hAnsi="Times New Roman" w:cs="Times New Roman"/>
          <w:color w:val="000000"/>
          <w:sz w:val="24"/>
          <w:szCs w:val="24"/>
        </w:rPr>
        <w:t>By-Laws Amendment Procedures</w:t>
      </w:r>
    </w:p>
    <w:p w14:paraId="402A36DD" w14:textId="77777777" w:rsidR="0003048F" w:rsidRDefault="00BF2519" w:rsidP="006643A7">
      <w:pPr>
        <w:spacing w:line="276" w:lineRule="auto"/>
        <w:ind w:left="1170"/>
        <w:jc w:val="both"/>
        <w:rPr>
          <w:color w:val="000000"/>
        </w:rPr>
      </w:pPr>
      <w:r>
        <w:rPr>
          <w:rStyle w:val="hps"/>
          <w:color w:val="000000"/>
          <w:lang w:val="sw-KE"/>
        </w:rPr>
        <w:t>Executive</w:t>
      </w:r>
      <w:r w:rsidR="00BE127F">
        <w:rPr>
          <w:rStyle w:val="hps"/>
          <w:color w:val="000000"/>
          <w:lang w:val="sw-KE"/>
        </w:rPr>
        <w:t xml:space="preserve"> Committee</w:t>
      </w:r>
      <w:r w:rsidR="00FC140A">
        <w:rPr>
          <w:rStyle w:val="hps"/>
          <w:color w:val="000000"/>
          <w:lang w:val="sw-KE"/>
        </w:rPr>
        <w:t xml:space="preserve"> </w:t>
      </w:r>
      <w:r w:rsidR="001F34DB">
        <w:rPr>
          <w:color w:val="000000"/>
          <w:lang w:val="sw-KE"/>
        </w:rPr>
        <w:t>shall</w:t>
      </w:r>
      <w:r w:rsidR="00BE127F">
        <w:rPr>
          <w:color w:val="000000"/>
          <w:lang w:val="sw-KE"/>
        </w:rPr>
        <w:t xml:space="preserve"> propose amendments in by-laws to an </w:t>
      </w:r>
      <w:r w:rsidR="001F34DB">
        <w:rPr>
          <w:color w:val="000000"/>
          <w:lang w:val="sw-KE"/>
        </w:rPr>
        <w:t>Assembly</w:t>
      </w:r>
      <w:r w:rsidR="00BE127F">
        <w:rPr>
          <w:color w:val="000000"/>
          <w:lang w:val="sw-KE"/>
        </w:rPr>
        <w:t xml:space="preserve"> meeting for adoption. Amendments to the by-laws </w:t>
      </w:r>
      <w:r w:rsidR="001F34DB">
        <w:rPr>
          <w:color w:val="000000"/>
          <w:lang w:val="sw-KE"/>
        </w:rPr>
        <w:t>shall</w:t>
      </w:r>
      <w:r w:rsidR="00BE127F">
        <w:rPr>
          <w:color w:val="000000"/>
          <w:lang w:val="sw-KE"/>
        </w:rPr>
        <w:t xml:space="preserve"> be implemented after approval by the </w:t>
      </w:r>
      <w:r w:rsidR="00FC140A">
        <w:rPr>
          <w:color w:val="000000"/>
          <w:lang w:val="sw-KE"/>
        </w:rPr>
        <w:t xml:space="preserve">Kilifi County </w:t>
      </w:r>
      <w:r w:rsidR="00BE127F">
        <w:rPr>
          <w:color w:val="000000"/>
          <w:lang w:val="sw-KE"/>
        </w:rPr>
        <w:t>Fisheries Department following the Act.</w:t>
      </w:r>
    </w:p>
    <w:p w14:paraId="2E8792FB" w14:textId="77777777" w:rsidR="0003048F" w:rsidRDefault="0003048F" w:rsidP="006643A7">
      <w:pPr>
        <w:spacing w:line="276" w:lineRule="auto"/>
        <w:jc w:val="both"/>
        <w:rPr>
          <w:color w:val="000000"/>
        </w:rPr>
      </w:pPr>
    </w:p>
    <w:p w14:paraId="221E60BB" w14:textId="77777777" w:rsidR="0003048F" w:rsidRDefault="00BF2519" w:rsidP="006643A7">
      <w:pPr>
        <w:pStyle w:val="Heading1"/>
        <w:numPr>
          <w:ilvl w:val="0"/>
          <w:numId w:val="39"/>
        </w:numPr>
        <w:spacing w:before="0" w:after="0" w:line="276" w:lineRule="auto"/>
        <w:jc w:val="both"/>
      </w:pPr>
      <w:r w:rsidRPr="00126443">
        <w:rPr>
          <w:rFonts w:ascii="Times New Roman" w:hAnsi="Times New Roman" w:cs="Times New Roman"/>
          <w:color w:val="000000"/>
          <w:sz w:val="24"/>
          <w:szCs w:val="24"/>
        </w:rPr>
        <w:t>Rubberstamps</w:t>
      </w:r>
    </w:p>
    <w:p w14:paraId="0271AC98" w14:textId="77777777" w:rsidR="0003048F" w:rsidRDefault="00BF2519" w:rsidP="006643A7">
      <w:pPr>
        <w:spacing w:line="276" w:lineRule="auto"/>
        <w:ind w:left="450" w:firstLine="720"/>
        <w:jc w:val="both"/>
        <w:rPr>
          <w:color w:val="000000"/>
        </w:rPr>
      </w:pPr>
      <w:r>
        <w:rPr>
          <w:color w:val="000000"/>
        </w:rPr>
        <w:t>The BMU seal</w:t>
      </w:r>
      <w:r w:rsidR="00126443">
        <w:rPr>
          <w:color w:val="000000"/>
        </w:rPr>
        <w:t>/Rubberstamp</w:t>
      </w:r>
      <w:r>
        <w:rPr>
          <w:color w:val="000000"/>
        </w:rPr>
        <w:t xml:space="preserve"> </w:t>
      </w:r>
      <w:r w:rsidR="001F34DB">
        <w:rPr>
          <w:color w:val="000000"/>
        </w:rPr>
        <w:t>shall</w:t>
      </w:r>
      <w:r>
        <w:rPr>
          <w:color w:val="000000"/>
        </w:rPr>
        <w:t xml:space="preserve"> contain the following information:</w:t>
      </w:r>
    </w:p>
    <w:p w14:paraId="5DF701B5" w14:textId="77777777" w:rsidR="0003048F" w:rsidRDefault="00BF2519" w:rsidP="006643A7">
      <w:pPr>
        <w:numPr>
          <w:ilvl w:val="0"/>
          <w:numId w:val="42"/>
        </w:numPr>
        <w:tabs>
          <w:tab w:val="left" w:pos="851"/>
        </w:tabs>
        <w:spacing w:line="276" w:lineRule="auto"/>
        <w:jc w:val="both"/>
        <w:rPr>
          <w:lang w:val="en-GB"/>
        </w:rPr>
      </w:pPr>
      <w:r>
        <w:rPr>
          <w:lang w:val="en-GB"/>
        </w:rPr>
        <w:t>Name of BMU</w:t>
      </w:r>
    </w:p>
    <w:p w14:paraId="68096953" w14:textId="77777777" w:rsidR="0003048F" w:rsidRDefault="00BF2519" w:rsidP="006643A7">
      <w:pPr>
        <w:numPr>
          <w:ilvl w:val="0"/>
          <w:numId w:val="42"/>
        </w:numPr>
        <w:tabs>
          <w:tab w:val="left" w:pos="851"/>
        </w:tabs>
        <w:spacing w:line="276" w:lineRule="auto"/>
        <w:jc w:val="both"/>
        <w:rPr>
          <w:lang w:val="en-GB"/>
        </w:rPr>
      </w:pPr>
      <w:r>
        <w:rPr>
          <w:lang w:val="en-GB"/>
        </w:rPr>
        <w:t>Address</w:t>
      </w:r>
    </w:p>
    <w:p w14:paraId="4C1A8D90" w14:textId="77777777" w:rsidR="0003048F" w:rsidRDefault="00BF2519" w:rsidP="006643A7">
      <w:pPr>
        <w:numPr>
          <w:ilvl w:val="0"/>
          <w:numId w:val="42"/>
        </w:numPr>
        <w:tabs>
          <w:tab w:val="left" w:pos="851"/>
        </w:tabs>
        <w:spacing w:line="276" w:lineRule="auto"/>
        <w:jc w:val="both"/>
        <w:rPr>
          <w:lang w:val="en-GB"/>
        </w:rPr>
      </w:pPr>
      <w:r>
        <w:rPr>
          <w:lang w:val="en-GB"/>
        </w:rPr>
        <w:t>Telephone number</w:t>
      </w:r>
    </w:p>
    <w:p w14:paraId="31B5A32E" w14:textId="77777777" w:rsidR="0003048F" w:rsidRPr="00AD0357" w:rsidRDefault="00BF2519" w:rsidP="006643A7">
      <w:pPr>
        <w:numPr>
          <w:ilvl w:val="0"/>
          <w:numId w:val="42"/>
        </w:numPr>
        <w:tabs>
          <w:tab w:val="left" w:pos="851"/>
        </w:tabs>
        <w:spacing w:line="276" w:lineRule="auto"/>
        <w:jc w:val="both"/>
        <w:rPr>
          <w:lang w:val="en-GB"/>
        </w:rPr>
      </w:pPr>
      <w:r>
        <w:rPr>
          <w:lang w:val="en-GB"/>
        </w:rPr>
        <w:t>Dat</w:t>
      </w:r>
      <w:r w:rsidR="00AD0357">
        <w:rPr>
          <w:lang w:val="en-GB"/>
        </w:rPr>
        <w:t>e</w:t>
      </w:r>
    </w:p>
    <w:p w14:paraId="2041FBB2" w14:textId="77777777" w:rsidR="0003048F" w:rsidRDefault="0003048F" w:rsidP="006643A7">
      <w:pPr>
        <w:tabs>
          <w:tab w:val="left" w:pos="851"/>
        </w:tabs>
        <w:spacing w:line="276" w:lineRule="auto"/>
        <w:jc w:val="both"/>
        <w:rPr>
          <w:lang w:val="en-GB"/>
        </w:rPr>
      </w:pPr>
    </w:p>
    <w:p w14:paraId="1E61A94B" w14:textId="77777777" w:rsidR="0003048F" w:rsidRDefault="0003048F" w:rsidP="006643A7">
      <w:pPr>
        <w:tabs>
          <w:tab w:val="left" w:pos="851"/>
        </w:tabs>
        <w:spacing w:line="276" w:lineRule="auto"/>
        <w:jc w:val="both"/>
        <w:rPr>
          <w:lang w:val="en-GB"/>
        </w:rPr>
      </w:pPr>
    </w:p>
    <w:p w14:paraId="23A85C9E" w14:textId="77777777" w:rsidR="0003048F" w:rsidRDefault="00BF2519" w:rsidP="006643A7">
      <w:pPr>
        <w:pStyle w:val="Heading1"/>
        <w:numPr>
          <w:ilvl w:val="0"/>
          <w:numId w:val="37"/>
        </w:numPr>
        <w:spacing w:before="0" w:after="0"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ACCEPTABLE</w:t>
      </w:r>
    </w:p>
    <w:p w14:paraId="0CF5DFFC" w14:textId="77777777" w:rsidR="0003048F" w:rsidRDefault="0003048F" w:rsidP="006643A7">
      <w:pPr>
        <w:spacing w:line="276" w:lineRule="auto"/>
        <w:jc w:val="both"/>
        <w:rPr>
          <w:b/>
          <w:color w:val="000000"/>
          <w:sz w:val="36"/>
          <w:szCs w:val="36"/>
          <w:u w:val="single"/>
        </w:rPr>
      </w:pPr>
    </w:p>
    <w:p w14:paraId="4F9E7E11" w14:textId="1C91B641" w:rsidR="0003048F" w:rsidRDefault="00BF2519" w:rsidP="006643A7">
      <w:pPr>
        <w:spacing w:line="276" w:lineRule="auto"/>
        <w:jc w:val="both"/>
        <w:rPr>
          <w:b/>
          <w:color w:val="000000"/>
          <w:u w:val="single"/>
          <w:lang w:val="sw-KE"/>
        </w:rPr>
      </w:pPr>
      <w:r>
        <w:rPr>
          <w:rStyle w:val="hps"/>
          <w:color w:val="000000"/>
          <w:lang w:val="sw-KE"/>
        </w:rPr>
        <w:t>We</w:t>
      </w:r>
      <w:ins w:id="92" w:author="Microsoft account" w:date="2022-05-10T20:52:00Z">
        <w:r w:rsidR="00BC7EA0">
          <w:rPr>
            <w:rStyle w:val="hps"/>
            <w:color w:val="000000"/>
            <w:lang w:val="sw-KE"/>
          </w:rPr>
          <w:t xml:space="preserve">, </w:t>
        </w:r>
      </w:ins>
      <w:r>
        <w:rPr>
          <w:rStyle w:val="hps"/>
          <w:color w:val="000000"/>
          <w:lang w:val="sw-KE"/>
        </w:rPr>
        <w:t xml:space="preserve"> the</w:t>
      </w:r>
      <w:r w:rsidRPr="008A07B9">
        <w:rPr>
          <w:rStyle w:val="hps"/>
          <w:color w:val="000000"/>
          <w:lang w:val="sw-KE"/>
        </w:rPr>
        <w:t xml:space="preserve"> undersigned officials on behalf of the </w:t>
      </w:r>
      <w:ins w:id="93" w:author="Microsoft account" w:date="2022-05-10T20:52:00Z">
        <w:r w:rsidR="00BC7EA0">
          <w:rPr>
            <w:rStyle w:val="hps"/>
            <w:color w:val="000000"/>
            <w:lang w:val="sw-KE"/>
          </w:rPr>
          <w:t>E</w:t>
        </w:r>
      </w:ins>
      <w:del w:id="94" w:author="Microsoft account" w:date="2022-05-10T20:52:00Z">
        <w:r w:rsidRPr="008A07B9" w:rsidDel="00BC7EA0">
          <w:rPr>
            <w:rStyle w:val="hps"/>
            <w:color w:val="000000"/>
            <w:lang w:val="sw-KE"/>
          </w:rPr>
          <w:delText>e</w:delText>
        </w:r>
      </w:del>
      <w:r w:rsidRPr="008A07B9">
        <w:rPr>
          <w:rStyle w:val="hps"/>
          <w:color w:val="000000"/>
          <w:lang w:val="sw-KE"/>
        </w:rPr>
        <w:t xml:space="preserve">xecutive </w:t>
      </w:r>
      <w:ins w:id="95" w:author="Microsoft account" w:date="2022-05-10T20:52:00Z">
        <w:r w:rsidR="00BC7EA0">
          <w:rPr>
            <w:rStyle w:val="hps"/>
            <w:color w:val="000000"/>
            <w:lang w:val="sw-KE"/>
          </w:rPr>
          <w:t>C</w:t>
        </w:r>
      </w:ins>
      <w:del w:id="96" w:author="Microsoft account" w:date="2022-05-10T20:52:00Z">
        <w:r w:rsidRPr="008A07B9" w:rsidDel="00BC7EA0">
          <w:rPr>
            <w:rStyle w:val="hps"/>
            <w:color w:val="000000"/>
            <w:lang w:val="sw-KE"/>
          </w:rPr>
          <w:delText>c</w:delText>
        </w:r>
      </w:del>
      <w:r w:rsidRPr="008A07B9">
        <w:rPr>
          <w:rStyle w:val="hps"/>
          <w:color w:val="000000"/>
          <w:lang w:val="sw-KE"/>
        </w:rPr>
        <w:t>ommittee</w:t>
      </w:r>
      <w:r>
        <w:rPr>
          <w:rStyle w:val="hps"/>
          <w:color w:val="000000"/>
          <w:lang w:val="sw-KE"/>
        </w:rPr>
        <w:t xml:space="preserve"> </w:t>
      </w:r>
      <w:del w:id="97" w:author="Microsoft account" w:date="2022-05-10T20:55:00Z">
        <w:r w:rsidDel="0041496A">
          <w:rPr>
            <w:rStyle w:val="hps"/>
            <w:color w:val="000000"/>
            <w:lang w:val="sw-KE"/>
          </w:rPr>
          <w:delText>and assembly</w:delText>
        </w:r>
        <w:r w:rsidRPr="008A07B9" w:rsidDel="0041496A">
          <w:rPr>
            <w:rStyle w:val="hps"/>
            <w:color w:val="000000"/>
            <w:lang w:val="sw-KE"/>
          </w:rPr>
          <w:delText xml:space="preserve">, </w:delText>
        </w:r>
      </w:del>
      <w:r w:rsidRPr="008A07B9">
        <w:rPr>
          <w:rStyle w:val="hps"/>
          <w:color w:val="000000"/>
          <w:lang w:val="sw-KE"/>
        </w:rPr>
        <w:t>do herein accept</w:t>
      </w:r>
      <w:del w:id="98" w:author="Microsoft account" w:date="2022-05-10T20:52:00Z">
        <w:r w:rsidRPr="008A07B9" w:rsidDel="0041496A">
          <w:rPr>
            <w:rStyle w:val="hps"/>
            <w:color w:val="000000"/>
            <w:lang w:val="sw-KE"/>
          </w:rPr>
          <w:delText>s</w:delText>
        </w:r>
      </w:del>
      <w:del w:id="99" w:author="Microsoft account" w:date="2022-05-10T20:55:00Z">
        <w:r w:rsidRPr="008A07B9" w:rsidDel="0041496A">
          <w:rPr>
            <w:rStyle w:val="hps"/>
            <w:color w:val="000000"/>
            <w:lang w:val="sw-KE"/>
          </w:rPr>
          <w:delText xml:space="preserve"> </w:delText>
        </w:r>
      </w:del>
      <w:r w:rsidRPr="008A07B9">
        <w:rPr>
          <w:rStyle w:val="hps"/>
          <w:color w:val="000000"/>
          <w:lang w:val="sw-KE"/>
        </w:rPr>
        <w:t>and adopt</w:t>
      </w:r>
      <w:del w:id="100" w:author="Microsoft account" w:date="2022-05-10T20:52:00Z">
        <w:r w:rsidRPr="008A07B9" w:rsidDel="0041496A">
          <w:rPr>
            <w:rStyle w:val="hps"/>
            <w:color w:val="000000"/>
            <w:lang w:val="sw-KE"/>
          </w:rPr>
          <w:delText>s</w:delText>
        </w:r>
      </w:del>
      <w:r w:rsidRPr="008A07B9">
        <w:rPr>
          <w:rStyle w:val="hps"/>
          <w:color w:val="000000"/>
          <w:lang w:val="sw-KE"/>
        </w:rPr>
        <w:t xml:space="preserve"> the</w:t>
      </w:r>
      <w:del w:id="101" w:author="Microsoft account" w:date="2022-05-10T20:55:00Z">
        <w:r w:rsidRPr="008A07B9" w:rsidDel="0041496A">
          <w:rPr>
            <w:rStyle w:val="hps"/>
            <w:color w:val="000000"/>
            <w:lang w:val="sw-KE"/>
          </w:rPr>
          <w:delText>se</w:delText>
        </w:r>
      </w:del>
      <w:r w:rsidRPr="008A07B9">
        <w:rPr>
          <w:rStyle w:val="hps"/>
          <w:color w:val="000000"/>
          <w:lang w:val="sw-KE"/>
        </w:rPr>
        <w:t xml:space="preserve"> by</w:t>
      </w:r>
      <w:ins w:id="102" w:author="Microsoft account" w:date="2022-05-10T20:55:00Z">
        <w:r w:rsidR="0041496A">
          <w:rPr>
            <w:rStyle w:val="hps"/>
            <w:color w:val="000000"/>
            <w:lang w:val="sw-KE"/>
          </w:rPr>
          <w:t>-</w:t>
        </w:r>
      </w:ins>
      <w:r w:rsidRPr="008A07B9">
        <w:rPr>
          <w:rStyle w:val="hps"/>
          <w:color w:val="000000"/>
          <w:lang w:val="sw-KE"/>
        </w:rPr>
        <w:t xml:space="preserve"> law</w:t>
      </w:r>
      <w:ins w:id="103" w:author="Microsoft account" w:date="2022-05-10T20:55:00Z">
        <w:r w:rsidR="0041496A">
          <w:rPr>
            <w:rStyle w:val="hps"/>
            <w:color w:val="000000"/>
            <w:lang w:val="sw-KE"/>
          </w:rPr>
          <w:t>s</w:t>
        </w:r>
      </w:ins>
      <w:r w:rsidRPr="008A07B9">
        <w:rPr>
          <w:rStyle w:val="hps"/>
          <w:color w:val="000000"/>
          <w:lang w:val="sw-KE"/>
        </w:rPr>
        <w:t xml:space="preserve"> for and on behalf of the members of </w:t>
      </w:r>
      <w:r w:rsidR="00BE127F">
        <w:rPr>
          <w:color w:val="000000"/>
          <w:lang w:val="sw-KE"/>
        </w:rPr>
        <w:t>KURUWITU B</w:t>
      </w:r>
      <w:bookmarkStart w:id="104" w:name="_GoBack"/>
      <w:bookmarkEnd w:id="104"/>
      <w:r w:rsidR="00BE127F">
        <w:rPr>
          <w:color w:val="000000"/>
          <w:lang w:val="sw-KE"/>
        </w:rPr>
        <w:t>MU.</w:t>
      </w:r>
    </w:p>
    <w:p w14:paraId="0E5742DF" w14:textId="77777777" w:rsidR="0003048F" w:rsidRDefault="0003048F" w:rsidP="006643A7">
      <w:pPr>
        <w:spacing w:line="276" w:lineRule="auto"/>
        <w:jc w:val="both"/>
        <w:rPr>
          <w:b/>
          <w:color w:val="000000"/>
          <w:u w:val="single"/>
          <w:lang w:val="sw-KE"/>
        </w:rPr>
      </w:pPr>
    </w:p>
    <w:p w14:paraId="44AD1FAE" w14:textId="77777777" w:rsidR="0003048F" w:rsidRDefault="00BF2519" w:rsidP="006643A7">
      <w:pPr>
        <w:spacing w:line="276" w:lineRule="auto"/>
        <w:jc w:val="both"/>
      </w:pPr>
      <w:r>
        <w:rPr>
          <w:color w:val="000000"/>
          <w:lang w:val="sw-KE"/>
        </w:rPr>
        <w:lastRenderedPageBreak/>
        <w:t xml:space="preserve"> </w:t>
      </w:r>
      <w:r>
        <w:rPr>
          <w:b/>
          <w:color w:val="000000"/>
          <w:lang w:val="sw-KE"/>
        </w:rPr>
        <w:t xml:space="preserve">NAME </w:t>
      </w:r>
      <w:r w:rsidR="008A07B9">
        <w:rPr>
          <w:b/>
          <w:color w:val="000000"/>
          <w:lang w:val="sw-KE"/>
        </w:rPr>
        <w:tab/>
      </w:r>
      <w:r w:rsidR="008A07B9">
        <w:rPr>
          <w:b/>
          <w:color w:val="000000"/>
          <w:lang w:val="sw-KE"/>
        </w:rPr>
        <w:tab/>
      </w:r>
      <w:r w:rsidR="008A07B9">
        <w:rPr>
          <w:b/>
          <w:color w:val="000000"/>
          <w:lang w:val="sw-KE"/>
        </w:rPr>
        <w:tab/>
      </w:r>
      <w:r w:rsidR="008A07B9">
        <w:rPr>
          <w:b/>
          <w:color w:val="000000"/>
          <w:lang w:val="sw-KE"/>
        </w:rPr>
        <w:tab/>
      </w:r>
      <w:r w:rsidR="008A07B9">
        <w:rPr>
          <w:b/>
          <w:color w:val="000000"/>
          <w:lang w:val="sw-KE"/>
        </w:rPr>
        <w:tab/>
      </w:r>
      <w:r w:rsidR="008A07B9">
        <w:rPr>
          <w:b/>
          <w:color w:val="000000"/>
          <w:lang w:val="sw-KE"/>
        </w:rPr>
        <w:tab/>
      </w:r>
      <w:r>
        <w:rPr>
          <w:b/>
          <w:color w:val="000000"/>
          <w:lang w:val="sw-KE"/>
        </w:rPr>
        <w:t xml:space="preserve">ID NO. </w:t>
      </w:r>
      <w:r w:rsidR="008A07B9">
        <w:rPr>
          <w:b/>
          <w:color w:val="000000"/>
          <w:lang w:val="sw-KE"/>
        </w:rPr>
        <w:tab/>
      </w:r>
      <w:r w:rsidR="008A07B9">
        <w:rPr>
          <w:b/>
          <w:color w:val="000000"/>
          <w:lang w:val="sw-KE"/>
        </w:rPr>
        <w:tab/>
      </w:r>
      <w:r w:rsidR="008A07B9">
        <w:rPr>
          <w:b/>
          <w:color w:val="000000"/>
          <w:lang w:val="sw-KE"/>
        </w:rPr>
        <w:tab/>
      </w:r>
      <w:r>
        <w:rPr>
          <w:b/>
          <w:color w:val="000000"/>
          <w:lang w:val="sw-KE"/>
        </w:rPr>
        <w:t>SIGN</w:t>
      </w:r>
      <w:r>
        <w:rPr>
          <w:b/>
          <w:color w:val="000000"/>
          <w:lang w:val="sw-KE"/>
        </w:rPr>
        <w:tab/>
      </w:r>
      <w:r>
        <w:rPr>
          <w:b/>
          <w:color w:val="000000"/>
          <w:lang w:val="sw-KE"/>
        </w:rPr>
        <w:tab/>
      </w:r>
    </w:p>
    <w:p w14:paraId="40A538AB" w14:textId="77777777" w:rsidR="0003048F" w:rsidRDefault="0003048F" w:rsidP="006643A7">
      <w:pPr>
        <w:spacing w:line="276" w:lineRule="auto"/>
        <w:jc w:val="both"/>
        <w:rPr>
          <w:b/>
          <w:color w:val="000000"/>
          <w:lang w:val="sw-KE"/>
        </w:rPr>
      </w:pPr>
    </w:p>
    <w:p w14:paraId="1D7BC586" w14:textId="77777777" w:rsidR="0003048F" w:rsidRDefault="00BF2519" w:rsidP="006643A7">
      <w:pPr>
        <w:spacing w:line="276" w:lineRule="auto"/>
        <w:jc w:val="both"/>
        <w:rPr>
          <w:color w:val="000000"/>
          <w:lang w:val="sw-KE"/>
        </w:rPr>
      </w:pPr>
      <w:r>
        <w:rPr>
          <w:b/>
          <w:color w:val="000000"/>
          <w:lang w:val="sw-KE"/>
        </w:rPr>
        <w:t>Chairman</w:t>
      </w:r>
      <w:r>
        <w:rPr>
          <w:color w:val="000000"/>
          <w:lang w:val="sw-KE"/>
        </w:rPr>
        <w:t xml:space="preserve">: Mr. Ali Karisa Garama </w:t>
      </w:r>
      <w:r w:rsidR="008A07B9">
        <w:rPr>
          <w:color w:val="000000"/>
          <w:lang w:val="sw-KE"/>
        </w:rPr>
        <w:tab/>
      </w:r>
      <w:r w:rsidR="008A07B9">
        <w:rPr>
          <w:color w:val="000000"/>
          <w:lang w:val="sw-KE"/>
        </w:rPr>
        <w:tab/>
      </w:r>
      <w:r>
        <w:rPr>
          <w:color w:val="000000"/>
          <w:lang w:val="sw-KE"/>
        </w:rPr>
        <w:t xml:space="preserve">............................... </w:t>
      </w:r>
      <w:r w:rsidR="008A07B9">
        <w:rPr>
          <w:color w:val="000000"/>
          <w:lang w:val="sw-KE"/>
        </w:rPr>
        <w:tab/>
      </w:r>
      <w:r w:rsidR="008A07B9">
        <w:rPr>
          <w:color w:val="000000"/>
          <w:lang w:val="sw-KE"/>
        </w:rPr>
        <w:tab/>
      </w:r>
      <w:r w:rsidR="008A07B9">
        <w:rPr>
          <w:color w:val="000000"/>
          <w:lang w:val="sw-KE"/>
        </w:rPr>
        <w:tab/>
      </w:r>
      <w:r>
        <w:rPr>
          <w:color w:val="000000"/>
          <w:lang w:val="sw-KE"/>
        </w:rPr>
        <w:t>.........</w:t>
      </w:r>
      <w:r w:rsidR="00C04B40">
        <w:rPr>
          <w:color w:val="000000"/>
          <w:lang w:val="sw-KE"/>
        </w:rPr>
        <w:t>.......</w:t>
      </w:r>
      <w:r>
        <w:rPr>
          <w:color w:val="000000"/>
          <w:lang w:val="sw-KE"/>
        </w:rPr>
        <w:t>......</w:t>
      </w:r>
      <w:r w:rsidR="00C04B40">
        <w:rPr>
          <w:color w:val="000000"/>
          <w:lang w:val="sw-KE"/>
        </w:rPr>
        <w:t>...</w:t>
      </w:r>
      <w:r>
        <w:rPr>
          <w:color w:val="000000"/>
          <w:lang w:val="sw-KE"/>
        </w:rPr>
        <w:tab/>
      </w:r>
      <w:r>
        <w:rPr>
          <w:color w:val="000000"/>
          <w:lang w:val="sw-KE"/>
        </w:rPr>
        <w:tab/>
      </w:r>
    </w:p>
    <w:p w14:paraId="30557182" w14:textId="77777777" w:rsidR="0003048F" w:rsidRPr="00C04B40" w:rsidRDefault="00BF2519" w:rsidP="006643A7">
      <w:pPr>
        <w:spacing w:line="276" w:lineRule="auto"/>
        <w:jc w:val="both"/>
        <w:rPr>
          <w:color w:val="000000"/>
          <w:lang w:val="sw-KE"/>
        </w:rPr>
      </w:pPr>
      <w:r>
        <w:rPr>
          <w:b/>
          <w:color w:val="000000"/>
          <w:lang w:val="sw-KE"/>
        </w:rPr>
        <w:t>Deputy Chairman</w:t>
      </w:r>
      <w:r>
        <w:rPr>
          <w:color w:val="000000"/>
          <w:lang w:val="sw-KE"/>
        </w:rPr>
        <w:t xml:space="preserve">: Mr Gilbert Nzai </w:t>
      </w:r>
      <w:r w:rsidR="008A07B9">
        <w:rPr>
          <w:color w:val="000000"/>
          <w:lang w:val="sw-KE"/>
        </w:rPr>
        <w:tab/>
      </w:r>
      <w:r w:rsidR="008A07B9">
        <w:rPr>
          <w:color w:val="000000"/>
          <w:lang w:val="sw-KE"/>
        </w:rPr>
        <w:tab/>
      </w:r>
      <w:r>
        <w:rPr>
          <w:color w:val="000000"/>
          <w:lang w:val="sw-KE"/>
        </w:rPr>
        <w:t>..............................</w:t>
      </w:r>
      <w:r w:rsidR="00C04B40">
        <w:rPr>
          <w:color w:val="000000"/>
          <w:lang w:val="sw-KE"/>
        </w:rPr>
        <w:t>..</w:t>
      </w:r>
      <w:r w:rsidR="008A07B9">
        <w:rPr>
          <w:color w:val="000000"/>
          <w:lang w:val="sw-KE"/>
        </w:rPr>
        <w:tab/>
      </w:r>
      <w:r w:rsidR="008A07B9">
        <w:rPr>
          <w:color w:val="000000"/>
          <w:lang w:val="sw-KE"/>
        </w:rPr>
        <w:tab/>
      </w:r>
      <w:r w:rsidR="008A07B9">
        <w:rPr>
          <w:color w:val="000000"/>
          <w:lang w:val="sw-KE"/>
        </w:rPr>
        <w:tab/>
      </w:r>
      <w:r w:rsidR="00C04B40">
        <w:rPr>
          <w:color w:val="000000"/>
          <w:lang w:val="sw-KE"/>
        </w:rPr>
        <w:t>...............</w:t>
      </w:r>
      <w:r>
        <w:rPr>
          <w:color w:val="000000"/>
          <w:lang w:val="sw-KE"/>
        </w:rPr>
        <w:t>......</w:t>
      </w:r>
      <w:r w:rsidR="00C04B40">
        <w:rPr>
          <w:color w:val="000000"/>
          <w:lang w:val="sw-KE"/>
        </w:rPr>
        <w:t>....</w:t>
      </w:r>
      <w:r>
        <w:rPr>
          <w:color w:val="000000"/>
          <w:lang w:val="sw-KE"/>
        </w:rPr>
        <w:t>.</w:t>
      </w:r>
      <w:r>
        <w:rPr>
          <w:color w:val="000000"/>
          <w:lang w:val="sw-KE"/>
        </w:rPr>
        <w:tab/>
      </w:r>
      <w:r>
        <w:rPr>
          <w:color w:val="000000"/>
          <w:lang w:val="sw-KE"/>
        </w:rPr>
        <w:tab/>
      </w:r>
    </w:p>
    <w:p w14:paraId="58F05B2C" w14:textId="77777777" w:rsidR="0003048F" w:rsidRDefault="00BF2519" w:rsidP="006643A7">
      <w:pPr>
        <w:spacing w:line="276" w:lineRule="auto"/>
        <w:jc w:val="both"/>
        <w:rPr>
          <w:color w:val="000000"/>
          <w:lang w:val="sw-KE"/>
        </w:rPr>
      </w:pPr>
      <w:r>
        <w:rPr>
          <w:b/>
          <w:color w:val="000000"/>
          <w:lang w:val="sw-KE"/>
        </w:rPr>
        <w:t>Secretary</w:t>
      </w:r>
      <w:r>
        <w:rPr>
          <w:color w:val="000000"/>
          <w:lang w:val="sw-KE"/>
        </w:rPr>
        <w:t xml:space="preserve">: Mr. Erick Kalume </w:t>
      </w:r>
      <w:r w:rsidR="008A07B9">
        <w:rPr>
          <w:color w:val="000000"/>
          <w:lang w:val="sw-KE"/>
        </w:rPr>
        <w:tab/>
      </w:r>
      <w:r w:rsidR="008A07B9">
        <w:rPr>
          <w:color w:val="000000"/>
          <w:lang w:val="sw-KE"/>
        </w:rPr>
        <w:tab/>
      </w:r>
      <w:r>
        <w:rPr>
          <w:color w:val="000000"/>
          <w:lang w:val="sw-KE"/>
        </w:rPr>
        <w:t xml:space="preserve">............................... </w:t>
      </w:r>
      <w:r w:rsidR="008A07B9">
        <w:rPr>
          <w:color w:val="000000"/>
          <w:lang w:val="sw-KE"/>
        </w:rPr>
        <w:tab/>
      </w:r>
      <w:r w:rsidR="008A07B9">
        <w:rPr>
          <w:color w:val="000000"/>
          <w:lang w:val="sw-KE"/>
        </w:rPr>
        <w:tab/>
      </w:r>
      <w:r w:rsidR="008A07B9">
        <w:rPr>
          <w:color w:val="000000"/>
          <w:lang w:val="sw-KE"/>
        </w:rPr>
        <w:tab/>
      </w:r>
      <w:r w:rsidR="00C04B40">
        <w:rPr>
          <w:color w:val="000000"/>
          <w:lang w:val="sw-KE"/>
        </w:rPr>
        <w:t>.................</w:t>
      </w:r>
      <w:r>
        <w:rPr>
          <w:color w:val="000000"/>
          <w:lang w:val="sw-KE"/>
        </w:rPr>
        <w:t>.......</w:t>
      </w:r>
      <w:r w:rsidR="00C04B40">
        <w:rPr>
          <w:color w:val="000000"/>
          <w:lang w:val="sw-KE"/>
        </w:rPr>
        <w:t>...</w:t>
      </w:r>
      <w:r>
        <w:rPr>
          <w:color w:val="000000"/>
          <w:lang w:val="sw-KE"/>
        </w:rPr>
        <w:tab/>
      </w:r>
    </w:p>
    <w:p w14:paraId="17E683C0" w14:textId="77777777" w:rsidR="0003048F" w:rsidRDefault="0003048F" w:rsidP="006643A7">
      <w:pPr>
        <w:spacing w:line="276" w:lineRule="auto"/>
        <w:jc w:val="both"/>
        <w:rPr>
          <w:color w:val="000000"/>
          <w:lang w:val="sw-KE"/>
        </w:rPr>
      </w:pPr>
    </w:p>
    <w:p w14:paraId="01590B49" w14:textId="77777777" w:rsidR="0003048F" w:rsidRDefault="00BF2519" w:rsidP="006643A7">
      <w:pPr>
        <w:spacing w:line="276" w:lineRule="auto"/>
        <w:jc w:val="both"/>
      </w:pPr>
      <w:r>
        <w:rPr>
          <w:b/>
          <w:color w:val="000000"/>
          <w:lang w:val="sw-KE"/>
        </w:rPr>
        <w:t>Deputy Secretary</w:t>
      </w:r>
      <w:r w:rsidR="008A07B9">
        <w:rPr>
          <w:b/>
          <w:color w:val="000000"/>
          <w:lang w:val="sw-KE"/>
        </w:rPr>
        <w:t xml:space="preserve">: </w:t>
      </w:r>
      <w:r>
        <w:rPr>
          <w:color w:val="000000"/>
          <w:lang w:val="sw-KE"/>
        </w:rPr>
        <w:t xml:space="preserve">Mr James Tsofa </w:t>
      </w:r>
      <w:r w:rsidR="008A07B9">
        <w:rPr>
          <w:color w:val="000000"/>
          <w:lang w:val="sw-KE"/>
        </w:rPr>
        <w:tab/>
      </w:r>
      <w:r w:rsidR="008A07B9">
        <w:rPr>
          <w:color w:val="000000"/>
          <w:lang w:val="sw-KE"/>
        </w:rPr>
        <w:tab/>
      </w:r>
      <w:r w:rsidR="00C04B40">
        <w:rPr>
          <w:color w:val="000000"/>
          <w:lang w:val="sw-KE"/>
        </w:rPr>
        <w:t>...............................</w:t>
      </w:r>
      <w:r w:rsidR="008A07B9">
        <w:rPr>
          <w:color w:val="000000"/>
          <w:lang w:val="sw-KE"/>
        </w:rPr>
        <w:tab/>
      </w:r>
      <w:r w:rsidR="008A07B9">
        <w:rPr>
          <w:color w:val="000000"/>
          <w:lang w:val="sw-KE"/>
        </w:rPr>
        <w:tab/>
      </w:r>
      <w:r w:rsidR="008A07B9">
        <w:rPr>
          <w:color w:val="000000"/>
          <w:lang w:val="sw-KE"/>
        </w:rPr>
        <w:tab/>
      </w:r>
      <w:r>
        <w:rPr>
          <w:color w:val="000000"/>
          <w:lang w:val="sw-KE"/>
        </w:rPr>
        <w:t>.</w:t>
      </w:r>
      <w:r w:rsidR="00C04B40">
        <w:rPr>
          <w:color w:val="000000"/>
          <w:lang w:val="sw-KE"/>
        </w:rPr>
        <w:t>........................</w:t>
      </w:r>
      <w:r>
        <w:rPr>
          <w:color w:val="000000"/>
          <w:lang w:val="sw-KE"/>
        </w:rPr>
        <w:t>.</w:t>
      </w:r>
      <w:r>
        <w:rPr>
          <w:color w:val="000000"/>
          <w:lang w:val="sw-KE"/>
        </w:rPr>
        <w:tab/>
      </w:r>
    </w:p>
    <w:p w14:paraId="50129B47" w14:textId="77777777" w:rsidR="0003048F" w:rsidRDefault="0003048F" w:rsidP="006643A7">
      <w:pPr>
        <w:spacing w:line="276" w:lineRule="auto"/>
        <w:ind w:left="1440"/>
        <w:jc w:val="both"/>
        <w:rPr>
          <w:color w:val="000000"/>
          <w:lang w:val="sw-KE"/>
        </w:rPr>
      </w:pPr>
    </w:p>
    <w:p w14:paraId="74DBCFA1" w14:textId="77777777" w:rsidR="0003048F" w:rsidRDefault="00BF2519" w:rsidP="006643A7">
      <w:pPr>
        <w:spacing w:line="276" w:lineRule="auto"/>
        <w:jc w:val="both"/>
        <w:rPr>
          <w:color w:val="000000"/>
          <w:lang w:val="sw-KE"/>
        </w:rPr>
      </w:pPr>
      <w:r>
        <w:rPr>
          <w:b/>
          <w:color w:val="000000"/>
          <w:lang w:val="sw-KE"/>
        </w:rPr>
        <w:t>Treasurer</w:t>
      </w:r>
      <w:r w:rsidR="008A07B9">
        <w:rPr>
          <w:color w:val="000000"/>
          <w:lang w:val="sw-KE"/>
        </w:rPr>
        <w:t>: Miss Amina Omsebe</w:t>
      </w:r>
      <w:r w:rsidR="008A07B9">
        <w:rPr>
          <w:color w:val="000000"/>
          <w:lang w:val="sw-KE"/>
        </w:rPr>
        <w:tab/>
      </w:r>
      <w:r w:rsidR="008A07B9">
        <w:rPr>
          <w:color w:val="000000"/>
          <w:lang w:val="sw-KE"/>
        </w:rPr>
        <w:tab/>
      </w:r>
      <w:r>
        <w:rPr>
          <w:color w:val="000000"/>
          <w:lang w:val="sw-KE"/>
        </w:rPr>
        <w:t xml:space="preserve"> ...............................</w:t>
      </w:r>
      <w:r w:rsidR="008A07B9">
        <w:rPr>
          <w:color w:val="000000"/>
          <w:lang w:val="sw-KE"/>
        </w:rPr>
        <w:tab/>
      </w:r>
      <w:r w:rsidR="008A07B9">
        <w:rPr>
          <w:color w:val="000000"/>
          <w:lang w:val="sw-KE"/>
        </w:rPr>
        <w:tab/>
      </w:r>
      <w:r w:rsidR="008A07B9">
        <w:rPr>
          <w:color w:val="000000"/>
          <w:lang w:val="sw-KE"/>
        </w:rPr>
        <w:tab/>
      </w:r>
      <w:r w:rsidR="00C04B40">
        <w:rPr>
          <w:color w:val="000000"/>
          <w:lang w:val="sw-KE"/>
        </w:rPr>
        <w:t xml:space="preserve"> ...............</w:t>
      </w:r>
      <w:r>
        <w:rPr>
          <w:color w:val="000000"/>
          <w:lang w:val="sw-KE"/>
        </w:rPr>
        <w:t>...........</w:t>
      </w:r>
    </w:p>
    <w:p w14:paraId="2FB93AD1" w14:textId="77777777" w:rsidR="0003048F" w:rsidRDefault="0003048F" w:rsidP="006643A7">
      <w:pPr>
        <w:spacing w:line="276" w:lineRule="auto"/>
        <w:jc w:val="both"/>
        <w:rPr>
          <w:color w:val="000000"/>
          <w:lang w:val="sw-KE"/>
        </w:rPr>
      </w:pPr>
    </w:p>
    <w:p w14:paraId="701229FB" w14:textId="77777777" w:rsidR="0003048F" w:rsidRDefault="0003048F" w:rsidP="006643A7">
      <w:pPr>
        <w:spacing w:line="276" w:lineRule="auto"/>
        <w:jc w:val="both"/>
        <w:rPr>
          <w:color w:val="000000"/>
          <w:lang w:val="sw-KE"/>
        </w:rPr>
      </w:pPr>
    </w:p>
    <w:p w14:paraId="03E17C05" w14:textId="052442EF" w:rsidR="00211AC8" w:rsidRDefault="00BC7EA0" w:rsidP="006643A7">
      <w:pPr>
        <w:spacing w:line="276" w:lineRule="auto"/>
        <w:jc w:val="both"/>
        <w:rPr>
          <w:color w:val="000000"/>
          <w:lang w:val="sw-KE"/>
        </w:rPr>
      </w:pPr>
      <w:ins w:id="105" w:author="Microsoft account" w:date="2022-05-10T20:48:00Z">
        <w:r>
          <w:rPr>
            <w:rStyle w:val="hps"/>
            <w:color w:val="000000"/>
            <w:lang w:val="sw-KE"/>
          </w:rPr>
          <w:t xml:space="preserve">I </w:t>
        </w:r>
      </w:ins>
      <w:r w:rsidR="00BF2519" w:rsidRPr="00211AC8">
        <w:rPr>
          <w:rStyle w:val="hps"/>
          <w:color w:val="000000"/>
          <w:lang w:val="sw-KE"/>
        </w:rPr>
        <w:t>Certif</w:t>
      </w:r>
      <w:ins w:id="106" w:author="Microsoft account" w:date="2022-05-10T20:48:00Z">
        <w:r>
          <w:rPr>
            <w:rStyle w:val="hps"/>
            <w:color w:val="000000"/>
            <w:lang w:val="sw-KE"/>
          </w:rPr>
          <w:t>y</w:t>
        </w:r>
      </w:ins>
      <w:del w:id="107" w:author="Microsoft account" w:date="2022-05-10T20:48:00Z">
        <w:r w:rsidR="00BF2519" w:rsidRPr="00211AC8" w:rsidDel="00BC7EA0">
          <w:rPr>
            <w:rStyle w:val="hps"/>
            <w:color w:val="000000"/>
            <w:lang w:val="sw-KE"/>
          </w:rPr>
          <w:delText>i</w:delText>
        </w:r>
        <w:r w:rsidR="00BF2519" w:rsidDel="00BC7EA0">
          <w:rPr>
            <w:rStyle w:val="hps"/>
            <w:color w:val="000000"/>
            <w:lang w:val="sw-KE"/>
          </w:rPr>
          <w:delText>ed</w:delText>
        </w:r>
      </w:del>
      <w:r w:rsidR="00BF2519">
        <w:rPr>
          <w:rStyle w:val="hps"/>
          <w:color w:val="000000"/>
          <w:lang w:val="sw-KE"/>
        </w:rPr>
        <w:t xml:space="preserve"> that the following</w:t>
      </w:r>
      <w:r w:rsidR="00BE127F">
        <w:rPr>
          <w:color w:val="000000"/>
          <w:lang w:val="sw-KE"/>
        </w:rPr>
        <w:t xml:space="preserve"> by-laws of </w:t>
      </w:r>
      <w:r w:rsidR="00BF2519" w:rsidRPr="00211AC8">
        <w:rPr>
          <w:color w:val="000000"/>
          <w:lang w:val="sw-KE"/>
        </w:rPr>
        <w:t xml:space="preserve">KURUWITU </w:t>
      </w:r>
      <w:r w:rsidR="00BE127F">
        <w:rPr>
          <w:color w:val="000000"/>
          <w:lang w:val="sw-KE"/>
        </w:rPr>
        <w:t xml:space="preserve">BMU, </w:t>
      </w:r>
      <w:r w:rsidR="00BF2519" w:rsidRPr="00211AC8">
        <w:rPr>
          <w:color w:val="000000"/>
          <w:lang w:val="sw-KE"/>
        </w:rPr>
        <w:t xml:space="preserve">have been approved by me and duly registered </w:t>
      </w:r>
    </w:p>
    <w:p w14:paraId="20F06B7E" w14:textId="77777777" w:rsidR="00BC7EA0" w:rsidRDefault="00BC7EA0" w:rsidP="006643A7">
      <w:pPr>
        <w:spacing w:line="276" w:lineRule="auto"/>
        <w:jc w:val="both"/>
        <w:rPr>
          <w:ins w:id="108" w:author="Microsoft account" w:date="2022-05-10T20:50:00Z"/>
          <w:color w:val="000000"/>
          <w:lang w:val="sw-KE"/>
        </w:rPr>
      </w:pPr>
    </w:p>
    <w:p w14:paraId="7C5F8CC7" w14:textId="65A7E969" w:rsidR="0003048F" w:rsidRDefault="00BF2519" w:rsidP="006643A7">
      <w:pPr>
        <w:spacing w:line="276" w:lineRule="auto"/>
        <w:jc w:val="both"/>
        <w:rPr>
          <w:color w:val="000000"/>
        </w:rPr>
      </w:pPr>
      <w:r w:rsidRPr="00211AC8">
        <w:rPr>
          <w:color w:val="000000"/>
          <w:lang w:val="sw-KE"/>
        </w:rPr>
        <w:t>GIVEN UNDER MY HAND AT</w:t>
      </w:r>
      <w:ins w:id="109" w:author="Microsoft account" w:date="2022-05-10T20:51:00Z">
        <w:r w:rsidR="00BC7EA0">
          <w:rPr>
            <w:color w:val="000000"/>
            <w:lang w:val="sw-KE"/>
          </w:rPr>
          <w:t xml:space="preserve"> THIS </w:t>
        </w:r>
      </w:ins>
      <w:r w:rsidR="00BE127F" w:rsidRPr="00211AC8">
        <w:rPr>
          <w:color w:val="000000"/>
          <w:lang w:val="sw-KE"/>
        </w:rPr>
        <w:t>.</w:t>
      </w:r>
      <w:r w:rsidR="00BE127F">
        <w:rPr>
          <w:color w:val="000000"/>
          <w:lang w:val="sw-KE"/>
        </w:rPr>
        <w:t>..............</w:t>
      </w:r>
      <w:del w:id="110" w:author="Microsoft account" w:date="2022-05-10T20:51:00Z">
        <w:r w:rsidR="00BE127F" w:rsidDel="00BC7EA0">
          <w:rPr>
            <w:color w:val="000000"/>
            <w:lang w:val="sw-KE"/>
          </w:rPr>
          <w:delText>..........</w:delText>
        </w:r>
      </w:del>
      <w:r w:rsidR="00BE127F">
        <w:rPr>
          <w:color w:val="000000"/>
          <w:lang w:val="sw-KE"/>
        </w:rPr>
        <w:t xml:space="preserve"> DAY .................... </w:t>
      </w:r>
      <w:del w:id="111" w:author="Microsoft account" w:date="2022-05-10T20:50:00Z">
        <w:r w:rsidR="00BE127F" w:rsidDel="00BC7EA0">
          <w:rPr>
            <w:color w:val="000000"/>
            <w:lang w:val="sw-KE"/>
          </w:rPr>
          <w:delText xml:space="preserve">......... </w:delText>
        </w:r>
      </w:del>
      <w:ins w:id="112" w:author="Microsoft account" w:date="2022-05-10T20:50:00Z">
        <w:r w:rsidR="00BC7EA0">
          <w:rPr>
            <w:color w:val="000000"/>
            <w:lang w:val="sw-KE"/>
          </w:rPr>
          <w:t xml:space="preserve">OF  </w:t>
        </w:r>
      </w:ins>
      <w:r w:rsidR="00BE127F">
        <w:rPr>
          <w:color w:val="000000"/>
          <w:lang w:val="sw-KE"/>
        </w:rPr>
        <w:t>20 ...................................</w:t>
      </w:r>
    </w:p>
    <w:p w14:paraId="78A89AA3" w14:textId="77777777" w:rsidR="0003048F" w:rsidRDefault="0003048F" w:rsidP="006643A7">
      <w:pPr>
        <w:spacing w:line="276" w:lineRule="auto"/>
        <w:jc w:val="both"/>
        <w:rPr>
          <w:color w:val="000000"/>
        </w:rPr>
      </w:pPr>
    </w:p>
    <w:p w14:paraId="7741523A" w14:textId="77777777" w:rsidR="0003048F" w:rsidRDefault="0003048F" w:rsidP="006643A7">
      <w:pPr>
        <w:spacing w:line="276" w:lineRule="auto"/>
        <w:ind w:left="2160" w:firstLine="720"/>
        <w:jc w:val="both"/>
        <w:rPr>
          <w:rStyle w:val="hps"/>
          <w:b/>
          <w:color w:val="000000"/>
          <w:lang w:val="sw-KE"/>
        </w:rPr>
      </w:pPr>
    </w:p>
    <w:p w14:paraId="1FFC7462" w14:textId="24606431" w:rsidR="0003048F" w:rsidRDefault="00BC7EA0" w:rsidP="006643A7">
      <w:pPr>
        <w:spacing w:line="276" w:lineRule="auto"/>
        <w:ind w:left="2160" w:firstLine="720"/>
        <w:jc w:val="both"/>
        <w:rPr>
          <w:rFonts w:ascii="Cambria" w:hAnsi="Cambria" w:cs="Arial"/>
          <w:b/>
          <w:color w:val="000000"/>
          <w:sz w:val="40"/>
          <w:szCs w:val="40"/>
        </w:rPr>
      </w:pPr>
      <w:ins w:id="113" w:author="Microsoft account" w:date="2022-05-10T20:49:00Z">
        <w:r w:rsidRPr="00BC7EA0">
          <w:rPr>
            <w:rStyle w:val="hps"/>
            <w:b/>
            <w:color w:val="000000"/>
            <w:lang w:val="sw-KE"/>
          </w:rPr>
          <w:t>COUNTY</w:t>
        </w:r>
        <w:r>
          <w:rPr>
            <w:rStyle w:val="hps"/>
            <w:b/>
            <w:color w:val="000000"/>
            <w:lang w:val="sw-KE"/>
          </w:rPr>
          <w:t xml:space="preserve"> </w:t>
        </w:r>
      </w:ins>
      <w:r w:rsidR="00BF2519">
        <w:rPr>
          <w:rStyle w:val="hps"/>
          <w:b/>
          <w:color w:val="000000"/>
          <w:lang w:val="sw-KE"/>
        </w:rPr>
        <w:t>DIRECTOR</w:t>
      </w:r>
      <w:r w:rsidR="00211AC8">
        <w:rPr>
          <w:rStyle w:val="hps"/>
          <w:b/>
          <w:color w:val="000000"/>
          <w:lang w:val="sw-KE"/>
        </w:rPr>
        <w:t xml:space="preserve"> </w:t>
      </w:r>
      <w:r w:rsidR="00BF2519">
        <w:rPr>
          <w:b/>
          <w:color w:val="000000"/>
          <w:lang w:val="sw-KE"/>
        </w:rPr>
        <w:t>OF FISHERIES</w:t>
      </w:r>
      <w:r w:rsidR="00BF2519">
        <w:rPr>
          <w:rStyle w:val="hps"/>
          <w:rFonts w:ascii="Cambria" w:hAnsi="Cambria" w:cs="Arial"/>
          <w:b/>
          <w:color w:val="000000"/>
          <w:sz w:val="40"/>
          <w:szCs w:val="40"/>
          <w:lang w:val="sw-KE"/>
        </w:rPr>
        <w:tab/>
      </w:r>
      <w:r w:rsidR="00BF2519">
        <w:rPr>
          <w:rStyle w:val="hps"/>
          <w:rFonts w:ascii="Cambria" w:hAnsi="Cambria" w:cs="Arial"/>
          <w:b/>
          <w:color w:val="000000"/>
          <w:sz w:val="40"/>
          <w:szCs w:val="40"/>
          <w:lang w:val="sw-KE"/>
        </w:rPr>
        <w:tab/>
      </w:r>
    </w:p>
    <w:sectPr w:rsidR="0003048F">
      <w:footerReference w:type="default" r:id="rId13"/>
      <w:footerReference w:type="first" r:id="rId14"/>
      <w:pgSz w:w="12240" w:h="15840"/>
      <w:pgMar w:top="851" w:right="1077" w:bottom="720" w:left="1077" w:header="0" w:footer="403" w:gutter="0"/>
      <w:pgNumType w:start="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Microsoft account" w:date="2022-05-10T16:36:00Z" w:initials="Ma">
    <w:p w14:paraId="0CC6111A" w14:textId="4C7A92EA" w:rsidR="005B2F02" w:rsidRDefault="005B2F02">
      <w:pPr>
        <w:pStyle w:val="CommentText"/>
      </w:pPr>
      <w:r>
        <w:rPr>
          <w:rStyle w:val="CommentReference"/>
        </w:rPr>
        <w:annotationRef/>
      </w:r>
      <w:r>
        <w:t>To be in the title page</w:t>
      </w:r>
    </w:p>
  </w:comment>
  <w:comment w:id="36" w:author="Microsoft account" w:date="2022-05-10T16:37:00Z" w:initials="Ma">
    <w:p w14:paraId="367F04CE" w14:textId="11539823" w:rsidR="005B2F02" w:rsidRDefault="005B2F02">
      <w:pPr>
        <w:pStyle w:val="CommentText"/>
      </w:pPr>
      <w:r>
        <w:rPr>
          <w:rStyle w:val="CommentReference"/>
        </w:rPr>
        <w:annotationRef/>
      </w:r>
    </w:p>
  </w:comment>
  <w:comment w:id="37" w:author="Microsoft account" w:date="2022-05-10T16:38:00Z" w:initials="Ma">
    <w:p w14:paraId="7415EE36" w14:textId="75920BAC" w:rsidR="00852988" w:rsidRDefault="00852988">
      <w:pPr>
        <w:pStyle w:val="CommentText"/>
      </w:pPr>
      <w:r>
        <w:rPr>
          <w:rStyle w:val="CommentReference"/>
        </w:rPr>
        <w:annotationRef/>
      </w:r>
      <w:r>
        <w:t xml:space="preserve">Situated at …… provide the ward and sub county and email address or mobile </w:t>
      </w:r>
      <w:proofErr w:type="gramStart"/>
      <w:r>
        <w:t>number .</w:t>
      </w:r>
      <w:proofErr w:type="gramEnd"/>
      <w:r>
        <w:t xml:space="preserve">  The directorate for which county?</w:t>
      </w:r>
    </w:p>
  </w:comment>
  <w:comment w:id="42" w:author="Microsoft account" w:date="2022-05-10T16:43:00Z" w:initials="Ma">
    <w:p w14:paraId="50B36B52" w14:textId="223CD89F" w:rsidR="00852988" w:rsidRDefault="00852988">
      <w:pPr>
        <w:pStyle w:val="CommentText"/>
      </w:pPr>
      <w:r>
        <w:rPr>
          <w:rStyle w:val="CommentReference"/>
        </w:rPr>
        <w:annotationRef/>
      </w:r>
      <w:r w:rsidR="002146CF">
        <w:t>Which coast?</w:t>
      </w:r>
    </w:p>
  </w:comment>
  <w:comment w:id="47" w:author="Microsoft account" w:date="2022-05-10T16:49:00Z" w:initials="Ma">
    <w:p w14:paraId="5A7B200B" w14:textId="1F8F8575" w:rsidR="00FE6FA5" w:rsidRDefault="00FE6FA5">
      <w:pPr>
        <w:pStyle w:val="CommentText"/>
      </w:pPr>
      <w:r>
        <w:rPr>
          <w:rStyle w:val="CommentReference"/>
        </w:rPr>
        <w:annotationRef/>
      </w:r>
      <w:r>
        <w:t>Should be a number/by law on its own under fisheries management measures and after employees and before administrative rules</w:t>
      </w:r>
    </w:p>
  </w:comment>
  <w:comment w:id="50" w:author="Microsoft account" w:date="2022-05-10T16:54:00Z" w:initials="Ma">
    <w:p w14:paraId="22018E1B" w14:textId="71C0C92C" w:rsidR="00FE6FA5" w:rsidRDefault="00FE6FA5">
      <w:pPr>
        <w:pStyle w:val="CommentText"/>
      </w:pPr>
      <w:r>
        <w:rPr>
          <w:rStyle w:val="CommentReference"/>
        </w:rPr>
        <w:annotationRef/>
      </w:r>
      <w:r>
        <w:t>Not BMU mandate</w:t>
      </w:r>
    </w:p>
  </w:comment>
  <w:comment w:id="53" w:author="Microsoft account" w:date="2022-05-10T16:55:00Z" w:initials="Ma">
    <w:p w14:paraId="42C3FFF8" w14:textId="14267FEA" w:rsidR="007E5717" w:rsidRDefault="007E5717">
      <w:pPr>
        <w:pStyle w:val="CommentText"/>
      </w:pPr>
      <w:r>
        <w:rPr>
          <w:rStyle w:val="CommentReference"/>
        </w:rPr>
        <w:annotationRef/>
      </w:r>
      <w:r>
        <w:t xml:space="preserve">Not BMU </w:t>
      </w:r>
      <w:proofErr w:type="spellStart"/>
      <w:r>
        <w:t>manadate</w:t>
      </w:r>
      <w:proofErr w:type="spellEnd"/>
      <w:r>
        <w:t xml:space="preserve"> and but captured under alternative livelihoods</w:t>
      </w:r>
    </w:p>
  </w:comment>
  <w:comment w:id="59" w:author="Microsoft account" w:date="2022-05-10T17:10:00Z" w:initials="Ma">
    <w:p w14:paraId="58174F94" w14:textId="3BF24092" w:rsidR="00566B14" w:rsidRDefault="00566B14">
      <w:pPr>
        <w:pStyle w:val="CommentText"/>
      </w:pPr>
      <w:r>
        <w:rPr>
          <w:rStyle w:val="CommentReference"/>
        </w:rPr>
        <w:annotationRef/>
      </w:r>
      <w:r>
        <w:t>What do you mean by indigenous members?</w:t>
      </w:r>
    </w:p>
  </w:comment>
  <w:comment w:id="60" w:author="Microsoft account" w:date="2022-05-10T17:14:00Z" w:initials="Ma">
    <w:p w14:paraId="5A715281" w14:textId="339CBAFE" w:rsidR="00832309" w:rsidRDefault="00832309">
      <w:pPr>
        <w:pStyle w:val="CommentText"/>
      </w:pPr>
      <w:r>
        <w:rPr>
          <w:rStyle w:val="CommentReference"/>
        </w:rPr>
        <w:annotationRef/>
      </w:r>
      <w:r>
        <w:t>All Kenyan citizens have IDs</w:t>
      </w:r>
    </w:p>
  </w:comment>
  <w:comment w:id="61" w:author="Microsoft account" w:date="2022-05-10T17:13:00Z" w:initials="Ma">
    <w:p w14:paraId="4168E887" w14:textId="3F91E0FE" w:rsidR="00832309" w:rsidRDefault="00832309">
      <w:pPr>
        <w:pStyle w:val="CommentText"/>
      </w:pPr>
      <w:r>
        <w:rPr>
          <w:rStyle w:val="CommentReference"/>
        </w:rPr>
        <w:annotationRef/>
      </w:r>
      <w:r>
        <w:t>As guided by the regulations and guidelines</w:t>
      </w:r>
    </w:p>
  </w:comment>
  <w:comment w:id="62" w:author="Microsoft account" w:date="2022-05-10T17:13:00Z" w:initials="Ma">
    <w:p w14:paraId="0B5A2CD7" w14:textId="34137AF9" w:rsidR="00566B14" w:rsidRDefault="00566B14">
      <w:pPr>
        <w:pStyle w:val="CommentText"/>
      </w:pPr>
      <w:r>
        <w:rPr>
          <w:rStyle w:val="CommentReference"/>
        </w:rPr>
        <w:annotationRef/>
      </w:r>
      <w:r>
        <w:t>No need to include because it is in the regulations</w:t>
      </w:r>
    </w:p>
  </w:comment>
  <w:comment w:id="63" w:author="Microsoft account" w:date="2022-05-10T17:12:00Z" w:initials="Ma">
    <w:p w14:paraId="57A404D8" w14:textId="2F7735DD" w:rsidR="00566B14" w:rsidRDefault="00566B14">
      <w:pPr>
        <w:pStyle w:val="CommentText"/>
      </w:pPr>
      <w:r>
        <w:rPr>
          <w:rStyle w:val="CommentReference"/>
        </w:rPr>
        <w:annotationRef/>
      </w:r>
      <w:r>
        <w:t>Captured by the vetting process</w:t>
      </w:r>
    </w:p>
  </w:comment>
  <w:comment w:id="64" w:author="Microsoft account" w:date="2022-05-10T17:15:00Z" w:initials="Ma">
    <w:p w14:paraId="1EBE7393" w14:textId="3447654F" w:rsidR="00832309" w:rsidRDefault="00832309">
      <w:pPr>
        <w:pStyle w:val="CommentText"/>
      </w:pPr>
      <w:r>
        <w:rPr>
          <w:rStyle w:val="CommentReference"/>
        </w:rPr>
        <w:annotationRef/>
      </w:r>
      <w:r>
        <w:t xml:space="preserve">Expulsion </w:t>
      </w:r>
    </w:p>
  </w:comment>
  <w:comment w:id="65" w:author="Microsoft account" w:date="2022-05-10T17:16:00Z" w:initials="Ma">
    <w:p w14:paraId="32065C98" w14:textId="4A7DC9E3" w:rsidR="00832309" w:rsidRDefault="00832309">
      <w:pPr>
        <w:pStyle w:val="CommentText"/>
      </w:pPr>
      <w:r>
        <w:rPr>
          <w:rStyle w:val="CommentReference"/>
        </w:rPr>
        <w:annotationRef/>
      </w:r>
      <w:r>
        <w:t xml:space="preserve">What do you mean by </w:t>
      </w:r>
      <w:proofErr w:type="gramStart"/>
      <w:r>
        <w:t>maritime  activities</w:t>
      </w:r>
      <w:proofErr w:type="gramEnd"/>
    </w:p>
  </w:comment>
  <w:comment w:id="66" w:author="Microsoft account" w:date="2022-05-10T17:18:00Z" w:initials="Ma">
    <w:p w14:paraId="45834182" w14:textId="455F5318" w:rsidR="00832309" w:rsidRDefault="00832309">
      <w:pPr>
        <w:pStyle w:val="CommentText"/>
      </w:pPr>
      <w:r>
        <w:rPr>
          <w:rStyle w:val="CommentReference"/>
        </w:rPr>
        <w:annotationRef/>
      </w:r>
      <w:r>
        <w:t>Be specific on the number which has to be between 9 to 15</w:t>
      </w:r>
    </w:p>
  </w:comment>
  <w:comment w:id="67" w:author="Microsoft account" w:date="2022-05-10T17:21:00Z" w:initials="Ma">
    <w:p w14:paraId="18F81DDC" w14:textId="17C2C13B" w:rsidR="001F5C7E" w:rsidRDefault="001F5C7E">
      <w:pPr>
        <w:pStyle w:val="CommentText"/>
      </w:pPr>
      <w:r>
        <w:rPr>
          <w:rStyle w:val="CommentReference"/>
        </w:rPr>
        <w:annotationRef/>
      </w:r>
      <w:r>
        <w:t xml:space="preserve">What about committee </w:t>
      </w:r>
      <w:proofErr w:type="spellStart"/>
      <w:r>
        <w:t>mebers</w:t>
      </w:r>
      <w:proofErr w:type="spellEnd"/>
      <w:r>
        <w:t>?</w:t>
      </w:r>
    </w:p>
  </w:comment>
  <w:comment w:id="68" w:author="Microsoft account" w:date="2022-05-10T17:21:00Z" w:initials="Ma">
    <w:p w14:paraId="257BA510" w14:textId="6A559544" w:rsidR="001F5C7E" w:rsidRDefault="001F5C7E">
      <w:pPr>
        <w:pStyle w:val="CommentText"/>
      </w:pPr>
      <w:r>
        <w:rPr>
          <w:rStyle w:val="CommentReference"/>
        </w:rPr>
        <w:annotationRef/>
      </w:r>
      <w:r>
        <w:t>Name them</w:t>
      </w:r>
    </w:p>
  </w:comment>
  <w:comment w:id="69" w:author="Microsoft account" w:date="2022-05-10T17:24:00Z" w:initials="Ma">
    <w:p w14:paraId="08687FA9" w14:textId="353F58C8" w:rsidR="008C40AA" w:rsidRDefault="008C40AA">
      <w:pPr>
        <w:pStyle w:val="CommentText"/>
      </w:pPr>
      <w:r>
        <w:rPr>
          <w:rStyle w:val="CommentReference"/>
        </w:rPr>
        <w:annotationRef/>
      </w:r>
      <w:r>
        <w:t>Some of the tasks have repetitive and some are not for this sub committee</w:t>
      </w:r>
    </w:p>
  </w:comment>
  <w:comment w:id="70" w:author="Microsoft account" w:date="2022-05-10T17:27:00Z" w:initials="Ma">
    <w:p w14:paraId="6C2E795E" w14:textId="649280DD" w:rsidR="00076278" w:rsidRDefault="00076278">
      <w:pPr>
        <w:pStyle w:val="CommentText"/>
      </w:pPr>
      <w:r>
        <w:rPr>
          <w:rStyle w:val="CommentReference"/>
        </w:rPr>
        <w:annotationRef/>
      </w:r>
      <w:r>
        <w:t>?????/</w:t>
      </w:r>
    </w:p>
  </w:comment>
  <w:comment w:id="71" w:author="Microsoft account" w:date="2022-05-10T17:27:00Z" w:initials="Ma">
    <w:p w14:paraId="63669306" w14:textId="64A9A907" w:rsidR="00076278" w:rsidRDefault="00076278">
      <w:pPr>
        <w:pStyle w:val="CommentText"/>
      </w:pPr>
      <w:r>
        <w:rPr>
          <w:rStyle w:val="CommentReference"/>
        </w:rPr>
        <w:annotationRef/>
      </w:r>
      <w:r>
        <w:t xml:space="preserve">Not as per the by </w:t>
      </w:r>
      <w:proofErr w:type="spellStart"/>
      <w:r>
        <w:t>lawsa</w:t>
      </w:r>
      <w:proofErr w:type="spellEnd"/>
    </w:p>
  </w:comment>
  <w:comment w:id="72" w:author="Microsoft account" w:date="2022-05-10T17:28:00Z" w:initials="Ma">
    <w:p w14:paraId="5BC664A2" w14:textId="1AB75EEE" w:rsidR="00076278" w:rsidRDefault="00076278">
      <w:pPr>
        <w:pStyle w:val="CommentText"/>
      </w:pPr>
      <w:r>
        <w:rPr>
          <w:rStyle w:val="CommentReference"/>
        </w:rPr>
        <w:annotationRef/>
      </w:r>
      <w:r>
        <w:t xml:space="preserve">To go to objectives of the </w:t>
      </w:r>
      <w:proofErr w:type="spellStart"/>
      <w:r>
        <w:t>bmu</w:t>
      </w:r>
      <w:proofErr w:type="spellEnd"/>
    </w:p>
  </w:comment>
  <w:comment w:id="73" w:author="Microsoft account" w:date="2022-05-10T17:29:00Z" w:initials="Ma">
    <w:p w14:paraId="26D33099" w14:textId="535F1278" w:rsidR="004D7D2B" w:rsidRDefault="004D7D2B">
      <w:pPr>
        <w:pStyle w:val="CommentText"/>
      </w:pPr>
      <w:r>
        <w:rPr>
          <w:rStyle w:val="CommentReference"/>
        </w:rPr>
        <w:annotationRef/>
      </w:r>
      <w:r>
        <w:t xml:space="preserve">Assisting in </w:t>
      </w:r>
      <w:proofErr w:type="gramStart"/>
      <w:r>
        <w:t>fundraising  and</w:t>
      </w:r>
      <w:proofErr w:type="gramEnd"/>
      <w:r>
        <w:t xml:space="preserve"> some of the tasks are repetitive </w:t>
      </w:r>
    </w:p>
  </w:comment>
  <w:comment w:id="74" w:author="Microsoft account" w:date="2022-05-10T17:30:00Z" w:initials="Ma">
    <w:p w14:paraId="01545612" w14:textId="31F7B9B2" w:rsidR="004D7D2B" w:rsidRDefault="004D7D2B">
      <w:pPr>
        <w:pStyle w:val="CommentText"/>
      </w:pPr>
      <w:r>
        <w:rPr>
          <w:rStyle w:val="CommentReference"/>
        </w:rPr>
        <w:annotationRef/>
      </w:r>
      <w:r>
        <w:t>??????</w:t>
      </w:r>
    </w:p>
  </w:comment>
  <w:comment w:id="76" w:author="Microsoft account" w:date="2022-05-10T17:31:00Z" w:initials="Ma">
    <w:p w14:paraId="079BB2ED" w14:textId="6049A5AD" w:rsidR="004D7D2B" w:rsidRDefault="004D7D2B">
      <w:pPr>
        <w:pStyle w:val="CommentText"/>
      </w:pPr>
      <w:r>
        <w:rPr>
          <w:rStyle w:val="CommentReference"/>
        </w:rPr>
        <w:annotationRef/>
      </w:r>
      <w:r>
        <w:t>????????????</w:t>
      </w:r>
    </w:p>
  </w:comment>
  <w:comment w:id="77" w:author="Microsoft account" w:date="2022-05-10T17:32:00Z" w:initials="Ma">
    <w:p w14:paraId="0465CE05" w14:textId="3C95F97B" w:rsidR="004D7D2B" w:rsidRDefault="004D7D2B">
      <w:pPr>
        <w:pStyle w:val="CommentText"/>
      </w:pPr>
      <w:r>
        <w:rPr>
          <w:rStyle w:val="CommentReference"/>
        </w:rPr>
        <w:annotationRef/>
      </w:r>
      <w:r>
        <w:t>???????</w:t>
      </w:r>
    </w:p>
  </w:comment>
  <w:comment w:id="78" w:author="Microsoft account" w:date="2022-05-10T17:33:00Z" w:initials="Ma">
    <w:p w14:paraId="15002E28" w14:textId="2B96E149" w:rsidR="001034D9" w:rsidRDefault="001034D9">
      <w:pPr>
        <w:pStyle w:val="CommentText"/>
      </w:pPr>
      <w:r>
        <w:rPr>
          <w:rStyle w:val="CommentReference"/>
        </w:rPr>
        <w:annotationRef/>
      </w:r>
      <w:r>
        <w:t>????????</w:t>
      </w:r>
    </w:p>
  </w:comment>
  <w:comment w:id="79" w:author="Microsoft account" w:date="2022-05-10T17:34:00Z" w:initials="Ma">
    <w:p w14:paraId="2320E918" w14:textId="17E3C622" w:rsidR="004A46C4" w:rsidRDefault="004A46C4">
      <w:pPr>
        <w:pStyle w:val="CommentText"/>
      </w:pPr>
      <w:r>
        <w:rPr>
          <w:rStyle w:val="CommentReference"/>
        </w:rPr>
        <w:annotationRef/>
      </w:r>
      <w:r>
        <w:t>????</w:t>
      </w:r>
    </w:p>
  </w:comment>
  <w:comment w:id="80" w:author="Microsoft account" w:date="2022-05-10T17:34:00Z" w:initials="Ma">
    <w:p w14:paraId="749E5338" w14:textId="4FCFE171" w:rsidR="00A5620E" w:rsidRDefault="00A5620E">
      <w:pPr>
        <w:pStyle w:val="CommentText"/>
      </w:pPr>
      <w:r>
        <w:rPr>
          <w:rStyle w:val="CommentReference"/>
        </w:rPr>
        <w:annotationRef/>
      </w:r>
      <w:r>
        <w:t>For education committee</w:t>
      </w:r>
    </w:p>
  </w:comment>
  <w:comment w:id="81" w:author="Microsoft account" w:date="2022-05-10T17:35:00Z" w:initials="Ma">
    <w:p w14:paraId="750897DF" w14:textId="4402B309" w:rsidR="00A5620E" w:rsidRDefault="00A5620E">
      <w:pPr>
        <w:pStyle w:val="CommentText"/>
      </w:pPr>
      <w:r>
        <w:rPr>
          <w:rStyle w:val="CommentReference"/>
        </w:rPr>
        <w:annotationRef/>
      </w:r>
      <w:r>
        <w:t>Capture under a</w:t>
      </w:r>
    </w:p>
  </w:comment>
  <w:comment w:id="82" w:author="Microsoft account" w:date="2022-05-10T17:41:00Z" w:initials="Ma">
    <w:p w14:paraId="4E055DDF" w14:textId="5E46BDB7" w:rsidR="00E974C0" w:rsidRDefault="00E974C0">
      <w:pPr>
        <w:pStyle w:val="CommentText"/>
      </w:pPr>
      <w:r>
        <w:rPr>
          <w:rStyle w:val="CommentReference"/>
        </w:rPr>
        <w:annotationRef/>
      </w:r>
      <w:r>
        <w:t>Be specific</w:t>
      </w:r>
    </w:p>
  </w:comment>
  <w:comment w:id="83" w:author="Microsoft account" w:date="2022-05-10T17:44:00Z" w:initials="Ma">
    <w:p w14:paraId="553726D7" w14:textId="50368002" w:rsidR="008247E1" w:rsidRDefault="008247E1">
      <w:pPr>
        <w:pStyle w:val="CommentText"/>
      </w:pPr>
      <w:r>
        <w:rPr>
          <w:rStyle w:val="CommentReference"/>
        </w:rPr>
        <w:annotationRef/>
      </w:r>
      <w:r>
        <w:t>Align the categories as guided by the BMU regulations</w:t>
      </w:r>
    </w:p>
  </w:comment>
  <w:comment w:id="84" w:author="Microsoft account" w:date="2022-05-10T17:41:00Z" w:initials="Ma">
    <w:p w14:paraId="5AE8FB15" w14:textId="7937A419" w:rsidR="00E974C0" w:rsidRDefault="00E974C0">
      <w:pPr>
        <w:pStyle w:val="CommentText"/>
      </w:pPr>
      <w:r>
        <w:rPr>
          <w:rStyle w:val="CommentReference"/>
        </w:rPr>
        <w:annotationRef/>
      </w:r>
      <w:r>
        <w:t>Either gender</w:t>
      </w:r>
    </w:p>
  </w:comment>
  <w:comment w:id="85" w:author="Microsoft account" w:date="2022-05-10T17:45:00Z" w:initials="Ma">
    <w:p w14:paraId="55D99E06" w14:textId="6D853A2F" w:rsidR="008247E1" w:rsidRDefault="008247E1">
      <w:pPr>
        <w:pStyle w:val="CommentText"/>
      </w:pPr>
      <w:r>
        <w:rPr>
          <w:rStyle w:val="CommentReference"/>
        </w:rPr>
        <w:annotationRef/>
      </w:r>
      <w:r>
        <w:t>???????</w:t>
      </w:r>
    </w:p>
  </w:comment>
  <w:comment w:id="86" w:author="Microsoft account" w:date="2022-05-10T17:46:00Z" w:initials="Ma">
    <w:p w14:paraId="2B160D52" w14:textId="3BC61746" w:rsidR="008247E1" w:rsidRDefault="008247E1">
      <w:pPr>
        <w:pStyle w:val="CommentText"/>
      </w:pPr>
      <w:r>
        <w:rPr>
          <w:rStyle w:val="CommentReference"/>
        </w:rPr>
        <w:annotationRef/>
      </w:r>
      <w:r>
        <w:t>To be under suspension and dismissal</w:t>
      </w:r>
    </w:p>
  </w:comment>
  <w:comment w:id="87" w:author="Microsoft account" w:date="2022-05-10T17:47:00Z" w:initials="Ma">
    <w:p w14:paraId="37DE8FBD" w14:textId="751655D9" w:rsidR="00252E9B" w:rsidRDefault="00252E9B">
      <w:pPr>
        <w:pStyle w:val="CommentText"/>
      </w:pPr>
      <w:r>
        <w:rPr>
          <w:rStyle w:val="CommentReference"/>
        </w:rPr>
        <w:annotationRef/>
      </w:r>
      <w:r>
        <w:t>???????</w:t>
      </w:r>
    </w:p>
  </w:comment>
  <w:comment w:id="88" w:author="Microsoft account" w:date="2022-05-10T17:49:00Z" w:initials="Ma">
    <w:p w14:paraId="183C2C18" w14:textId="6DEBAA24" w:rsidR="00252E9B" w:rsidRDefault="00252E9B">
      <w:pPr>
        <w:pStyle w:val="CommentText"/>
      </w:pPr>
      <w:r>
        <w:rPr>
          <w:rStyle w:val="CommentReference"/>
        </w:rPr>
        <w:annotationRef/>
      </w:r>
      <w:r>
        <w:t>Chair meetings of …….</w:t>
      </w:r>
    </w:p>
  </w:comment>
  <w:comment w:id="89" w:author="Microsoft account" w:date="2022-05-10T17:50:00Z" w:initials="Ma">
    <w:p w14:paraId="04EB2496" w14:textId="50FAF78F" w:rsidR="00252E9B" w:rsidRDefault="00252E9B">
      <w:pPr>
        <w:pStyle w:val="CommentText"/>
      </w:pPr>
      <w:r>
        <w:rPr>
          <w:rStyle w:val="CommentReference"/>
        </w:rPr>
        <w:annotationRef/>
      </w:r>
      <w:r>
        <w:t>In accordance with FMDA</w:t>
      </w:r>
    </w:p>
  </w:comment>
  <w:comment w:id="90" w:author="Microsoft account" w:date="2022-05-10T17:54:00Z" w:initials="Ma">
    <w:p w14:paraId="39D0E8E9" w14:textId="6110E54D" w:rsidR="007A068F" w:rsidRDefault="007A068F">
      <w:pPr>
        <w:pStyle w:val="CommentText"/>
      </w:pPr>
      <w:r>
        <w:rPr>
          <w:rStyle w:val="CommentReference"/>
        </w:rPr>
        <w:annotationRef/>
      </w:r>
      <w:r>
        <w:t xml:space="preserve">Have you agreed with the relevant stakeholders on the proposed fees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6111A" w15:done="0"/>
  <w15:commentEx w15:paraId="367F04CE" w15:done="0"/>
  <w15:commentEx w15:paraId="7415EE36" w15:done="0"/>
  <w15:commentEx w15:paraId="50B36B52" w15:done="0"/>
  <w15:commentEx w15:paraId="5A7B200B" w15:done="0"/>
  <w15:commentEx w15:paraId="22018E1B" w15:done="0"/>
  <w15:commentEx w15:paraId="42C3FFF8" w15:done="0"/>
  <w15:commentEx w15:paraId="58174F94" w15:done="0"/>
  <w15:commentEx w15:paraId="5A715281" w15:done="0"/>
  <w15:commentEx w15:paraId="4168E887" w15:done="0"/>
  <w15:commentEx w15:paraId="0B5A2CD7" w15:done="0"/>
  <w15:commentEx w15:paraId="57A404D8" w15:done="0"/>
  <w15:commentEx w15:paraId="1EBE7393" w15:done="0"/>
  <w15:commentEx w15:paraId="32065C98" w15:done="0"/>
  <w15:commentEx w15:paraId="45834182" w15:done="0"/>
  <w15:commentEx w15:paraId="18F81DDC" w15:done="0"/>
  <w15:commentEx w15:paraId="257BA510" w15:done="0"/>
  <w15:commentEx w15:paraId="08687FA9" w15:done="0"/>
  <w15:commentEx w15:paraId="6C2E795E" w15:done="0"/>
  <w15:commentEx w15:paraId="63669306" w15:done="0"/>
  <w15:commentEx w15:paraId="5BC664A2" w15:done="0"/>
  <w15:commentEx w15:paraId="26D33099" w15:done="0"/>
  <w15:commentEx w15:paraId="01545612" w15:done="0"/>
  <w15:commentEx w15:paraId="079BB2ED" w15:done="0"/>
  <w15:commentEx w15:paraId="0465CE05" w15:done="0"/>
  <w15:commentEx w15:paraId="15002E28" w15:done="0"/>
  <w15:commentEx w15:paraId="2320E918" w15:done="0"/>
  <w15:commentEx w15:paraId="749E5338" w15:done="0"/>
  <w15:commentEx w15:paraId="750897DF" w15:done="0"/>
  <w15:commentEx w15:paraId="4E055DDF" w15:done="0"/>
  <w15:commentEx w15:paraId="553726D7" w15:done="0"/>
  <w15:commentEx w15:paraId="5AE8FB15" w15:done="0"/>
  <w15:commentEx w15:paraId="55D99E06" w15:done="0"/>
  <w15:commentEx w15:paraId="2B160D52" w15:done="0"/>
  <w15:commentEx w15:paraId="37DE8FBD" w15:done="0"/>
  <w15:commentEx w15:paraId="183C2C18" w15:done="0"/>
  <w15:commentEx w15:paraId="04EB2496" w15:done="0"/>
  <w15:commentEx w15:paraId="39D0E8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0AD09" w14:textId="77777777" w:rsidR="00BD77AC" w:rsidRDefault="00BD77AC">
      <w:r>
        <w:separator/>
      </w:r>
    </w:p>
  </w:endnote>
  <w:endnote w:type="continuationSeparator" w:id="0">
    <w:p w14:paraId="5598C347" w14:textId="77777777" w:rsidR="00BD77AC" w:rsidRDefault="00BD7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02829" w14:textId="77777777" w:rsidR="00011B68" w:rsidRDefault="00011B68">
    <w:pPr>
      <w:pStyle w:val="Footer"/>
      <w:ind w:right="360"/>
    </w:pPr>
    <w:r>
      <w:rPr>
        <w:noProof/>
        <w:lang w:val="en-GB" w:eastAsia="en-GB"/>
      </w:rPr>
      <mc:AlternateContent>
        <mc:Choice Requires="wps">
          <w:drawing>
            <wp:anchor distT="0" distB="0" distL="0" distR="0" simplePos="0" relativeHeight="251658240" behindDoc="0" locked="0" layoutInCell="0" allowOverlap="1" wp14:anchorId="43528703" wp14:editId="5012595A">
              <wp:simplePos x="0" y="0"/>
              <wp:positionH relativeFrom="margin">
                <wp:align>right</wp:align>
              </wp:positionH>
              <wp:positionV relativeFrom="paragraph">
                <wp:posOffset>635</wp:posOffset>
              </wp:positionV>
              <wp:extent cx="170180" cy="175260"/>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70180" cy="175260"/>
                      </a:xfrm>
                      <a:prstGeom prst="rect">
                        <a:avLst/>
                      </a:prstGeom>
                      <a:solidFill>
                        <a:srgbClr val="FFFFFF">
                          <a:alpha val="0"/>
                        </a:srgbClr>
                      </a:solidFill>
                    </wps:spPr>
                    <wps:txbx>
                      <w:txbxContent>
                        <w:p w14:paraId="6AFAB4AC" w14:textId="77777777" w:rsidR="00011B68" w:rsidRDefault="00011B68">
                          <w:pPr>
                            <w:pStyle w:val="Footer"/>
                            <w:rPr>
                              <w:rStyle w:val="PageNumber"/>
                              <w:rFonts w:ascii="Arial" w:hAnsi="Arial" w:cs="Arial"/>
                            </w:rPr>
                          </w:pPr>
                          <w:r>
                            <w:rPr>
                              <w:rStyle w:val="PageNumber"/>
                              <w:rFonts w:ascii="Arial" w:hAnsi="Arial" w:cs="Arial"/>
                            </w:rPr>
                            <w:fldChar w:fldCharType="begin"/>
                          </w:r>
                          <w:r>
                            <w:rPr>
                              <w:rStyle w:val="PageNumber"/>
                              <w:rFonts w:ascii="Arial" w:hAnsi="Arial" w:cs="Arial"/>
                            </w:rPr>
                            <w:instrText>PAGE</w:instrText>
                          </w:r>
                          <w:r>
                            <w:rPr>
                              <w:rStyle w:val="PageNumber"/>
                              <w:rFonts w:ascii="Arial" w:hAnsi="Arial" w:cs="Arial"/>
                            </w:rPr>
                            <w:fldChar w:fldCharType="separate"/>
                          </w:r>
                          <w:r w:rsidR="0041496A">
                            <w:rPr>
                              <w:rStyle w:val="PageNumber"/>
                              <w:rFonts w:ascii="Arial" w:hAnsi="Arial" w:cs="Arial"/>
                              <w:noProof/>
                            </w:rPr>
                            <w:t>19</w:t>
                          </w:r>
                          <w:r>
                            <w:rPr>
                              <w:rStyle w:val="PageNumber"/>
                              <w:rFonts w:ascii="Arial" w:hAnsi="Arial" w:cs="Arial"/>
                            </w:rPr>
                            <w:fldChar w:fldCharType="end"/>
                          </w:r>
                        </w:p>
                      </w:txbxContent>
                    </wps:txbx>
                    <wps:bodyPr lIns="0" tIns="0" rIns="0" bIns="0" anchor="t"/>
                  </wps:wsp>
                </a:graphicData>
              </a:graphic>
            </wp:anchor>
          </w:drawing>
        </mc:Choice>
        <mc:Fallback>
          <w:pict>
            <v:shapetype w14:anchorId="43528703" id="_x0000_t202" coordsize="21600,21600" o:spt="202" path="m,l,21600r21600,l21600,xe">
              <v:stroke joinstyle="miter"/>
              <v:path gradientshapeok="t" o:connecttype="rect"/>
            </v:shapetype>
            <v:shape id="Frame1" o:spid="_x0000_s1026" type="#_x0000_t202" style="position:absolute;margin-left:-37.8pt;margin-top:.05pt;width:13.4pt;height:13.8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" o:allowincell="f" stroked="f">
              <v:fill opacity="0"/>
              <v:textbox inset="0,0,0,0">
                <w:txbxContent>
                  <w:p w14:paraId="6AFAB4AC" w14:textId="77777777" w:rsidR="00011B68" w:rsidRDefault="00011B68">
                    <w:pPr>
                      <w:pStyle w:val="Footer"/>
                      <w:rPr>
                        <w:rStyle w:val="PageNumber"/>
                        <w:rFonts w:ascii="Arial" w:hAnsi="Arial" w:cs="Arial"/>
                      </w:rPr>
                    </w:pPr>
                    <w:r>
                      <w:rPr>
                        <w:rStyle w:val="PageNumber"/>
                        <w:rFonts w:ascii="Arial" w:hAnsi="Arial" w:cs="Arial"/>
                      </w:rPr>
                      <w:fldChar w:fldCharType="begin"/>
                    </w:r>
                    <w:r>
                      <w:rPr>
                        <w:rStyle w:val="PageNumber"/>
                        <w:rFonts w:ascii="Arial" w:hAnsi="Arial" w:cs="Arial"/>
                      </w:rPr>
                      <w:instrText>PAGE</w:instrText>
                    </w:r>
                    <w:r>
                      <w:rPr>
                        <w:rStyle w:val="PageNumber"/>
                        <w:rFonts w:ascii="Arial" w:hAnsi="Arial" w:cs="Arial"/>
                      </w:rPr>
                      <w:fldChar w:fldCharType="separate"/>
                    </w:r>
                    <w:r w:rsidR="0041496A">
                      <w:rPr>
                        <w:rStyle w:val="PageNumber"/>
                        <w:rFonts w:ascii="Arial" w:hAnsi="Arial" w:cs="Arial"/>
                        <w:noProof/>
                      </w:rPr>
                      <w:t>19</w:t>
                    </w:r>
                    <w:r>
                      <w:rPr>
                        <w:rStyle w:val="PageNumber"/>
                        <w:rFonts w:ascii="Arial" w:hAnsi="Arial" w:cs="Arial"/>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F5E26" w14:textId="77777777" w:rsidR="00011B68" w:rsidRDefault="00011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515EC" w14:textId="77777777" w:rsidR="00BD77AC" w:rsidRDefault="00BD77AC">
      <w:r>
        <w:separator/>
      </w:r>
    </w:p>
  </w:footnote>
  <w:footnote w:type="continuationSeparator" w:id="0">
    <w:p w14:paraId="42043D6B" w14:textId="77777777" w:rsidR="00BD77AC" w:rsidRDefault="00BD77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hybridMultilevel"/>
    <w:tmpl w:val="F8B4C5E2"/>
    <w:lvl w:ilvl="0" w:tplc="6C742A80">
      <w:start w:val="2"/>
      <w:numFmt w:val="decimal"/>
      <w:lvlText w:val="(%1)"/>
      <w:lvlJc w:val="left"/>
      <w:pPr>
        <w:tabs>
          <w:tab w:val="num" w:pos="1080"/>
        </w:tabs>
        <w:ind w:left="1080" w:hanging="360"/>
      </w:pPr>
      <w:rPr>
        <w:rFonts w:hint="default"/>
      </w:rPr>
    </w:lvl>
    <w:lvl w:ilvl="1" w:tplc="C4B6177E">
      <w:start w:val="1"/>
      <w:numFmt w:val="lowerLetter"/>
      <w:lvlRestart w:val="0"/>
      <w:lvlText w:val="%2."/>
      <w:lvlJc w:val="left"/>
      <w:pPr>
        <w:tabs>
          <w:tab w:val="num" w:pos="1800"/>
        </w:tabs>
        <w:ind w:left="1800" w:hanging="360"/>
      </w:pPr>
    </w:lvl>
    <w:lvl w:ilvl="2" w:tplc="9D58E9D6">
      <w:start w:val="1"/>
      <w:numFmt w:val="lowerRoman"/>
      <w:lvlRestart w:val="0"/>
      <w:lvlText w:val="%3."/>
      <w:lvlJc w:val="right"/>
      <w:pPr>
        <w:tabs>
          <w:tab w:val="num" w:pos="2520"/>
        </w:tabs>
        <w:ind w:left="2520" w:hanging="180"/>
      </w:pPr>
    </w:lvl>
    <w:lvl w:ilvl="3" w:tplc="53B0EDAA">
      <w:start w:val="1"/>
      <w:numFmt w:val="decimal"/>
      <w:lvlRestart w:val="0"/>
      <w:lvlText w:val="%4."/>
      <w:lvlJc w:val="left"/>
      <w:pPr>
        <w:tabs>
          <w:tab w:val="num" w:pos="3240"/>
        </w:tabs>
        <w:ind w:left="3240" w:hanging="360"/>
      </w:pPr>
    </w:lvl>
    <w:lvl w:ilvl="4" w:tplc="2A0C9770">
      <w:start w:val="1"/>
      <w:numFmt w:val="lowerLetter"/>
      <w:lvlRestart w:val="0"/>
      <w:lvlText w:val="%5."/>
      <w:lvlJc w:val="left"/>
      <w:pPr>
        <w:tabs>
          <w:tab w:val="num" w:pos="3960"/>
        </w:tabs>
        <w:ind w:left="3960" w:hanging="360"/>
      </w:pPr>
    </w:lvl>
    <w:lvl w:ilvl="5" w:tplc="38E05374">
      <w:start w:val="1"/>
      <w:numFmt w:val="lowerRoman"/>
      <w:lvlRestart w:val="0"/>
      <w:lvlText w:val="%6."/>
      <w:lvlJc w:val="right"/>
      <w:pPr>
        <w:tabs>
          <w:tab w:val="num" w:pos="4680"/>
        </w:tabs>
        <w:ind w:left="4680" w:hanging="180"/>
      </w:pPr>
    </w:lvl>
    <w:lvl w:ilvl="6" w:tplc="0A64046A">
      <w:start w:val="1"/>
      <w:numFmt w:val="decimal"/>
      <w:lvlRestart w:val="0"/>
      <w:lvlText w:val="%7."/>
      <w:lvlJc w:val="left"/>
      <w:pPr>
        <w:tabs>
          <w:tab w:val="num" w:pos="5400"/>
        </w:tabs>
        <w:ind w:left="5400" w:hanging="360"/>
      </w:pPr>
    </w:lvl>
    <w:lvl w:ilvl="7" w:tplc="B78618F4">
      <w:start w:val="1"/>
      <w:numFmt w:val="lowerLetter"/>
      <w:lvlRestart w:val="0"/>
      <w:lvlText w:val="%8."/>
      <w:lvlJc w:val="left"/>
      <w:pPr>
        <w:tabs>
          <w:tab w:val="num" w:pos="6120"/>
        </w:tabs>
        <w:ind w:left="6120" w:hanging="360"/>
      </w:pPr>
    </w:lvl>
    <w:lvl w:ilvl="8" w:tplc="C980CF3A">
      <w:start w:val="1"/>
      <w:numFmt w:val="lowerRoman"/>
      <w:lvlRestart w:val="0"/>
      <w:lvlText w:val="%9."/>
      <w:lvlJc w:val="right"/>
      <w:pPr>
        <w:tabs>
          <w:tab w:val="num" w:pos="6840"/>
        </w:tabs>
        <w:ind w:left="6840" w:hanging="180"/>
      </w:pPr>
    </w:lvl>
  </w:abstractNum>
  <w:abstractNum w:abstractNumId="1">
    <w:nsid w:val="00000025"/>
    <w:multiLevelType w:val="hybridMultilevel"/>
    <w:tmpl w:val="6152EEA6"/>
    <w:lvl w:ilvl="0" w:tplc="2AAC577E">
      <w:start w:val="1"/>
      <w:numFmt w:val="decimal"/>
      <w:lvlText w:val="%1."/>
      <w:lvlJc w:val="left"/>
      <w:pPr>
        <w:tabs>
          <w:tab w:val="num" w:pos="720"/>
        </w:tabs>
        <w:ind w:left="720" w:hanging="360"/>
      </w:pPr>
      <w:rPr>
        <w:rFonts w:hint="default"/>
        <w:b/>
      </w:rPr>
    </w:lvl>
    <w:lvl w:ilvl="1" w:tplc="E87C8ABA">
      <w:start w:val="1"/>
      <w:numFmt w:val="lowerLetter"/>
      <w:lvlText w:val="(%2)"/>
      <w:lvlJc w:val="left"/>
      <w:pPr>
        <w:tabs>
          <w:tab w:val="num" w:pos="1455"/>
        </w:tabs>
        <w:ind w:left="1455" w:hanging="375"/>
      </w:pPr>
      <w:rPr>
        <w:rFonts w:hint="default"/>
      </w:rPr>
    </w:lvl>
    <w:lvl w:ilvl="2" w:tplc="7C2C429C">
      <w:start w:val="1"/>
      <w:numFmt w:val="bullet"/>
      <w:lvlText w:val="-"/>
      <w:lvlJc w:val="left"/>
      <w:pPr>
        <w:tabs>
          <w:tab w:val="num" w:pos="2340"/>
        </w:tabs>
        <w:ind w:left="2340" w:hanging="360"/>
      </w:pPr>
      <w:rPr>
        <w:rFonts w:ascii="Times New Roman" w:eastAsia="Times New Roman" w:hAnsi="Times New Roman" w:cs="Times New Roman" w:hint="default"/>
      </w:rPr>
    </w:lvl>
    <w:lvl w:ilvl="3" w:tplc="EF7AC5B8">
      <w:start w:val="1"/>
      <w:numFmt w:val="lowerRoman"/>
      <w:lvlText w:val="%4."/>
      <w:lvlJc w:val="right"/>
      <w:pPr>
        <w:tabs>
          <w:tab w:val="num" w:pos="2880"/>
        </w:tabs>
        <w:ind w:left="2880" w:hanging="360"/>
      </w:pPr>
      <w:rPr>
        <w:rFonts w:hint="default"/>
      </w:rPr>
    </w:lvl>
    <w:lvl w:ilvl="4" w:tplc="DEC4A19E">
      <w:start w:val="4"/>
      <w:numFmt w:val="lowerLetter"/>
      <w:lvlText w:val="%5."/>
      <w:lvlJc w:val="left"/>
      <w:pPr>
        <w:tabs>
          <w:tab w:val="num" w:pos="3600"/>
        </w:tabs>
        <w:ind w:left="3600" w:hanging="360"/>
      </w:pPr>
      <w:rPr>
        <w:rFonts w:hint="default"/>
      </w:rPr>
    </w:lvl>
    <w:lvl w:ilvl="5" w:tplc="93803B56">
      <w:start w:val="1"/>
      <w:numFmt w:val="decimal"/>
      <w:lvlText w:val="%6)"/>
      <w:lvlJc w:val="left"/>
      <w:pPr>
        <w:tabs>
          <w:tab w:val="num" w:pos="4500"/>
        </w:tabs>
        <w:ind w:left="4500" w:hanging="360"/>
      </w:pPr>
      <w:rPr>
        <w:rFonts w:hint="default"/>
      </w:rPr>
    </w:lvl>
    <w:lvl w:ilvl="6" w:tplc="9F8076C2">
      <w:start w:val="1"/>
      <w:numFmt w:val="decimal"/>
      <w:lvlText w:val="(%7)"/>
      <w:lvlJc w:val="left"/>
      <w:pPr>
        <w:tabs>
          <w:tab w:val="num" w:pos="5040"/>
        </w:tabs>
        <w:ind w:left="5040" w:hanging="360"/>
      </w:pPr>
      <w:rPr>
        <w:rFonts w:hint="default"/>
      </w:rPr>
    </w:lvl>
    <w:lvl w:ilvl="7" w:tplc="85184C18">
      <w:start w:val="1"/>
      <w:numFmt w:val="lowerLetter"/>
      <w:lvlRestart w:val="0"/>
      <w:lvlText w:val="%8."/>
      <w:lvlJc w:val="left"/>
      <w:pPr>
        <w:tabs>
          <w:tab w:val="num" w:pos="5760"/>
        </w:tabs>
        <w:ind w:left="5760" w:hanging="360"/>
      </w:pPr>
    </w:lvl>
    <w:lvl w:ilvl="8" w:tplc="93220B08">
      <w:start w:val="1"/>
      <w:numFmt w:val="lowerRoman"/>
      <w:lvlRestart w:val="0"/>
      <w:lvlText w:val="%9."/>
      <w:lvlJc w:val="right"/>
      <w:pPr>
        <w:tabs>
          <w:tab w:val="num" w:pos="6480"/>
        </w:tabs>
        <w:ind w:left="6480" w:hanging="180"/>
      </w:pPr>
    </w:lvl>
  </w:abstractNum>
  <w:abstractNum w:abstractNumId="2">
    <w:nsid w:val="01500E4E"/>
    <w:multiLevelType w:val="multilevel"/>
    <w:tmpl w:val="F4A29A0E"/>
    <w:lvl w:ilvl="0">
      <w:start w:val="1"/>
      <w:numFmt w:val="lowerLetter"/>
      <w:lvlText w:val="(%1)"/>
      <w:lvlJc w:val="left"/>
      <w:pPr>
        <w:tabs>
          <w:tab w:val="num" w:pos="0"/>
        </w:tabs>
        <w:ind w:left="1571"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B1042E"/>
    <w:multiLevelType w:val="multilevel"/>
    <w:tmpl w:val="0CCC47D4"/>
    <w:lvl w:ilvl="0">
      <w:start w:val="1"/>
      <w:numFmt w:val="lowerLetter"/>
      <w:lvlText w:val="%1."/>
      <w:lvlJc w:val="left"/>
      <w:pPr>
        <w:tabs>
          <w:tab w:val="num" w:pos="0"/>
        </w:tabs>
        <w:ind w:left="720" w:hanging="360"/>
      </w:pPr>
      <w:rPr>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CB6373"/>
    <w:multiLevelType w:val="multilevel"/>
    <w:tmpl w:val="E5F47552"/>
    <w:lvl w:ilvl="0">
      <w:start w:val="1"/>
      <w:numFmt w:val="lowerRoman"/>
      <w:lvlText w:val="(%1)"/>
      <w:lvlJc w:val="left"/>
      <w:pPr>
        <w:tabs>
          <w:tab w:val="num" w:pos="0"/>
        </w:tabs>
        <w:ind w:left="1350" w:hanging="360"/>
      </w:pPr>
      <w:rPr>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3CE25A6"/>
    <w:multiLevelType w:val="multilevel"/>
    <w:tmpl w:val="2A882E70"/>
    <w:lvl w:ilvl="0">
      <w:start w:val="1"/>
      <w:numFmt w:val="lowerLetter"/>
      <w:lvlText w:val="(%1)"/>
      <w:lvlJc w:val="left"/>
      <w:pPr>
        <w:tabs>
          <w:tab w:val="num" w:pos="0"/>
        </w:tabs>
        <w:ind w:left="1890"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4E16154"/>
    <w:multiLevelType w:val="multilevel"/>
    <w:tmpl w:val="4E3EFF5E"/>
    <w:lvl w:ilvl="0">
      <w:start w:val="1"/>
      <w:numFmt w:val="lowerRoman"/>
      <w:lvlText w:val="(%1)"/>
      <w:lvlJc w:val="left"/>
      <w:pPr>
        <w:tabs>
          <w:tab w:val="num" w:pos="0"/>
        </w:tabs>
        <w:ind w:left="1530" w:hanging="360"/>
      </w:pPr>
      <w:rPr>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799224D"/>
    <w:multiLevelType w:val="multilevel"/>
    <w:tmpl w:val="3266CB80"/>
    <w:lvl w:ilvl="0">
      <w:start w:val="1"/>
      <w:numFmt w:val="lowerLetter"/>
      <w:lvlText w:val="%1)"/>
      <w:lvlJc w:val="left"/>
      <w:pPr>
        <w:tabs>
          <w:tab w:val="num" w:pos="0"/>
        </w:tabs>
        <w:ind w:left="1170" w:hanging="360"/>
      </w:pPr>
      <w:rPr>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85028F7"/>
    <w:multiLevelType w:val="multilevel"/>
    <w:tmpl w:val="7E0CFD3E"/>
    <w:lvl w:ilvl="0">
      <w:start w:val="1"/>
      <w:numFmt w:val="lowerLetter"/>
      <w:lvlText w:val="(%1)"/>
      <w:lvlJc w:val="left"/>
      <w:pPr>
        <w:tabs>
          <w:tab w:val="num" w:pos="0"/>
        </w:tabs>
        <w:ind w:left="288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D400782"/>
    <w:multiLevelType w:val="multilevel"/>
    <w:tmpl w:val="4FAC11D2"/>
    <w:lvl w:ilvl="0">
      <w:start w:val="1"/>
      <w:numFmt w:val="lowerLetter"/>
      <w:lvlText w:val="(%1)"/>
      <w:lvlJc w:val="left"/>
      <w:pPr>
        <w:tabs>
          <w:tab w:val="num" w:pos="0"/>
        </w:tabs>
        <w:ind w:left="189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03C0219"/>
    <w:multiLevelType w:val="multilevel"/>
    <w:tmpl w:val="6530417A"/>
    <w:lvl w:ilvl="0">
      <w:start w:val="1"/>
      <w:numFmt w:val="lowerLetter"/>
      <w:lvlText w:val="%1)"/>
      <w:lvlJc w:val="left"/>
      <w:pPr>
        <w:tabs>
          <w:tab w:val="num" w:pos="0"/>
        </w:tabs>
        <w:ind w:left="1350" w:hanging="360"/>
      </w:pPr>
      <w:rPr>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2667E44"/>
    <w:multiLevelType w:val="multilevel"/>
    <w:tmpl w:val="A4ACE800"/>
    <w:lvl w:ilvl="0">
      <w:start w:val="1"/>
      <w:numFmt w:val="decimal"/>
      <w:lvlText w:val="%1)"/>
      <w:lvlJc w:val="left"/>
      <w:pPr>
        <w:tabs>
          <w:tab w:val="num" w:pos="0"/>
        </w:tabs>
        <w:ind w:left="1170" w:hanging="360"/>
      </w:pPr>
      <w:rPr>
        <w:rFonts w:ascii="Times New Roman" w:hAnsi="Times New Roman" w:cs="Times New Roman"/>
        <w:color w:val="000000"/>
        <w:sz w:val="24"/>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28070AC"/>
    <w:multiLevelType w:val="multilevel"/>
    <w:tmpl w:val="B04014F2"/>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32C2B51"/>
    <w:multiLevelType w:val="multilevel"/>
    <w:tmpl w:val="00AC224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149D6FC5"/>
    <w:multiLevelType w:val="multilevel"/>
    <w:tmpl w:val="2E3ABBBC"/>
    <w:lvl w:ilvl="0">
      <w:start w:val="1"/>
      <w:numFmt w:val="lowerLetter"/>
      <w:lvlText w:val="(%1)"/>
      <w:lvlJc w:val="left"/>
      <w:pPr>
        <w:tabs>
          <w:tab w:val="num" w:pos="0"/>
        </w:tabs>
        <w:ind w:left="207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5190380"/>
    <w:multiLevelType w:val="multilevel"/>
    <w:tmpl w:val="CF988328"/>
    <w:lvl w:ilvl="0">
      <w:start w:val="1"/>
      <w:numFmt w:val="decimal"/>
      <w:lvlText w:val="%1."/>
      <w:lvlJc w:val="left"/>
      <w:pPr>
        <w:tabs>
          <w:tab w:val="num" w:pos="0"/>
        </w:tabs>
        <w:ind w:left="360" w:hanging="360"/>
      </w:pPr>
      <w:rPr>
        <w:rFonts w:ascii="Times New Roman" w:hAnsi="Times New Roman" w:cs="Times New Roman"/>
        <w:color w:val="000000"/>
        <w:sz w:val="36"/>
        <w:szCs w:val="24"/>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8C90178"/>
    <w:multiLevelType w:val="multilevel"/>
    <w:tmpl w:val="27E6E4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1C731836"/>
    <w:multiLevelType w:val="multilevel"/>
    <w:tmpl w:val="07F0CB8E"/>
    <w:lvl w:ilvl="0">
      <w:start w:val="1"/>
      <w:numFmt w:val="lowerRoman"/>
      <w:lvlText w:val="%1."/>
      <w:lvlJc w:val="right"/>
      <w:pPr>
        <w:tabs>
          <w:tab w:val="num" w:pos="0"/>
        </w:tabs>
        <w:ind w:left="144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C8F554F"/>
    <w:multiLevelType w:val="multilevel"/>
    <w:tmpl w:val="018EE130"/>
    <w:lvl w:ilvl="0">
      <w:start w:val="1"/>
      <w:numFmt w:val="lowerLetter"/>
      <w:lvlText w:val="(%1)"/>
      <w:lvlJc w:val="left"/>
      <w:pPr>
        <w:tabs>
          <w:tab w:val="num" w:pos="-360"/>
        </w:tabs>
        <w:ind w:left="2340"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D255566"/>
    <w:multiLevelType w:val="multilevel"/>
    <w:tmpl w:val="F6C2F252"/>
    <w:lvl w:ilvl="0">
      <w:start w:val="1"/>
      <w:numFmt w:val="lowerLetter"/>
      <w:lvlText w:val="%1)"/>
      <w:lvlJc w:val="left"/>
      <w:pPr>
        <w:tabs>
          <w:tab w:val="num" w:pos="0"/>
        </w:tabs>
        <w:ind w:left="720" w:hanging="360"/>
      </w:pPr>
      <w:rPr>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05C17A5"/>
    <w:multiLevelType w:val="multilevel"/>
    <w:tmpl w:val="9FC83452"/>
    <w:lvl w:ilvl="0">
      <w:start w:val="1"/>
      <w:numFmt w:val="lowerLetter"/>
      <w:lvlText w:val="(%1)"/>
      <w:lvlJc w:val="left"/>
      <w:pPr>
        <w:tabs>
          <w:tab w:val="num" w:pos="-90"/>
        </w:tabs>
        <w:ind w:left="198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5E467C2"/>
    <w:multiLevelType w:val="multilevel"/>
    <w:tmpl w:val="87902500"/>
    <w:lvl w:ilvl="0">
      <w:start w:val="1"/>
      <w:numFmt w:val="lowerRoman"/>
      <w:lvlText w:val="%1."/>
      <w:lvlJc w:val="right"/>
      <w:pPr>
        <w:tabs>
          <w:tab w:val="num" w:pos="0"/>
        </w:tabs>
        <w:ind w:left="1800" w:hanging="360"/>
      </w:pPr>
      <w:rPr>
        <w:b w:val="0"/>
        <w:i w:val="0"/>
        <w:color w:val="000000"/>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03111E3"/>
    <w:multiLevelType w:val="multilevel"/>
    <w:tmpl w:val="CC16FE58"/>
    <w:lvl w:ilvl="0">
      <w:start w:val="1"/>
      <w:numFmt w:val="lowerLetter"/>
      <w:lvlText w:val="(%1)"/>
      <w:lvlJc w:val="left"/>
      <w:pPr>
        <w:tabs>
          <w:tab w:val="num" w:pos="0"/>
        </w:tabs>
        <w:ind w:left="1530" w:hanging="360"/>
      </w:pPr>
      <w:rPr>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1D20B36"/>
    <w:multiLevelType w:val="multilevel"/>
    <w:tmpl w:val="919C88AE"/>
    <w:lvl w:ilvl="0">
      <w:start w:val="1"/>
      <w:numFmt w:val="lowerLetter"/>
      <w:lvlText w:val="%1)"/>
      <w:lvlJc w:val="left"/>
      <w:pPr>
        <w:tabs>
          <w:tab w:val="num" w:pos="0"/>
        </w:tabs>
        <w:ind w:left="1440" w:hanging="360"/>
      </w:pPr>
      <w:rPr>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64701D9"/>
    <w:multiLevelType w:val="multilevel"/>
    <w:tmpl w:val="17EE8E76"/>
    <w:lvl w:ilvl="0">
      <w:start w:val="1"/>
      <w:numFmt w:val="lowerLetter"/>
      <w:lvlText w:val="(%1)"/>
      <w:lvlJc w:val="left"/>
      <w:pPr>
        <w:tabs>
          <w:tab w:val="num" w:pos="0"/>
        </w:tabs>
        <w:ind w:left="1800"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6BB65B4"/>
    <w:multiLevelType w:val="multilevel"/>
    <w:tmpl w:val="0B0414BC"/>
    <w:lvl w:ilvl="0">
      <w:start w:val="1"/>
      <w:numFmt w:val="lowerLetter"/>
      <w:lvlText w:val="(%1)"/>
      <w:lvlJc w:val="left"/>
      <w:pPr>
        <w:tabs>
          <w:tab w:val="num" w:pos="-180"/>
        </w:tabs>
        <w:ind w:left="234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96C34A9"/>
    <w:multiLevelType w:val="multilevel"/>
    <w:tmpl w:val="F976E6C2"/>
    <w:lvl w:ilvl="0">
      <w:start w:val="1"/>
      <w:numFmt w:val="lowerLetter"/>
      <w:lvlText w:val="(%1)"/>
      <w:lvlJc w:val="left"/>
      <w:pPr>
        <w:tabs>
          <w:tab w:val="num" w:pos="0"/>
        </w:tabs>
        <w:ind w:left="216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A371827"/>
    <w:multiLevelType w:val="multilevel"/>
    <w:tmpl w:val="6CC0A268"/>
    <w:lvl w:ilvl="0">
      <w:start w:val="1"/>
      <w:numFmt w:val="decimal"/>
      <w:lvlText w:val="%1."/>
      <w:lvlJc w:val="left"/>
      <w:pPr>
        <w:tabs>
          <w:tab w:val="num" w:pos="0"/>
        </w:tabs>
        <w:ind w:left="720" w:hanging="360"/>
      </w:pPr>
      <w:rPr>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A435198"/>
    <w:multiLevelType w:val="multilevel"/>
    <w:tmpl w:val="DC52CB82"/>
    <w:lvl w:ilvl="0">
      <w:start w:val="1"/>
      <w:numFmt w:val="lowerLetter"/>
      <w:lvlText w:val="%1)"/>
      <w:lvlJc w:val="left"/>
      <w:pPr>
        <w:tabs>
          <w:tab w:val="num" w:pos="90"/>
        </w:tabs>
        <w:ind w:left="216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A9701E7"/>
    <w:multiLevelType w:val="multilevel"/>
    <w:tmpl w:val="7394701A"/>
    <w:lvl w:ilvl="0">
      <w:start w:val="1"/>
      <w:numFmt w:val="lowerRoman"/>
      <w:lvlText w:val="%1."/>
      <w:lvlJc w:val="right"/>
      <w:pPr>
        <w:tabs>
          <w:tab w:val="num" w:pos="0"/>
        </w:tabs>
        <w:ind w:left="1440" w:hanging="360"/>
      </w:pPr>
      <w:rPr>
        <w:rFonts w:ascii="Cambria" w:hAnsi="Cambria" w:cs="Cambria"/>
        <w:b w:val="0"/>
        <w:bCs/>
        <w:kern w:val="2"/>
        <w:sz w:val="24"/>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F07431E"/>
    <w:multiLevelType w:val="multilevel"/>
    <w:tmpl w:val="2D742208"/>
    <w:lvl w:ilvl="0">
      <w:start w:val="1"/>
      <w:numFmt w:val="lowerLetter"/>
      <w:lvlText w:val="(%1)"/>
      <w:lvlJc w:val="left"/>
      <w:pPr>
        <w:tabs>
          <w:tab w:val="num" w:pos="90"/>
        </w:tabs>
        <w:ind w:left="216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FA975D9"/>
    <w:multiLevelType w:val="multilevel"/>
    <w:tmpl w:val="CB146F00"/>
    <w:lvl w:ilvl="0">
      <w:start w:val="1"/>
      <w:numFmt w:val="lowerLetter"/>
      <w:lvlText w:val="%1)"/>
      <w:lvlJc w:val="left"/>
      <w:pPr>
        <w:tabs>
          <w:tab w:val="num" w:pos="0"/>
        </w:tabs>
        <w:ind w:left="720" w:hanging="360"/>
      </w:pPr>
      <w:rPr>
        <w:rFonts w:ascii="Times New Roman" w:hAnsi="Times New Roman" w:cs="Times New Roman"/>
        <w:color w:val="000000"/>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1201AAB"/>
    <w:multiLevelType w:val="multilevel"/>
    <w:tmpl w:val="984C0C12"/>
    <w:lvl w:ilvl="0">
      <w:start w:val="1"/>
      <w:numFmt w:val="decimal"/>
      <w:lvlText w:val="%1)"/>
      <w:lvlJc w:val="left"/>
      <w:pPr>
        <w:tabs>
          <w:tab w:val="num" w:pos="0"/>
        </w:tabs>
        <w:ind w:left="360" w:hanging="360"/>
      </w:pPr>
      <w:rPr>
        <w:rFonts w:ascii="Times New Roman" w:hAnsi="Times New Roman" w:cs="Times New Roman"/>
        <w:b/>
        <w:color w:val="000000"/>
        <w:sz w:val="28"/>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1291161"/>
    <w:multiLevelType w:val="multilevel"/>
    <w:tmpl w:val="B27E3C36"/>
    <w:lvl w:ilvl="0">
      <w:start w:val="1"/>
      <w:numFmt w:val="lowerRoman"/>
      <w:lvlText w:val="(%1)"/>
      <w:lvlJc w:val="left"/>
      <w:pPr>
        <w:tabs>
          <w:tab w:val="num" w:pos="0"/>
        </w:tabs>
        <w:ind w:left="135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4320091"/>
    <w:multiLevelType w:val="multilevel"/>
    <w:tmpl w:val="F77E437A"/>
    <w:lvl w:ilvl="0">
      <w:start w:val="1"/>
      <w:numFmt w:val="lowerLetter"/>
      <w:lvlText w:val="(%1)"/>
      <w:lvlJc w:val="left"/>
      <w:pPr>
        <w:tabs>
          <w:tab w:val="num" w:pos="1530"/>
        </w:tabs>
        <w:ind w:left="1530"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A682C0A"/>
    <w:multiLevelType w:val="multilevel"/>
    <w:tmpl w:val="7D9C662E"/>
    <w:lvl w:ilvl="0">
      <w:start w:val="1"/>
      <w:numFmt w:val="lowerLetter"/>
      <w:lvlText w:val="(%1)"/>
      <w:lvlJc w:val="left"/>
      <w:pPr>
        <w:tabs>
          <w:tab w:val="num" w:pos="0"/>
        </w:tabs>
        <w:ind w:left="2520"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D30773D"/>
    <w:multiLevelType w:val="multilevel"/>
    <w:tmpl w:val="4D90F996"/>
    <w:lvl w:ilvl="0">
      <w:start w:val="1"/>
      <w:numFmt w:val="lowerRoman"/>
      <w:lvlText w:val="(%1)"/>
      <w:lvlJc w:val="left"/>
      <w:pPr>
        <w:tabs>
          <w:tab w:val="num" w:pos="0"/>
        </w:tabs>
        <w:ind w:left="1800" w:hanging="720"/>
      </w:pPr>
      <w:rPr>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E7A6243"/>
    <w:multiLevelType w:val="multilevel"/>
    <w:tmpl w:val="FD368740"/>
    <w:lvl w:ilvl="0">
      <w:start w:val="1"/>
      <w:numFmt w:val="lowerLetter"/>
      <w:lvlText w:val="(%1)"/>
      <w:lvlJc w:val="left"/>
      <w:pPr>
        <w:tabs>
          <w:tab w:val="num" w:pos="0"/>
        </w:tabs>
        <w:ind w:left="1530" w:hanging="360"/>
      </w:pPr>
      <w:rPr>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13530CB"/>
    <w:multiLevelType w:val="multilevel"/>
    <w:tmpl w:val="342A9FCC"/>
    <w:lvl w:ilvl="0">
      <w:start w:val="1"/>
      <w:numFmt w:val="lowerRoman"/>
      <w:lvlText w:val="%1."/>
      <w:lvlJc w:val="right"/>
      <w:pPr>
        <w:tabs>
          <w:tab w:val="num" w:pos="0"/>
        </w:tabs>
        <w:ind w:left="3240" w:hanging="360"/>
      </w:pPr>
      <w:rPr>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2D21561"/>
    <w:multiLevelType w:val="multilevel"/>
    <w:tmpl w:val="9DA8E368"/>
    <w:lvl w:ilvl="0">
      <w:start w:val="1"/>
      <w:numFmt w:val="lowerLetter"/>
      <w:lvlText w:val="(%1)"/>
      <w:lvlJc w:val="left"/>
      <w:pPr>
        <w:tabs>
          <w:tab w:val="num" w:pos="0"/>
        </w:tabs>
        <w:ind w:left="1800"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8241FC0"/>
    <w:multiLevelType w:val="multilevel"/>
    <w:tmpl w:val="87F0A34E"/>
    <w:lvl w:ilvl="0">
      <w:start w:val="1"/>
      <w:numFmt w:val="lowerRoman"/>
      <w:lvlText w:val="(%1)"/>
      <w:lvlJc w:val="left"/>
      <w:pPr>
        <w:tabs>
          <w:tab w:val="num" w:pos="0"/>
        </w:tabs>
        <w:ind w:left="1530" w:hanging="360"/>
      </w:pPr>
      <w:rPr>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C5D1E3B"/>
    <w:multiLevelType w:val="multilevel"/>
    <w:tmpl w:val="FCC01754"/>
    <w:lvl w:ilvl="0">
      <w:start w:val="1"/>
      <w:numFmt w:val="lowerLetter"/>
      <w:lvlText w:val="(%1)"/>
      <w:lvlJc w:val="left"/>
      <w:pPr>
        <w:tabs>
          <w:tab w:val="num" w:pos="0"/>
        </w:tabs>
        <w:ind w:left="1530" w:hanging="360"/>
      </w:pPr>
      <w:rPr>
        <w:b w:val="0"/>
        <w:color w:val="000000"/>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C777BE5"/>
    <w:multiLevelType w:val="multilevel"/>
    <w:tmpl w:val="93F8F96A"/>
    <w:lvl w:ilvl="0">
      <w:start w:val="1"/>
      <w:numFmt w:val="lowerLetter"/>
      <w:lvlText w:val="(%1)"/>
      <w:lvlJc w:val="left"/>
      <w:pPr>
        <w:tabs>
          <w:tab w:val="num" w:pos="-90"/>
        </w:tabs>
        <w:ind w:left="198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D3160DB"/>
    <w:multiLevelType w:val="multilevel"/>
    <w:tmpl w:val="FE36F2A2"/>
    <w:lvl w:ilvl="0">
      <w:start w:val="1"/>
      <w:numFmt w:val="decimal"/>
      <w:lvlText w:val="%1)"/>
      <w:lvlJc w:val="left"/>
      <w:pPr>
        <w:tabs>
          <w:tab w:val="num" w:pos="0"/>
        </w:tabs>
        <w:ind w:left="720" w:hanging="360"/>
      </w:pPr>
      <w:rPr>
        <w:rFonts w:ascii="Times New Roman" w:hAnsi="Times New Roman" w:cs="Times New Roman"/>
        <w:color w:val="000000"/>
        <w:sz w:val="28"/>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92D2F6F"/>
    <w:multiLevelType w:val="multilevel"/>
    <w:tmpl w:val="CEB814AA"/>
    <w:lvl w:ilvl="0">
      <w:start w:val="1"/>
      <w:numFmt w:val="lowerLetter"/>
      <w:lvlText w:val="%1)"/>
      <w:lvlJc w:val="left"/>
      <w:pPr>
        <w:tabs>
          <w:tab w:val="num" w:pos="0"/>
        </w:tabs>
        <w:ind w:left="720" w:hanging="360"/>
      </w:pPr>
      <w:rPr>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99B230B"/>
    <w:multiLevelType w:val="multilevel"/>
    <w:tmpl w:val="49849EAC"/>
    <w:lvl w:ilvl="0">
      <w:start w:val="1"/>
      <w:numFmt w:val="lowerRoman"/>
      <w:lvlText w:val="(%1)"/>
      <w:lvlJc w:val="left"/>
      <w:pPr>
        <w:tabs>
          <w:tab w:val="num" w:pos="0"/>
        </w:tabs>
        <w:ind w:left="15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6BCD7197"/>
    <w:multiLevelType w:val="multilevel"/>
    <w:tmpl w:val="EB466B3C"/>
    <w:lvl w:ilvl="0">
      <w:start w:val="1"/>
      <w:numFmt w:val="lowerLetter"/>
      <w:lvlText w:val="(%1)"/>
      <w:lvlJc w:val="left"/>
      <w:pPr>
        <w:tabs>
          <w:tab w:val="num" w:pos="0"/>
        </w:tabs>
        <w:ind w:left="2520" w:hanging="360"/>
      </w:pPr>
      <w:rPr>
        <w:b w:val="0"/>
        <w:color w:val="000000"/>
        <w:lang w:val="sw-KE"/>
      </w:rPr>
    </w:lvl>
    <w:lvl w:ilvl="1">
      <w:start w:val="1"/>
      <w:numFmt w:val="lowerLetter"/>
      <w:lvlText w:val="%2."/>
      <w:lvlJc w:val="left"/>
      <w:pPr>
        <w:tabs>
          <w:tab w:val="num" w:pos="0"/>
        </w:tabs>
        <w:ind w:left="3240" w:hanging="360"/>
      </w:pPr>
      <w:rPr>
        <w:lang w:val="sw-KE"/>
      </w:r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7">
    <w:nsid w:val="716757F9"/>
    <w:multiLevelType w:val="multilevel"/>
    <w:tmpl w:val="8C587C98"/>
    <w:lvl w:ilvl="0">
      <w:start w:val="1"/>
      <w:numFmt w:val="lowerRoman"/>
      <w:lvlText w:val="%1."/>
      <w:lvlJc w:val="right"/>
      <w:pPr>
        <w:tabs>
          <w:tab w:val="num" w:pos="0"/>
        </w:tabs>
        <w:ind w:left="1560" w:hanging="360"/>
      </w:pPr>
      <w:rPr>
        <w:b w:val="0"/>
        <w:i w:val="0"/>
        <w:color w:val="000000"/>
      </w:rPr>
    </w:lvl>
    <w:lvl w:ilvl="1">
      <w:start w:val="1"/>
      <w:numFmt w:val="lowerLetter"/>
      <w:lvlText w:val="%2."/>
      <w:lvlJc w:val="left"/>
      <w:pPr>
        <w:tabs>
          <w:tab w:val="num" w:pos="0"/>
        </w:tabs>
        <w:ind w:left="2280" w:hanging="360"/>
      </w:pPr>
    </w:lvl>
    <w:lvl w:ilvl="2">
      <w:start w:val="1"/>
      <w:numFmt w:val="lowerRoman"/>
      <w:lvlText w:val="%3."/>
      <w:lvlJc w:val="right"/>
      <w:pPr>
        <w:tabs>
          <w:tab w:val="num" w:pos="0"/>
        </w:tabs>
        <w:ind w:left="3000" w:hanging="180"/>
      </w:pPr>
    </w:lvl>
    <w:lvl w:ilvl="3">
      <w:start w:val="1"/>
      <w:numFmt w:val="decimal"/>
      <w:lvlText w:val="%4."/>
      <w:lvlJc w:val="left"/>
      <w:pPr>
        <w:tabs>
          <w:tab w:val="num" w:pos="0"/>
        </w:tabs>
        <w:ind w:left="3720" w:hanging="360"/>
      </w:pPr>
    </w:lvl>
    <w:lvl w:ilvl="4">
      <w:start w:val="1"/>
      <w:numFmt w:val="lowerLetter"/>
      <w:lvlText w:val="%5."/>
      <w:lvlJc w:val="left"/>
      <w:pPr>
        <w:tabs>
          <w:tab w:val="num" w:pos="0"/>
        </w:tabs>
        <w:ind w:left="4440" w:hanging="360"/>
      </w:pPr>
    </w:lvl>
    <w:lvl w:ilvl="5">
      <w:start w:val="1"/>
      <w:numFmt w:val="lowerRoman"/>
      <w:lvlText w:val="%6."/>
      <w:lvlJc w:val="right"/>
      <w:pPr>
        <w:tabs>
          <w:tab w:val="num" w:pos="0"/>
        </w:tabs>
        <w:ind w:left="5160" w:hanging="180"/>
      </w:pPr>
    </w:lvl>
    <w:lvl w:ilvl="6">
      <w:start w:val="1"/>
      <w:numFmt w:val="decimal"/>
      <w:lvlText w:val="%7."/>
      <w:lvlJc w:val="left"/>
      <w:pPr>
        <w:tabs>
          <w:tab w:val="num" w:pos="0"/>
        </w:tabs>
        <w:ind w:left="5880" w:hanging="360"/>
      </w:pPr>
    </w:lvl>
    <w:lvl w:ilvl="7">
      <w:start w:val="1"/>
      <w:numFmt w:val="lowerLetter"/>
      <w:lvlText w:val="%8."/>
      <w:lvlJc w:val="left"/>
      <w:pPr>
        <w:tabs>
          <w:tab w:val="num" w:pos="0"/>
        </w:tabs>
        <w:ind w:left="6600" w:hanging="360"/>
      </w:pPr>
    </w:lvl>
    <w:lvl w:ilvl="8">
      <w:start w:val="1"/>
      <w:numFmt w:val="lowerRoman"/>
      <w:lvlText w:val="%9."/>
      <w:lvlJc w:val="right"/>
      <w:pPr>
        <w:tabs>
          <w:tab w:val="num" w:pos="0"/>
        </w:tabs>
        <w:ind w:left="7320" w:hanging="180"/>
      </w:pPr>
    </w:lvl>
  </w:abstractNum>
  <w:abstractNum w:abstractNumId="48">
    <w:nsid w:val="72771DBC"/>
    <w:multiLevelType w:val="hybridMultilevel"/>
    <w:tmpl w:val="F91E9464"/>
    <w:lvl w:ilvl="0" w:tplc="5BAAF310">
      <w:start w:val="1"/>
      <w:numFmt w:val="lowerRoman"/>
      <w:lvlText w:val="%1."/>
      <w:lvlJc w:val="right"/>
      <w:pPr>
        <w:ind w:left="720" w:hanging="360"/>
      </w:pPr>
    </w:lvl>
    <w:lvl w:ilvl="1" w:tplc="4C42E75A" w:tentative="1">
      <w:start w:val="1"/>
      <w:numFmt w:val="lowerLetter"/>
      <w:lvlText w:val="%2."/>
      <w:lvlJc w:val="left"/>
      <w:pPr>
        <w:ind w:left="1440" w:hanging="360"/>
      </w:pPr>
    </w:lvl>
    <w:lvl w:ilvl="2" w:tplc="023AC79C" w:tentative="1">
      <w:start w:val="1"/>
      <w:numFmt w:val="lowerRoman"/>
      <w:lvlText w:val="%3."/>
      <w:lvlJc w:val="right"/>
      <w:pPr>
        <w:ind w:left="2160" w:hanging="180"/>
      </w:pPr>
    </w:lvl>
    <w:lvl w:ilvl="3" w:tplc="647C80FE" w:tentative="1">
      <w:start w:val="1"/>
      <w:numFmt w:val="decimal"/>
      <w:lvlText w:val="%4."/>
      <w:lvlJc w:val="left"/>
      <w:pPr>
        <w:ind w:left="2880" w:hanging="360"/>
      </w:pPr>
    </w:lvl>
    <w:lvl w:ilvl="4" w:tplc="0F8E2868" w:tentative="1">
      <w:start w:val="1"/>
      <w:numFmt w:val="lowerLetter"/>
      <w:lvlText w:val="%5."/>
      <w:lvlJc w:val="left"/>
      <w:pPr>
        <w:ind w:left="3600" w:hanging="360"/>
      </w:pPr>
    </w:lvl>
    <w:lvl w:ilvl="5" w:tplc="64163BB8" w:tentative="1">
      <w:start w:val="1"/>
      <w:numFmt w:val="lowerRoman"/>
      <w:lvlText w:val="%6."/>
      <w:lvlJc w:val="right"/>
      <w:pPr>
        <w:ind w:left="4320" w:hanging="180"/>
      </w:pPr>
    </w:lvl>
    <w:lvl w:ilvl="6" w:tplc="66EE0FD8" w:tentative="1">
      <w:start w:val="1"/>
      <w:numFmt w:val="decimal"/>
      <w:lvlText w:val="%7."/>
      <w:lvlJc w:val="left"/>
      <w:pPr>
        <w:ind w:left="5040" w:hanging="360"/>
      </w:pPr>
    </w:lvl>
    <w:lvl w:ilvl="7" w:tplc="2C448332" w:tentative="1">
      <w:start w:val="1"/>
      <w:numFmt w:val="lowerLetter"/>
      <w:lvlText w:val="%8."/>
      <w:lvlJc w:val="left"/>
      <w:pPr>
        <w:ind w:left="5760" w:hanging="360"/>
      </w:pPr>
    </w:lvl>
    <w:lvl w:ilvl="8" w:tplc="B57275D2" w:tentative="1">
      <w:start w:val="1"/>
      <w:numFmt w:val="lowerRoman"/>
      <w:lvlText w:val="%9."/>
      <w:lvlJc w:val="right"/>
      <w:pPr>
        <w:ind w:left="6480" w:hanging="180"/>
      </w:pPr>
    </w:lvl>
  </w:abstractNum>
  <w:abstractNum w:abstractNumId="49">
    <w:nsid w:val="740B17A0"/>
    <w:multiLevelType w:val="multilevel"/>
    <w:tmpl w:val="38AEC2F8"/>
    <w:lvl w:ilvl="0">
      <w:start w:val="1"/>
      <w:numFmt w:val="lowerLetter"/>
      <w:lvlText w:val="%1)"/>
      <w:lvlJc w:val="left"/>
      <w:pPr>
        <w:tabs>
          <w:tab w:val="num" w:pos="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42E5DCC"/>
    <w:multiLevelType w:val="multilevel"/>
    <w:tmpl w:val="3CBE9D00"/>
    <w:lvl w:ilvl="0">
      <w:start w:val="1"/>
      <w:numFmt w:val="lowerLetter"/>
      <w:lvlText w:val="(%1)"/>
      <w:lvlJc w:val="left"/>
      <w:pPr>
        <w:tabs>
          <w:tab w:val="num" w:pos="0"/>
        </w:tabs>
        <w:ind w:left="2160" w:hanging="360"/>
      </w:pPr>
      <w:rPr>
        <w:b w:val="0"/>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753F4FB7"/>
    <w:multiLevelType w:val="hybridMultilevel"/>
    <w:tmpl w:val="ED821818"/>
    <w:lvl w:ilvl="0" w:tplc="81EA9774">
      <w:start w:val="1"/>
      <w:numFmt w:val="decimal"/>
      <w:lvlText w:val="%1."/>
      <w:lvlJc w:val="left"/>
      <w:pPr>
        <w:ind w:left="720" w:hanging="360"/>
      </w:pPr>
      <w:rPr>
        <w:rFonts w:hint="default"/>
        <w:b/>
      </w:rPr>
    </w:lvl>
    <w:lvl w:ilvl="1" w:tplc="C996F4EC" w:tentative="1">
      <w:start w:val="1"/>
      <w:numFmt w:val="lowerLetter"/>
      <w:lvlText w:val="%2."/>
      <w:lvlJc w:val="left"/>
      <w:pPr>
        <w:ind w:left="1440" w:hanging="360"/>
      </w:pPr>
    </w:lvl>
    <w:lvl w:ilvl="2" w:tplc="C6C03506" w:tentative="1">
      <w:start w:val="1"/>
      <w:numFmt w:val="lowerRoman"/>
      <w:lvlText w:val="%3."/>
      <w:lvlJc w:val="right"/>
      <w:pPr>
        <w:ind w:left="2160" w:hanging="180"/>
      </w:pPr>
    </w:lvl>
    <w:lvl w:ilvl="3" w:tplc="7D1E8712" w:tentative="1">
      <w:start w:val="1"/>
      <w:numFmt w:val="decimal"/>
      <w:lvlText w:val="%4."/>
      <w:lvlJc w:val="left"/>
      <w:pPr>
        <w:ind w:left="2880" w:hanging="360"/>
      </w:pPr>
    </w:lvl>
    <w:lvl w:ilvl="4" w:tplc="625CE340" w:tentative="1">
      <w:start w:val="1"/>
      <w:numFmt w:val="lowerLetter"/>
      <w:lvlText w:val="%5."/>
      <w:lvlJc w:val="left"/>
      <w:pPr>
        <w:ind w:left="3600" w:hanging="360"/>
      </w:pPr>
    </w:lvl>
    <w:lvl w:ilvl="5" w:tplc="B93CC9FE" w:tentative="1">
      <w:start w:val="1"/>
      <w:numFmt w:val="lowerRoman"/>
      <w:lvlText w:val="%6."/>
      <w:lvlJc w:val="right"/>
      <w:pPr>
        <w:ind w:left="4320" w:hanging="180"/>
      </w:pPr>
    </w:lvl>
    <w:lvl w:ilvl="6" w:tplc="935A7F5A" w:tentative="1">
      <w:start w:val="1"/>
      <w:numFmt w:val="decimal"/>
      <w:lvlText w:val="%7."/>
      <w:lvlJc w:val="left"/>
      <w:pPr>
        <w:ind w:left="5040" w:hanging="360"/>
      </w:pPr>
    </w:lvl>
    <w:lvl w:ilvl="7" w:tplc="3E02469E" w:tentative="1">
      <w:start w:val="1"/>
      <w:numFmt w:val="lowerLetter"/>
      <w:lvlText w:val="%8."/>
      <w:lvlJc w:val="left"/>
      <w:pPr>
        <w:ind w:left="5760" w:hanging="360"/>
      </w:pPr>
    </w:lvl>
    <w:lvl w:ilvl="8" w:tplc="7B68DC8C" w:tentative="1">
      <w:start w:val="1"/>
      <w:numFmt w:val="lowerRoman"/>
      <w:lvlText w:val="%9."/>
      <w:lvlJc w:val="right"/>
      <w:pPr>
        <w:ind w:left="6480" w:hanging="180"/>
      </w:pPr>
    </w:lvl>
  </w:abstractNum>
  <w:abstractNum w:abstractNumId="52">
    <w:nsid w:val="7DF16901"/>
    <w:multiLevelType w:val="multilevel"/>
    <w:tmpl w:val="35CEA532"/>
    <w:lvl w:ilvl="0">
      <w:start w:val="1"/>
      <w:numFmt w:val="lowerLetter"/>
      <w:lvlText w:val="(%1)"/>
      <w:lvlJc w:val="left"/>
      <w:pPr>
        <w:tabs>
          <w:tab w:val="num" w:pos="0"/>
        </w:tabs>
        <w:ind w:left="207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7EF96690"/>
    <w:multiLevelType w:val="multilevel"/>
    <w:tmpl w:val="E5441DE8"/>
    <w:lvl w:ilvl="0">
      <w:start w:val="1"/>
      <w:numFmt w:val="lowerLetter"/>
      <w:lvlText w:val="%1)"/>
      <w:lvlJc w:val="left"/>
      <w:pPr>
        <w:tabs>
          <w:tab w:val="num" w:pos="0"/>
        </w:tabs>
        <w:ind w:left="720" w:hanging="360"/>
      </w:pPr>
      <w:rPr>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7F6D5952"/>
    <w:multiLevelType w:val="multilevel"/>
    <w:tmpl w:val="CD78303E"/>
    <w:lvl w:ilvl="0">
      <w:start w:val="1"/>
      <w:numFmt w:val="decimal"/>
      <w:lvlText w:val="%1)"/>
      <w:lvlJc w:val="left"/>
      <w:pPr>
        <w:tabs>
          <w:tab w:val="num" w:pos="0"/>
        </w:tabs>
        <w:ind w:left="1713" w:hanging="360"/>
      </w:pPr>
      <w:rPr>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7FEB2A56"/>
    <w:multiLevelType w:val="multilevel"/>
    <w:tmpl w:val="B5FC33CE"/>
    <w:lvl w:ilvl="0">
      <w:start w:val="1"/>
      <w:numFmt w:val="lowerRoman"/>
      <w:lvlText w:val="(%1)"/>
      <w:lvlJc w:val="left"/>
      <w:pPr>
        <w:tabs>
          <w:tab w:val="num" w:pos="0"/>
        </w:tabs>
        <w:ind w:left="1530" w:hanging="360"/>
      </w:pPr>
      <w:rPr>
        <w:color w:val="000000"/>
        <w:lang w:val="sw-K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2"/>
  </w:num>
  <w:num w:numId="3">
    <w:abstractNumId w:val="36"/>
  </w:num>
  <w:num w:numId="4">
    <w:abstractNumId w:val="34"/>
  </w:num>
  <w:num w:numId="5">
    <w:abstractNumId w:val="14"/>
  </w:num>
  <w:num w:numId="6">
    <w:abstractNumId w:val="38"/>
  </w:num>
  <w:num w:numId="7">
    <w:abstractNumId w:val="54"/>
  </w:num>
  <w:num w:numId="8">
    <w:abstractNumId w:val="3"/>
  </w:num>
  <w:num w:numId="9">
    <w:abstractNumId w:val="10"/>
  </w:num>
  <w:num w:numId="10">
    <w:abstractNumId w:val="21"/>
  </w:num>
  <w:num w:numId="11">
    <w:abstractNumId w:val="43"/>
  </w:num>
  <w:num w:numId="12">
    <w:abstractNumId w:val="45"/>
  </w:num>
  <w:num w:numId="13">
    <w:abstractNumId w:val="39"/>
  </w:num>
  <w:num w:numId="14">
    <w:abstractNumId w:val="37"/>
  </w:num>
  <w:num w:numId="15">
    <w:abstractNumId w:val="6"/>
  </w:num>
  <w:num w:numId="16">
    <w:abstractNumId w:val="27"/>
  </w:num>
  <w:num w:numId="17">
    <w:abstractNumId w:val="46"/>
  </w:num>
  <w:num w:numId="18">
    <w:abstractNumId w:val="17"/>
  </w:num>
  <w:num w:numId="19">
    <w:abstractNumId w:val="33"/>
  </w:num>
  <w:num w:numId="20">
    <w:abstractNumId w:val="20"/>
  </w:num>
  <w:num w:numId="21">
    <w:abstractNumId w:val="35"/>
  </w:num>
  <w:num w:numId="22">
    <w:abstractNumId w:val="30"/>
  </w:num>
  <w:num w:numId="23">
    <w:abstractNumId w:val="47"/>
  </w:num>
  <w:num w:numId="24">
    <w:abstractNumId w:val="16"/>
  </w:num>
  <w:num w:numId="25">
    <w:abstractNumId w:val="32"/>
  </w:num>
  <w:num w:numId="26">
    <w:abstractNumId w:val="25"/>
  </w:num>
  <w:num w:numId="27">
    <w:abstractNumId w:val="50"/>
  </w:num>
  <w:num w:numId="28">
    <w:abstractNumId w:val="29"/>
  </w:num>
  <w:num w:numId="29">
    <w:abstractNumId w:val="18"/>
  </w:num>
  <w:num w:numId="30">
    <w:abstractNumId w:val="24"/>
  </w:num>
  <w:num w:numId="31">
    <w:abstractNumId w:val="41"/>
  </w:num>
  <w:num w:numId="32">
    <w:abstractNumId w:val="26"/>
  </w:num>
  <w:num w:numId="33">
    <w:abstractNumId w:val="22"/>
  </w:num>
  <w:num w:numId="34">
    <w:abstractNumId w:val="5"/>
  </w:num>
  <w:num w:numId="35">
    <w:abstractNumId w:val="55"/>
  </w:num>
  <w:num w:numId="36">
    <w:abstractNumId w:val="44"/>
  </w:num>
  <w:num w:numId="37">
    <w:abstractNumId w:val="15"/>
  </w:num>
  <w:num w:numId="38">
    <w:abstractNumId w:val="9"/>
  </w:num>
  <w:num w:numId="39">
    <w:abstractNumId w:val="11"/>
  </w:num>
  <w:num w:numId="40">
    <w:abstractNumId w:val="4"/>
  </w:num>
  <w:num w:numId="41">
    <w:abstractNumId w:val="23"/>
  </w:num>
  <w:num w:numId="42">
    <w:abstractNumId w:val="8"/>
  </w:num>
  <w:num w:numId="43">
    <w:abstractNumId w:val="49"/>
  </w:num>
  <w:num w:numId="44">
    <w:abstractNumId w:val="19"/>
  </w:num>
  <w:num w:numId="45">
    <w:abstractNumId w:val="53"/>
  </w:num>
  <w:num w:numId="46">
    <w:abstractNumId w:val="42"/>
  </w:num>
  <w:num w:numId="47">
    <w:abstractNumId w:val="12"/>
  </w:num>
  <w:num w:numId="48">
    <w:abstractNumId w:val="52"/>
  </w:num>
  <w:num w:numId="49">
    <w:abstractNumId w:val="7"/>
  </w:num>
  <w:num w:numId="50">
    <w:abstractNumId w:val="31"/>
  </w:num>
  <w:num w:numId="51">
    <w:abstractNumId w:val="40"/>
  </w:num>
  <w:num w:numId="52">
    <w:abstractNumId w:val="1"/>
  </w:num>
  <w:num w:numId="53">
    <w:abstractNumId w:val="0"/>
  </w:num>
  <w:num w:numId="54">
    <w:abstractNumId w:val="48"/>
  </w:num>
  <w:num w:numId="55">
    <w:abstractNumId w:val="28"/>
  </w:num>
  <w:num w:numId="56">
    <w:abstractNumId w:val="5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2ccfdcc0e39bd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8F"/>
    <w:rsid w:val="00011B68"/>
    <w:rsid w:val="00024642"/>
    <w:rsid w:val="0002515E"/>
    <w:rsid w:val="0003048F"/>
    <w:rsid w:val="00037C83"/>
    <w:rsid w:val="0004328F"/>
    <w:rsid w:val="00056354"/>
    <w:rsid w:val="00056931"/>
    <w:rsid w:val="00076278"/>
    <w:rsid w:val="001034D9"/>
    <w:rsid w:val="0011021A"/>
    <w:rsid w:val="00111DE8"/>
    <w:rsid w:val="001230C8"/>
    <w:rsid w:val="00126443"/>
    <w:rsid w:val="00144502"/>
    <w:rsid w:val="00197159"/>
    <w:rsid w:val="001A1D78"/>
    <w:rsid w:val="001C6A11"/>
    <w:rsid w:val="001F34DB"/>
    <w:rsid w:val="001F5C7E"/>
    <w:rsid w:val="00211AC8"/>
    <w:rsid w:val="002146CF"/>
    <w:rsid w:val="00231046"/>
    <w:rsid w:val="00252E9B"/>
    <w:rsid w:val="002667C3"/>
    <w:rsid w:val="00272389"/>
    <w:rsid w:val="002E6AA7"/>
    <w:rsid w:val="003235EC"/>
    <w:rsid w:val="00355D85"/>
    <w:rsid w:val="00394BA3"/>
    <w:rsid w:val="003950F5"/>
    <w:rsid w:val="003A1AD8"/>
    <w:rsid w:val="003C7BF7"/>
    <w:rsid w:val="003F546A"/>
    <w:rsid w:val="0041496A"/>
    <w:rsid w:val="00420D78"/>
    <w:rsid w:val="00425791"/>
    <w:rsid w:val="00466817"/>
    <w:rsid w:val="0048694C"/>
    <w:rsid w:val="004A46C4"/>
    <w:rsid w:val="004B1A28"/>
    <w:rsid w:val="004C55D3"/>
    <w:rsid w:val="004D2F71"/>
    <w:rsid w:val="004D7D2B"/>
    <w:rsid w:val="004E5948"/>
    <w:rsid w:val="00534D11"/>
    <w:rsid w:val="00566B14"/>
    <w:rsid w:val="005711C2"/>
    <w:rsid w:val="005B2F02"/>
    <w:rsid w:val="005C0EE0"/>
    <w:rsid w:val="005D5A1B"/>
    <w:rsid w:val="00611C8A"/>
    <w:rsid w:val="006218C1"/>
    <w:rsid w:val="006643A7"/>
    <w:rsid w:val="00674901"/>
    <w:rsid w:val="00684384"/>
    <w:rsid w:val="0069448A"/>
    <w:rsid w:val="006D2A30"/>
    <w:rsid w:val="00702F08"/>
    <w:rsid w:val="007139CD"/>
    <w:rsid w:val="007745B8"/>
    <w:rsid w:val="00792821"/>
    <w:rsid w:val="00796E0F"/>
    <w:rsid w:val="007A068F"/>
    <w:rsid w:val="007A3376"/>
    <w:rsid w:val="007A45AB"/>
    <w:rsid w:val="007E5717"/>
    <w:rsid w:val="00800149"/>
    <w:rsid w:val="008018EB"/>
    <w:rsid w:val="008247E1"/>
    <w:rsid w:val="00832309"/>
    <w:rsid w:val="00832E97"/>
    <w:rsid w:val="00836638"/>
    <w:rsid w:val="00852988"/>
    <w:rsid w:val="008679D7"/>
    <w:rsid w:val="008A07B9"/>
    <w:rsid w:val="008C40AA"/>
    <w:rsid w:val="009026DB"/>
    <w:rsid w:val="00922738"/>
    <w:rsid w:val="00967B27"/>
    <w:rsid w:val="00970371"/>
    <w:rsid w:val="009A74C7"/>
    <w:rsid w:val="009D44F2"/>
    <w:rsid w:val="009E3AEB"/>
    <w:rsid w:val="00A31072"/>
    <w:rsid w:val="00A5620E"/>
    <w:rsid w:val="00A71868"/>
    <w:rsid w:val="00A76329"/>
    <w:rsid w:val="00A90A92"/>
    <w:rsid w:val="00AA4CC8"/>
    <w:rsid w:val="00AB2B21"/>
    <w:rsid w:val="00AD0357"/>
    <w:rsid w:val="00AE365C"/>
    <w:rsid w:val="00AF61CD"/>
    <w:rsid w:val="00B02DCC"/>
    <w:rsid w:val="00B22515"/>
    <w:rsid w:val="00B44534"/>
    <w:rsid w:val="00B73632"/>
    <w:rsid w:val="00B74D81"/>
    <w:rsid w:val="00BB72AF"/>
    <w:rsid w:val="00BC2144"/>
    <w:rsid w:val="00BC7EA0"/>
    <w:rsid w:val="00BD77AC"/>
    <w:rsid w:val="00BE127F"/>
    <w:rsid w:val="00BF2519"/>
    <w:rsid w:val="00C04B40"/>
    <w:rsid w:val="00C205C7"/>
    <w:rsid w:val="00C70272"/>
    <w:rsid w:val="00C75594"/>
    <w:rsid w:val="00CE2565"/>
    <w:rsid w:val="00CE2EFC"/>
    <w:rsid w:val="00CE36A8"/>
    <w:rsid w:val="00D274A9"/>
    <w:rsid w:val="00E01460"/>
    <w:rsid w:val="00E10486"/>
    <w:rsid w:val="00E109D0"/>
    <w:rsid w:val="00E25EEC"/>
    <w:rsid w:val="00E4134D"/>
    <w:rsid w:val="00E44B5A"/>
    <w:rsid w:val="00E974C0"/>
    <w:rsid w:val="00EE69CE"/>
    <w:rsid w:val="00FC140A"/>
    <w:rsid w:val="00FD5E2B"/>
    <w:rsid w:val="00FE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1B91"/>
  <w15:docId w15:val="{9543F2EA-11A3-4A01-BF76-F25EB613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D7"/>
    <w:rPr>
      <w:rFonts w:ascii="Times New Roman" w:eastAsia="Times New Roman" w:hAnsi="Times New Roman" w:cs="Times New Roman"/>
      <w:lang w:bidi="ar-SA"/>
    </w:rPr>
  </w:style>
  <w:style w:type="paragraph" w:styleId="Heading1">
    <w:name w:val="heading 1"/>
    <w:basedOn w:val="Normal"/>
    <w:next w:val="Normal"/>
    <w:qFormat/>
    <w:pPr>
      <w:keepNext/>
      <w:numPr>
        <w:numId w:val="1"/>
      </w:numPr>
      <w:spacing w:before="240" w:after="60"/>
      <w:outlineLvl w:val="0"/>
    </w:pPr>
    <w:rPr>
      <w:rFonts w:ascii="Cambria" w:hAnsi="Cambria" w:cs="Cambria"/>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val="0"/>
      <w:color w:val="000000"/>
      <w:lang w:val="en-GB"/>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lang w:val="sw-K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b w:val="0"/>
      <w:color w:val="000000"/>
      <w:lang w:val="en-GB"/>
    </w:rPr>
  </w:style>
  <w:style w:type="character" w:customStyle="1" w:styleId="WW8Num3z1">
    <w:name w:val="WW8Num3z1"/>
    <w:qFormat/>
    <w:rPr>
      <w:b w:val="0"/>
      <w:i w:val="0"/>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val="0"/>
      <w:color w:val="000000"/>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lang w:val="sw-KE"/>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color w:val="000000"/>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lang w:val="sw-KE"/>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lang w:val="en-GB"/>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b w:val="0"/>
      <w:i w:val="0"/>
      <w:color w:val="000000"/>
      <w:lang w:val="sw-KE"/>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hAnsi="Times New Roman" w:cs="Times New Roman"/>
      <w:color w:val="000000"/>
      <w:sz w:val="28"/>
      <w:szCs w:val="24"/>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val="0"/>
      <w:color w:val="000000"/>
      <w:lang w:val="en-GB"/>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lang w:val="en-GB"/>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color w:val="000000"/>
    </w:rPr>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lang w:val="sw-KE"/>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b w:val="0"/>
      <w:color w:val="000000"/>
      <w:lang w:val="sw-KE"/>
    </w:rPr>
  </w:style>
  <w:style w:type="character" w:customStyle="1" w:styleId="WW8Num21z1">
    <w:name w:val="WW8Num21z1"/>
    <w:qFormat/>
    <w:rPr>
      <w:lang w:val="sw-KE"/>
    </w:rPr>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b/>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b w:val="0"/>
      <w:color w:val="000000"/>
    </w:rPr>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b w:val="0"/>
      <w:color w:val="000000"/>
      <w:lang w:val="en-GB"/>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b w:val="0"/>
      <w:color w:val="000000"/>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b w:val="0"/>
      <w:i w:val="0"/>
      <w:color w:val="000000"/>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rPr>
      <w:rFonts w:ascii="Times New Roman" w:hAnsi="Times New Roman" w:cs="Times New Roman"/>
      <w:b/>
      <w:color w:val="000000"/>
      <w:sz w:val="28"/>
      <w:szCs w:val="24"/>
    </w:rPr>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b w:val="0"/>
      <w:color w:val="000000"/>
    </w:rPr>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rPr>
      <w:b w:val="0"/>
      <w:color w:val="000000"/>
    </w:rPr>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rPr>
      <w:b w:val="0"/>
      <w:color w:val="000000"/>
    </w:rPr>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rPr>
      <w:rFonts w:ascii="Cambria" w:hAnsi="Cambria" w:cs="Cambria"/>
      <w:b w:val="0"/>
      <w:bCs/>
      <w:kern w:val="2"/>
      <w:sz w:val="24"/>
      <w:szCs w:val="24"/>
      <w:lang w:val="en-US"/>
    </w:rPr>
  </w:style>
  <w:style w:type="character" w:customStyle="1" w:styleId="WW8Num37z1">
    <w:name w:val="WW8Num37z1"/>
    <w:qFormat/>
  </w:style>
  <w:style w:type="character" w:customStyle="1" w:styleId="WW8Num37z2">
    <w:name w:val="WW8Num37z2"/>
    <w:qFormat/>
  </w:style>
  <w:style w:type="character" w:customStyle="1" w:styleId="WW8Num37z3">
    <w:name w:val="WW8Num37z3"/>
    <w:qFormat/>
  </w:style>
  <w:style w:type="character" w:customStyle="1" w:styleId="WW8Num37z4">
    <w:name w:val="WW8Num37z4"/>
    <w:qFormat/>
  </w:style>
  <w:style w:type="character" w:customStyle="1" w:styleId="WW8Num37z5">
    <w:name w:val="WW8Num37z5"/>
    <w:qFormat/>
  </w:style>
  <w:style w:type="character" w:customStyle="1" w:styleId="WW8Num37z6">
    <w:name w:val="WW8Num37z6"/>
    <w:qFormat/>
  </w:style>
  <w:style w:type="character" w:customStyle="1" w:styleId="WW8Num37z7">
    <w:name w:val="WW8Num37z7"/>
    <w:qFormat/>
  </w:style>
  <w:style w:type="character" w:customStyle="1" w:styleId="WW8Num37z8">
    <w:name w:val="WW8Num37z8"/>
    <w:qFormat/>
  </w:style>
  <w:style w:type="character" w:customStyle="1" w:styleId="WW8Num38z0">
    <w:name w:val="WW8Num38z0"/>
    <w:qFormat/>
    <w:rPr>
      <w:b w:val="0"/>
      <w:color w:val="000000"/>
      <w:lang w:val="en-GB"/>
    </w:rPr>
  </w:style>
  <w:style w:type="character" w:customStyle="1" w:styleId="WW8Num38z1">
    <w:name w:val="WW8Num38z1"/>
    <w:qFormat/>
  </w:style>
  <w:style w:type="character" w:customStyle="1" w:styleId="WW8Num38z2">
    <w:name w:val="WW8Num38z2"/>
    <w:qFormat/>
  </w:style>
  <w:style w:type="character" w:customStyle="1" w:styleId="WW8Num38z3">
    <w:name w:val="WW8Num38z3"/>
    <w:qFormat/>
  </w:style>
  <w:style w:type="character" w:customStyle="1" w:styleId="WW8Num38z4">
    <w:name w:val="WW8Num38z4"/>
    <w:qFormat/>
  </w:style>
  <w:style w:type="character" w:customStyle="1" w:styleId="WW8Num38z5">
    <w:name w:val="WW8Num38z5"/>
    <w:qFormat/>
  </w:style>
  <w:style w:type="character" w:customStyle="1" w:styleId="WW8Num38z6">
    <w:name w:val="WW8Num38z6"/>
    <w:qFormat/>
  </w:style>
  <w:style w:type="character" w:customStyle="1" w:styleId="WW8Num38z7">
    <w:name w:val="WW8Num38z7"/>
    <w:qFormat/>
  </w:style>
  <w:style w:type="character" w:customStyle="1" w:styleId="WW8Num38z8">
    <w:name w:val="WW8Num38z8"/>
    <w:qFormat/>
  </w:style>
  <w:style w:type="character" w:customStyle="1" w:styleId="WW8Num39z0">
    <w:name w:val="WW8Num39z0"/>
    <w:qFormat/>
    <w:rPr>
      <w:b w:val="0"/>
      <w:color w:val="000000"/>
      <w:lang w:val="en-GB"/>
    </w:rPr>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WW8Num40z0">
    <w:name w:val="WW8Num40z0"/>
    <w:qFormat/>
    <w:rPr>
      <w:b w:val="0"/>
      <w:color w:val="000000"/>
      <w:lang w:val="en-GB"/>
    </w:rPr>
  </w:style>
  <w:style w:type="character" w:customStyle="1" w:styleId="WW8Num40z1">
    <w:name w:val="WW8Num40z1"/>
    <w:qFormat/>
  </w:style>
  <w:style w:type="character" w:customStyle="1" w:styleId="WW8Num40z2">
    <w:name w:val="WW8Num40z2"/>
    <w:qFormat/>
  </w:style>
  <w:style w:type="character" w:customStyle="1" w:styleId="WW8Num40z3">
    <w:name w:val="WW8Num40z3"/>
    <w:qFormat/>
  </w:style>
  <w:style w:type="character" w:customStyle="1" w:styleId="WW8Num40z4">
    <w:name w:val="WW8Num40z4"/>
    <w:qFormat/>
  </w:style>
  <w:style w:type="character" w:customStyle="1" w:styleId="WW8Num40z5">
    <w:name w:val="WW8Num40z5"/>
    <w:qFormat/>
  </w:style>
  <w:style w:type="character" w:customStyle="1" w:styleId="WW8Num40z6">
    <w:name w:val="WW8Num40z6"/>
    <w:qFormat/>
  </w:style>
  <w:style w:type="character" w:customStyle="1" w:styleId="WW8Num40z7">
    <w:name w:val="WW8Num40z7"/>
    <w:qFormat/>
  </w:style>
  <w:style w:type="character" w:customStyle="1" w:styleId="WW8Num40z8">
    <w:name w:val="WW8Num40z8"/>
    <w:qFormat/>
  </w:style>
  <w:style w:type="character" w:customStyle="1" w:styleId="WW8Num41z0">
    <w:name w:val="WW8Num41z0"/>
    <w:qFormat/>
    <w:rPr>
      <w:b w:val="0"/>
      <w:color w:val="000000"/>
    </w:rPr>
  </w:style>
  <w:style w:type="character" w:customStyle="1" w:styleId="WW8Num41z1">
    <w:name w:val="WW8Num41z1"/>
    <w:qFormat/>
  </w:style>
  <w:style w:type="character" w:customStyle="1" w:styleId="WW8Num41z2">
    <w:name w:val="WW8Num41z2"/>
    <w:qFormat/>
  </w:style>
  <w:style w:type="character" w:customStyle="1" w:styleId="WW8Num41z3">
    <w:name w:val="WW8Num41z3"/>
    <w:qFormat/>
  </w:style>
  <w:style w:type="character" w:customStyle="1" w:styleId="WW8Num41z4">
    <w:name w:val="WW8Num41z4"/>
    <w:qFormat/>
  </w:style>
  <w:style w:type="character" w:customStyle="1" w:styleId="WW8Num41z5">
    <w:name w:val="WW8Num41z5"/>
    <w:qFormat/>
  </w:style>
  <w:style w:type="character" w:customStyle="1" w:styleId="WW8Num41z6">
    <w:name w:val="WW8Num41z6"/>
    <w:qFormat/>
  </w:style>
  <w:style w:type="character" w:customStyle="1" w:styleId="WW8Num41z7">
    <w:name w:val="WW8Num41z7"/>
    <w:qFormat/>
  </w:style>
  <w:style w:type="character" w:customStyle="1" w:styleId="WW8Num41z8">
    <w:name w:val="WW8Num41z8"/>
    <w:qFormat/>
  </w:style>
  <w:style w:type="character" w:customStyle="1" w:styleId="WW8Num42z0">
    <w:name w:val="WW8Num42z0"/>
    <w:qFormat/>
  </w:style>
  <w:style w:type="character" w:customStyle="1" w:styleId="WW8Num42z1">
    <w:name w:val="WW8Num42z1"/>
    <w:qFormat/>
  </w:style>
  <w:style w:type="character" w:customStyle="1" w:styleId="WW8Num42z2">
    <w:name w:val="WW8Num42z2"/>
    <w:qFormat/>
  </w:style>
  <w:style w:type="character" w:customStyle="1" w:styleId="WW8Num42z3">
    <w:name w:val="WW8Num42z3"/>
    <w:qFormat/>
  </w:style>
  <w:style w:type="character" w:customStyle="1" w:styleId="WW8Num42z4">
    <w:name w:val="WW8Num42z4"/>
    <w:qFormat/>
  </w:style>
  <w:style w:type="character" w:customStyle="1" w:styleId="WW8Num42z5">
    <w:name w:val="WW8Num42z5"/>
    <w:qFormat/>
  </w:style>
  <w:style w:type="character" w:customStyle="1" w:styleId="WW8Num42z6">
    <w:name w:val="WW8Num42z6"/>
    <w:qFormat/>
  </w:style>
  <w:style w:type="character" w:customStyle="1" w:styleId="WW8Num42z7">
    <w:name w:val="WW8Num42z7"/>
    <w:qFormat/>
  </w:style>
  <w:style w:type="character" w:customStyle="1" w:styleId="WW8Num42z8">
    <w:name w:val="WW8Num42z8"/>
    <w:qFormat/>
  </w:style>
  <w:style w:type="character" w:customStyle="1" w:styleId="WW8Num43z0">
    <w:name w:val="WW8Num43z0"/>
    <w:qFormat/>
    <w:rPr>
      <w:lang w:val="en-GB"/>
    </w:rPr>
  </w:style>
  <w:style w:type="character" w:customStyle="1" w:styleId="WW8Num43z1">
    <w:name w:val="WW8Num43z1"/>
    <w:qFormat/>
  </w:style>
  <w:style w:type="character" w:customStyle="1" w:styleId="WW8Num43z2">
    <w:name w:val="WW8Num43z2"/>
    <w:qFormat/>
  </w:style>
  <w:style w:type="character" w:customStyle="1" w:styleId="WW8Num43z3">
    <w:name w:val="WW8Num43z3"/>
    <w:qFormat/>
  </w:style>
  <w:style w:type="character" w:customStyle="1" w:styleId="WW8Num43z4">
    <w:name w:val="WW8Num43z4"/>
    <w:qFormat/>
  </w:style>
  <w:style w:type="character" w:customStyle="1" w:styleId="WW8Num43z5">
    <w:name w:val="WW8Num43z5"/>
    <w:qFormat/>
  </w:style>
  <w:style w:type="character" w:customStyle="1" w:styleId="WW8Num43z6">
    <w:name w:val="WW8Num43z6"/>
    <w:qFormat/>
  </w:style>
  <w:style w:type="character" w:customStyle="1" w:styleId="WW8Num43z7">
    <w:name w:val="WW8Num43z7"/>
    <w:qFormat/>
  </w:style>
  <w:style w:type="character" w:customStyle="1" w:styleId="WW8Num43z8">
    <w:name w:val="WW8Num43z8"/>
    <w:qFormat/>
  </w:style>
  <w:style w:type="character" w:customStyle="1" w:styleId="WW8Num44z0">
    <w:name w:val="WW8Num44z0"/>
    <w:qFormat/>
    <w:rPr>
      <w:b w:val="0"/>
      <w:color w:val="000000"/>
      <w:lang w:val="en-GB"/>
    </w:rPr>
  </w:style>
  <w:style w:type="character" w:customStyle="1" w:styleId="WW8Num44z1">
    <w:name w:val="WW8Num44z1"/>
    <w:qFormat/>
  </w:style>
  <w:style w:type="character" w:customStyle="1" w:styleId="WW8Num44z2">
    <w:name w:val="WW8Num44z2"/>
    <w:qFormat/>
  </w:style>
  <w:style w:type="character" w:customStyle="1" w:styleId="WW8Num44z3">
    <w:name w:val="WW8Num44z3"/>
    <w:qFormat/>
  </w:style>
  <w:style w:type="character" w:customStyle="1" w:styleId="WW8Num44z4">
    <w:name w:val="WW8Num44z4"/>
    <w:qFormat/>
  </w:style>
  <w:style w:type="character" w:customStyle="1" w:styleId="WW8Num44z5">
    <w:name w:val="WW8Num44z5"/>
    <w:qFormat/>
  </w:style>
  <w:style w:type="character" w:customStyle="1" w:styleId="WW8Num44z6">
    <w:name w:val="WW8Num44z6"/>
    <w:qFormat/>
  </w:style>
  <w:style w:type="character" w:customStyle="1" w:styleId="WW8Num44z7">
    <w:name w:val="WW8Num44z7"/>
    <w:qFormat/>
  </w:style>
  <w:style w:type="character" w:customStyle="1" w:styleId="WW8Num44z8">
    <w:name w:val="WW8Num44z8"/>
    <w:qFormat/>
  </w:style>
  <w:style w:type="character" w:customStyle="1" w:styleId="WW8Num45z0">
    <w:name w:val="WW8Num45z0"/>
    <w:qFormat/>
    <w:rPr>
      <w:color w:val="000000"/>
      <w:lang w:val="sw-KE"/>
    </w:rPr>
  </w:style>
  <w:style w:type="character" w:customStyle="1" w:styleId="WW8Num45z1">
    <w:name w:val="WW8Num45z1"/>
    <w:qFormat/>
  </w:style>
  <w:style w:type="character" w:customStyle="1" w:styleId="WW8Num45z2">
    <w:name w:val="WW8Num45z2"/>
    <w:qFormat/>
  </w:style>
  <w:style w:type="character" w:customStyle="1" w:styleId="WW8Num45z3">
    <w:name w:val="WW8Num45z3"/>
    <w:qFormat/>
  </w:style>
  <w:style w:type="character" w:customStyle="1" w:styleId="WW8Num45z4">
    <w:name w:val="WW8Num45z4"/>
    <w:qFormat/>
  </w:style>
  <w:style w:type="character" w:customStyle="1" w:styleId="WW8Num45z5">
    <w:name w:val="WW8Num45z5"/>
    <w:qFormat/>
  </w:style>
  <w:style w:type="character" w:customStyle="1" w:styleId="WW8Num45z6">
    <w:name w:val="WW8Num45z6"/>
    <w:qFormat/>
  </w:style>
  <w:style w:type="character" w:customStyle="1" w:styleId="WW8Num45z7">
    <w:name w:val="WW8Num45z7"/>
    <w:qFormat/>
  </w:style>
  <w:style w:type="character" w:customStyle="1" w:styleId="WW8Num45z8">
    <w:name w:val="WW8Num45z8"/>
    <w:qFormat/>
  </w:style>
  <w:style w:type="character" w:customStyle="1" w:styleId="WW8Num46z0">
    <w:name w:val="WW8Num46z0"/>
    <w:qFormat/>
  </w:style>
  <w:style w:type="character" w:customStyle="1" w:styleId="WW8Num46z1">
    <w:name w:val="WW8Num46z1"/>
    <w:qFormat/>
  </w:style>
  <w:style w:type="character" w:customStyle="1" w:styleId="WW8Num46z2">
    <w:name w:val="WW8Num46z2"/>
    <w:qFormat/>
  </w:style>
  <w:style w:type="character" w:customStyle="1" w:styleId="WW8Num46z3">
    <w:name w:val="WW8Num46z3"/>
    <w:qFormat/>
  </w:style>
  <w:style w:type="character" w:customStyle="1" w:styleId="WW8Num46z4">
    <w:name w:val="WW8Num46z4"/>
    <w:qFormat/>
  </w:style>
  <w:style w:type="character" w:customStyle="1" w:styleId="WW8Num46z5">
    <w:name w:val="WW8Num46z5"/>
    <w:qFormat/>
  </w:style>
  <w:style w:type="character" w:customStyle="1" w:styleId="WW8Num46z6">
    <w:name w:val="WW8Num46z6"/>
    <w:qFormat/>
  </w:style>
  <w:style w:type="character" w:customStyle="1" w:styleId="WW8Num46z7">
    <w:name w:val="WW8Num46z7"/>
    <w:qFormat/>
  </w:style>
  <w:style w:type="character" w:customStyle="1" w:styleId="WW8Num46z8">
    <w:name w:val="WW8Num46z8"/>
    <w:qFormat/>
  </w:style>
  <w:style w:type="character" w:customStyle="1" w:styleId="WW8Num47z0">
    <w:name w:val="WW8Num47z0"/>
    <w:qFormat/>
    <w:rPr>
      <w:lang w:val="sw-KE"/>
    </w:rPr>
  </w:style>
  <w:style w:type="character" w:customStyle="1" w:styleId="WW8Num47z1">
    <w:name w:val="WW8Num47z1"/>
    <w:qFormat/>
  </w:style>
  <w:style w:type="character" w:customStyle="1" w:styleId="WW8Num47z2">
    <w:name w:val="WW8Num47z2"/>
    <w:qFormat/>
  </w:style>
  <w:style w:type="character" w:customStyle="1" w:styleId="WW8Num47z3">
    <w:name w:val="WW8Num47z3"/>
    <w:qFormat/>
  </w:style>
  <w:style w:type="character" w:customStyle="1" w:styleId="WW8Num47z4">
    <w:name w:val="WW8Num47z4"/>
    <w:qFormat/>
  </w:style>
  <w:style w:type="character" w:customStyle="1" w:styleId="WW8Num47z5">
    <w:name w:val="WW8Num47z5"/>
    <w:qFormat/>
  </w:style>
  <w:style w:type="character" w:customStyle="1" w:styleId="WW8Num47z6">
    <w:name w:val="WW8Num47z6"/>
    <w:qFormat/>
  </w:style>
  <w:style w:type="character" w:customStyle="1" w:styleId="WW8Num47z7">
    <w:name w:val="WW8Num47z7"/>
    <w:qFormat/>
  </w:style>
  <w:style w:type="character" w:customStyle="1" w:styleId="WW8Num47z8">
    <w:name w:val="WW8Num47z8"/>
    <w:qFormat/>
  </w:style>
  <w:style w:type="character" w:customStyle="1" w:styleId="WW8Num48z0">
    <w:name w:val="WW8Num48z0"/>
    <w:qFormat/>
    <w:rPr>
      <w:rFonts w:ascii="Times New Roman" w:hAnsi="Times New Roman" w:cs="Times New Roman"/>
      <w:color w:val="000000"/>
      <w:sz w:val="36"/>
      <w:szCs w:val="24"/>
      <w:lang w:val="sw-KE"/>
    </w:rPr>
  </w:style>
  <w:style w:type="character" w:customStyle="1" w:styleId="WW8Num48z1">
    <w:name w:val="WW8Num48z1"/>
    <w:qFormat/>
  </w:style>
  <w:style w:type="character" w:customStyle="1" w:styleId="WW8Num48z2">
    <w:name w:val="WW8Num48z2"/>
    <w:qFormat/>
  </w:style>
  <w:style w:type="character" w:customStyle="1" w:styleId="WW8Num48z3">
    <w:name w:val="WW8Num48z3"/>
    <w:qFormat/>
  </w:style>
  <w:style w:type="character" w:customStyle="1" w:styleId="WW8Num48z4">
    <w:name w:val="WW8Num48z4"/>
    <w:qFormat/>
  </w:style>
  <w:style w:type="character" w:customStyle="1" w:styleId="WW8Num48z5">
    <w:name w:val="WW8Num48z5"/>
    <w:qFormat/>
  </w:style>
  <w:style w:type="character" w:customStyle="1" w:styleId="WW8Num48z6">
    <w:name w:val="WW8Num48z6"/>
    <w:qFormat/>
  </w:style>
  <w:style w:type="character" w:customStyle="1" w:styleId="WW8Num48z7">
    <w:name w:val="WW8Num48z7"/>
    <w:qFormat/>
  </w:style>
  <w:style w:type="character" w:customStyle="1" w:styleId="WW8Num48z8">
    <w:name w:val="WW8Num48z8"/>
    <w:qFormat/>
  </w:style>
  <w:style w:type="character" w:customStyle="1" w:styleId="WW8Num49z0">
    <w:name w:val="WW8Num49z0"/>
    <w:qFormat/>
    <w:rPr>
      <w:b w:val="0"/>
      <w:color w:val="000000"/>
    </w:rPr>
  </w:style>
  <w:style w:type="character" w:customStyle="1" w:styleId="WW8Num49z1">
    <w:name w:val="WW8Num49z1"/>
    <w:qFormat/>
  </w:style>
  <w:style w:type="character" w:customStyle="1" w:styleId="WW8Num49z2">
    <w:name w:val="WW8Num49z2"/>
    <w:qFormat/>
  </w:style>
  <w:style w:type="character" w:customStyle="1" w:styleId="WW8Num49z3">
    <w:name w:val="WW8Num49z3"/>
    <w:qFormat/>
  </w:style>
  <w:style w:type="character" w:customStyle="1" w:styleId="WW8Num49z4">
    <w:name w:val="WW8Num49z4"/>
    <w:qFormat/>
  </w:style>
  <w:style w:type="character" w:customStyle="1" w:styleId="WW8Num49z5">
    <w:name w:val="WW8Num49z5"/>
    <w:qFormat/>
  </w:style>
  <w:style w:type="character" w:customStyle="1" w:styleId="WW8Num49z6">
    <w:name w:val="WW8Num49z6"/>
    <w:qFormat/>
  </w:style>
  <w:style w:type="character" w:customStyle="1" w:styleId="WW8Num49z7">
    <w:name w:val="WW8Num49z7"/>
    <w:qFormat/>
  </w:style>
  <w:style w:type="character" w:customStyle="1" w:styleId="WW8Num49z8">
    <w:name w:val="WW8Num49z8"/>
    <w:qFormat/>
  </w:style>
  <w:style w:type="character" w:customStyle="1" w:styleId="WW8Num50z0">
    <w:name w:val="WW8Num50z0"/>
    <w:qFormat/>
    <w:rPr>
      <w:rFonts w:ascii="Times New Roman" w:hAnsi="Times New Roman" w:cs="Times New Roman"/>
      <w:color w:val="000000"/>
      <w:sz w:val="24"/>
      <w:szCs w:val="24"/>
      <w:lang w:val="en-US"/>
    </w:rPr>
  </w:style>
  <w:style w:type="character" w:customStyle="1" w:styleId="WW8Num50z1">
    <w:name w:val="WW8Num50z1"/>
    <w:qFormat/>
  </w:style>
  <w:style w:type="character" w:customStyle="1" w:styleId="WW8Num50z2">
    <w:name w:val="WW8Num50z2"/>
    <w:qFormat/>
  </w:style>
  <w:style w:type="character" w:customStyle="1" w:styleId="WW8Num50z3">
    <w:name w:val="WW8Num50z3"/>
    <w:qFormat/>
  </w:style>
  <w:style w:type="character" w:customStyle="1" w:styleId="WW8Num50z4">
    <w:name w:val="WW8Num50z4"/>
    <w:qFormat/>
  </w:style>
  <w:style w:type="character" w:customStyle="1" w:styleId="WW8Num50z5">
    <w:name w:val="WW8Num50z5"/>
    <w:qFormat/>
  </w:style>
  <w:style w:type="character" w:customStyle="1" w:styleId="WW8Num50z6">
    <w:name w:val="WW8Num50z6"/>
    <w:qFormat/>
  </w:style>
  <w:style w:type="character" w:customStyle="1" w:styleId="WW8Num50z7">
    <w:name w:val="WW8Num50z7"/>
    <w:qFormat/>
  </w:style>
  <w:style w:type="character" w:customStyle="1" w:styleId="WW8Num50z8">
    <w:name w:val="WW8Num50z8"/>
    <w:qFormat/>
  </w:style>
  <w:style w:type="character" w:customStyle="1" w:styleId="WW8Num51z0">
    <w:name w:val="WW8Num51z0"/>
    <w:qFormat/>
    <w:rPr>
      <w:color w:val="000000"/>
    </w:rPr>
  </w:style>
  <w:style w:type="character" w:customStyle="1" w:styleId="WW8Num51z1">
    <w:name w:val="WW8Num51z1"/>
    <w:qFormat/>
  </w:style>
  <w:style w:type="character" w:customStyle="1" w:styleId="WW8Num51z2">
    <w:name w:val="WW8Num51z2"/>
    <w:qFormat/>
  </w:style>
  <w:style w:type="character" w:customStyle="1" w:styleId="WW8Num51z3">
    <w:name w:val="WW8Num51z3"/>
    <w:qFormat/>
  </w:style>
  <w:style w:type="character" w:customStyle="1" w:styleId="WW8Num51z4">
    <w:name w:val="WW8Num51z4"/>
    <w:qFormat/>
  </w:style>
  <w:style w:type="character" w:customStyle="1" w:styleId="WW8Num51z5">
    <w:name w:val="WW8Num51z5"/>
    <w:qFormat/>
  </w:style>
  <w:style w:type="character" w:customStyle="1" w:styleId="WW8Num51z6">
    <w:name w:val="WW8Num51z6"/>
    <w:qFormat/>
  </w:style>
  <w:style w:type="character" w:customStyle="1" w:styleId="WW8Num51z7">
    <w:name w:val="WW8Num51z7"/>
    <w:qFormat/>
  </w:style>
  <w:style w:type="character" w:customStyle="1" w:styleId="WW8Num51z8">
    <w:name w:val="WW8Num51z8"/>
    <w:qFormat/>
  </w:style>
  <w:style w:type="character" w:customStyle="1" w:styleId="WW8Num52z0">
    <w:name w:val="WW8Num52z0"/>
    <w:qFormat/>
    <w:rPr>
      <w:lang w:val="en-GB"/>
    </w:rPr>
  </w:style>
  <w:style w:type="character" w:customStyle="1" w:styleId="WW8Num52z1">
    <w:name w:val="WW8Num52z1"/>
    <w:qFormat/>
  </w:style>
  <w:style w:type="character" w:customStyle="1" w:styleId="WW8Num52z2">
    <w:name w:val="WW8Num52z2"/>
    <w:qFormat/>
  </w:style>
  <w:style w:type="character" w:customStyle="1" w:styleId="WW8Num52z3">
    <w:name w:val="WW8Num52z3"/>
    <w:qFormat/>
  </w:style>
  <w:style w:type="character" w:customStyle="1" w:styleId="WW8Num52z4">
    <w:name w:val="WW8Num52z4"/>
    <w:qFormat/>
  </w:style>
  <w:style w:type="character" w:customStyle="1" w:styleId="WW8Num52z5">
    <w:name w:val="WW8Num52z5"/>
    <w:qFormat/>
  </w:style>
  <w:style w:type="character" w:customStyle="1" w:styleId="WW8Num52z6">
    <w:name w:val="WW8Num52z6"/>
    <w:qFormat/>
  </w:style>
  <w:style w:type="character" w:customStyle="1" w:styleId="WW8Num52z7">
    <w:name w:val="WW8Num52z7"/>
    <w:qFormat/>
  </w:style>
  <w:style w:type="character" w:customStyle="1" w:styleId="WW8Num52z8">
    <w:name w:val="WW8Num52z8"/>
    <w:qFormat/>
  </w:style>
  <w:style w:type="character" w:customStyle="1" w:styleId="WW8Num53z0">
    <w:name w:val="WW8Num53z0"/>
    <w:qFormat/>
  </w:style>
  <w:style w:type="character" w:customStyle="1" w:styleId="WW8Num53z1">
    <w:name w:val="WW8Num53z1"/>
    <w:qFormat/>
  </w:style>
  <w:style w:type="character" w:customStyle="1" w:styleId="WW8Num53z2">
    <w:name w:val="WW8Num53z2"/>
    <w:qFormat/>
  </w:style>
  <w:style w:type="character" w:customStyle="1" w:styleId="WW8Num53z3">
    <w:name w:val="WW8Num53z3"/>
    <w:qFormat/>
  </w:style>
  <w:style w:type="character" w:customStyle="1" w:styleId="WW8Num53z4">
    <w:name w:val="WW8Num53z4"/>
    <w:qFormat/>
  </w:style>
  <w:style w:type="character" w:customStyle="1" w:styleId="WW8Num53z5">
    <w:name w:val="WW8Num53z5"/>
    <w:qFormat/>
  </w:style>
  <w:style w:type="character" w:customStyle="1" w:styleId="WW8Num53z6">
    <w:name w:val="WW8Num53z6"/>
    <w:qFormat/>
  </w:style>
  <w:style w:type="character" w:customStyle="1" w:styleId="WW8Num53z7">
    <w:name w:val="WW8Num53z7"/>
    <w:qFormat/>
  </w:style>
  <w:style w:type="character" w:customStyle="1" w:styleId="WW8Num53z8">
    <w:name w:val="WW8Num53z8"/>
    <w:qFormat/>
  </w:style>
  <w:style w:type="character" w:customStyle="1" w:styleId="WW8Num54z0">
    <w:name w:val="WW8Num54z0"/>
    <w:qFormat/>
    <w:rPr>
      <w:b w:val="0"/>
      <w:color w:val="000000"/>
    </w:rPr>
  </w:style>
  <w:style w:type="character" w:customStyle="1" w:styleId="WW8Num54z1">
    <w:name w:val="WW8Num54z1"/>
    <w:qFormat/>
  </w:style>
  <w:style w:type="character" w:customStyle="1" w:styleId="WW8Num54z2">
    <w:name w:val="WW8Num54z2"/>
    <w:qFormat/>
  </w:style>
  <w:style w:type="character" w:customStyle="1" w:styleId="WW8Num54z3">
    <w:name w:val="WW8Num54z3"/>
    <w:qFormat/>
  </w:style>
  <w:style w:type="character" w:customStyle="1" w:styleId="WW8Num54z4">
    <w:name w:val="WW8Num54z4"/>
    <w:qFormat/>
  </w:style>
  <w:style w:type="character" w:customStyle="1" w:styleId="WW8Num54z5">
    <w:name w:val="WW8Num54z5"/>
    <w:qFormat/>
  </w:style>
  <w:style w:type="character" w:customStyle="1" w:styleId="WW8Num54z6">
    <w:name w:val="WW8Num54z6"/>
    <w:qFormat/>
  </w:style>
  <w:style w:type="character" w:customStyle="1" w:styleId="WW8Num54z7">
    <w:name w:val="WW8Num54z7"/>
    <w:qFormat/>
  </w:style>
  <w:style w:type="character" w:customStyle="1" w:styleId="WW8Num54z8">
    <w:name w:val="WW8Num54z8"/>
    <w:qFormat/>
  </w:style>
  <w:style w:type="character" w:customStyle="1" w:styleId="WW8Num55z0">
    <w:name w:val="WW8Num55z0"/>
    <w:qFormat/>
  </w:style>
  <w:style w:type="character" w:customStyle="1" w:styleId="WW8Num55z1">
    <w:name w:val="WW8Num55z1"/>
    <w:qFormat/>
  </w:style>
  <w:style w:type="character" w:customStyle="1" w:styleId="WW8Num55z2">
    <w:name w:val="WW8Num55z2"/>
    <w:qFormat/>
  </w:style>
  <w:style w:type="character" w:customStyle="1" w:styleId="WW8Num55z3">
    <w:name w:val="WW8Num55z3"/>
    <w:qFormat/>
  </w:style>
  <w:style w:type="character" w:customStyle="1" w:styleId="WW8Num55z4">
    <w:name w:val="WW8Num55z4"/>
    <w:qFormat/>
  </w:style>
  <w:style w:type="character" w:customStyle="1" w:styleId="WW8Num55z5">
    <w:name w:val="WW8Num55z5"/>
    <w:qFormat/>
  </w:style>
  <w:style w:type="character" w:customStyle="1" w:styleId="WW8Num55z6">
    <w:name w:val="WW8Num55z6"/>
    <w:qFormat/>
  </w:style>
  <w:style w:type="character" w:customStyle="1" w:styleId="WW8Num55z7">
    <w:name w:val="WW8Num55z7"/>
    <w:qFormat/>
  </w:style>
  <w:style w:type="character" w:customStyle="1" w:styleId="WW8Num55z8">
    <w:name w:val="WW8Num55z8"/>
    <w:qFormat/>
  </w:style>
  <w:style w:type="character" w:customStyle="1" w:styleId="WW8Num56z0">
    <w:name w:val="WW8Num56z0"/>
    <w:qFormat/>
    <w:rPr>
      <w:lang w:val="sw-KE"/>
    </w:rPr>
  </w:style>
  <w:style w:type="character" w:customStyle="1" w:styleId="WW8Num56z1">
    <w:name w:val="WW8Num56z1"/>
    <w:qFormat/>
  </w:style>
  <w:style w:type="character" w:customStyle="1" w:styleId="WW8Num56z2">
    <w:name w:val="WW8Num56z2"/>
    <w:qFormat/>
  </w:style>
  <w:style w:type="character" w:customStyle="1" w:styleId="WW8Num56z3">
    <w:name w:val="WW8Num56z3"/>
    <w:qFormat/>
  </w:style>
  <w:style w:type="character" w:customStyle="1" w:styleId="WW8Num56z4">
    <w:name w:val="WW8Num56z4"/>
    <w:qFormat/>
  </w:style>
  <w:style w:type="character" w:customStyle="1" w:styleId="WW8Num56z5">
    <w:name w:val="WW8Num56z5"/>
    <w:qFormat/>
  </w:style>
  <w:style w:type="character" w:customStyle="1" w:styleId="WW8Num56z6">
    <w:name w:val="WW8Num56z6"/>
    <w:qFormat/>
  </w:style>
  <w:style w:type="character" w:customStyle="1" w:styleId="WW8Num56z7">
    <w:name w:val="WW8Num56z7"/>
    <w:qFormat/>
  </w:style>
  <w:style w:type="character" w:customStyle="1" w:styleId="WW8Num56z8">
    <w:name w:val="WW8Num56z8"/>
    <w:qFormat/>
  </w:style>
  <w:style w:type="character" w:customStyle="1" w:styleId="WW8Num57z0">
    <w:name w:val="WW8Num57z0"/>
    <w:qFormat/>
    <w:rPr>
      <w:color w:val="000000"/>
    </w:rPr>
  </w:style>
  <w:style w:type="character" w:customStyle="1" w:styleId="WW8Num57z1">
    <w:name w:val="WW8Num57z1"/>
    <w:qFormat/>
  </w:style>
  <w:style w:type="character" w:customStyle="1" w:styleId="WW8Num57z2">
    <w:name w:val="WW8Num57z2"/>
    <w:qFormat/>
  </w:style>
  <w:style w:type="character" w:customStyle="1" w:styleId="WW8Num57z3">
    <w:name w:val="WW8Num57z3"/>
    <w:qFormat/>
  </w:style>
  <w:style w:type="character" w:customStyle="1" w:styleId="WW8Num57z4">
    <w:name w:val="WW8Num57z4"/>
    <w:qFormat/>
  </w:style>
  <w:style w:type="character" w:customStyle="1" w:styleId="WW8Num57z5">
    <w:name w:val="WW8Num57z5"/>
    <w:qFormat/>
  </w:style>
  <w:style w:type="character" w:customStyle="1" w:styleId="WW8Num57z6">
    <w:name w:val="WW8Num57z6"/>
    <w:qFormat/>
  </w:style>
  <w:style w:type="character" w:customStyle="1" w:styleId="WW8Num57z7">
    <w:name w:val="WW8Num57z7"/>
    <w:qFormat/>
  </w:style>
  <w:style w:type="character" w:customStyle="1" w:styleId="WW8Num57z8">
    <w:name w:val="WW8Num57z8"/>
    <w:qFormat/>
  </w:style>
  <w:style w:type="character" w:customStyle="1" w:styleId="WW8Num58z0">
    <w:name w:val="WW8Num58z0"/>
    <w:qFormat/>
    <w:rPr>
      <w:b w:val="0"/>
      <w:color w:val="000000"/>
    </w:rPr>
  </w:style>
  <w:style w:type="character" w:customStyle="1" w:styleId="WW8Num58z1">
    <w:name w:val="WW8Num58z1"/>
    <w:qFormat/>
  </w:style>
  <w:style w:type="character" w:customStyle="1" w:styleId="WW8Num58z2">
    <w:name w:val="WW8Num58z2"/>
    <w:qFormat/>
  </w:style>
  <w:style w:type="character" w:customStyle="1" w:styleId="WW8Num58z3">
    <w:name w:val="WW8Num58z3"/>
    <w:qFormat/>
  </w:style>
  <w:style w:type="character" w:customStyle="1" w:styleId="WW8Num58z4">
    <w:name w:val="WW8Num58z4"/>
    <w:qFormat/>
  </w:style>
  <w:style w:type="character" w:customStyle="1" w:styleId="WW8Num58z5">
    <w:name w:val="WW8Num58z5"/>
    <w:qFormat/>
  </w:style>
  <w:style w:type="character" w:customStyle="1" w:styleId="WW8Num58z6">
    <w:name w:val="WW8Num58z6"/>
    <w:qFormat/>
  </w:style>
  <w:style w:type="character" w:customStyle="1" w:styleId="WW8Num58z7">
    <w:name w:val="WW8Num58z7"/>
    <w:qFormat/>
  </w:style>
  <w:style w:type="character" w:customStyle="1" w:styleId="WW8Num58z8">
    <w:name w:val="WW8Num58z8"/>
    <w:qFormat/>
  </w:style>
  <w:style w:type="character" w:customStyle="1" w:styleId="WW8Num59z0">
    <w:name w:val="WW8Num59z0"/>
    <w:qFormat/>
  </w:style>
  <w:style w:type="character" w:customStyle="1" w:styleId="WW8Num59z1">
    <w:name w:val="WW8Num59z1"/>
    <w:qFormat/>
  </w:style>
  <w:style w:type="character" w:customStyle="1" w:styleId="WW8Num59z2">
    <w:name w:val="WW8Num59z2"/>
    <w:qFormat/>
  </w:style>
  <w:style w:type="character" w:customStyle="1" w:styleId="WW8Num59z3">
    <w:name w:val="WW8Num59z3"/>
    <w:qFormat/>
  </w:style>
  <w:style w:type="character" w:customStyle="1" w:styleId="WW8Num59z4">
    <w:name w:val="WW8Num59z4"/>
    <w:qFormat/>
  </w:style>
  <w:style w:type="character" w:customStyle="1" w:styleId="WW8Num59z5">
    <w:name w:val="WW8Num59z5"/>
    <w:qFormat/>
  </w:style>
  <w:style w:type="character" w:customStyle="1" w:styleId="WW8Num59z6">
    <w:name w:val="WW8Num59z6"/>
    <w:qFormat/>
  </w:style>
  <w:style w:type="character" w:customStyle="1" w:styleId="WW8Num59z7">
    <w:name w:val="WW8Num59z7"/>
    <w:qFormat/>
  </w:style>
  <w:style w:type="character" w:customStyle="1" w:styleId="WW8Num59z8">
    <w:name w:val="WW8Num59z8"/>
    <w:qFormat/>
  </w:style>
  <w:style w:type="character" w:customStyle="1" w:styleId="WW8Num60z0">
    <w:name w:val="WW8Num60z0"/>
    <w:qFormat/>
  </w:style>
  <w:style w:type="character" w:customStyle="1" w:styleId="WW8Num60z1">
    <w:name w:val="WW8Num60z1"/>
    <w:qFormat/>
  </w:style>
  <w:style w:type="character" w:customStyle="1" w:styleId="WW8Num60z2">
    <w:name w:val="WW8Num60z2"/>
    <w:qFormat/>
  </w:style>
  <w:style w:type="character" w:customStyle="1" w:styleId="WW8Num60z3">
    <w:name w:val="WW8Num60z3"/>
    <w:qFormat/>
  </w:style>
  <w:style w:type="character" w:customStyle="1" w:styleId="WW8Num60z4">
    <w:name w:val="WW8Num60z4"/>
    <w:qFormat/>
  </w:style>
  <w:style w:type="character" w:customStyle="1" w:styleId="WW8Num60z5">
    <w:name w:val="WW8Num60z5"/>
    <w:qFormat/>
  </w:style>
  <w:style w:type="character" w:customStyle="1" w:styleId="WW8Num60z6">
    <w:name w:val="WW8Num60z6"/>
    <w:qFormat/>
  </w:style>
  <w:style w:type="character" w:customStyle="1" w:styleId="WW8Num60z7">
    <w:name w:val="WW8Num60z7"/>
    <w:qFormat/>
  </w:style>
  <w:style w:type="character" w:customStyle="1" w:styleId="WW8Num60z8">
    <w:name w:val="WW8Num60z8"/>
    <w:qFormat/>
  </w:style>
  <w:style w:type="character" w:customStyle="1" w:styleId="WW8Num61z0">
    <w:name w:val="WW8Num61z0"/>
    <w:qFormat/>
    <w:rPr>
      <w:lang w:val="sw-KE"/>
    </w:rPr>
  </w:style>
  <w:style w:type="character" w:customStyle="1" w:styleId="WW8Num61z1">
    <w:name w:val="WW8Num61z1"/>
    <w:qFormat/>
  </w:style>
  <w:style w:type="character" w:customStyle="1" w:styleId="WW8Num61z2">
    <w:name w:val="WW8Num61z2"/>
    <w:qFormat/>
  </w:style>
  <w:style w:type="character" w:customStyle="1" w:styleId="WW8Num61z3">
    <w:name w:val="WW8Num61z3"/>
    <w:qFormat/>
  </w:style>
  <w:style w:type="character" w:customStyle="1" w:styleId="WW8Num61z4">
    <w:name w:val="WW8Num61z4"/>
    <w:qFormat/>
  </w:style>
  <w:style w:type="character" w:customStyle="1" w:styleId="WW8Num61z5">
    <w:name w:val="WW8Num61z5"/>
    <w:qFormat/>
  </w:style>
  <w:style w:type="character" w:customStyle="1" w:styleId="WW8Num61z6">
    <w:name w:val="WW8Num61z6"/>
    <w:qFormat/>
  </w:style>
  <w:style w:type="character" w:customStyle="1" w:styleId="WW8Num61z7">
    <w:name w:val="WW8Num61z7"/>
    <w:qFormat/>
  </w:style>
  <w:style w:type="character" w:customStyle="1" w:styleId="WW8Num61z8">
    <w:name w:val="WW8Num61z8"/>
    <w:qFormat/>
  </w:style>
  <w:style w:type="character" w:customStyle="1" w:styleId="WW8Num62z0">
    <w:name w:val="WW8Num62z0"/>
    <w:qFormat/>
  </w:style>
  <w:style w:type="character" w:customStyle="1" w:styleId="WW8Num62z1">
    <w:name w:val="WW8Num62z1"/>
    <w:qFormat/>
  </w:style>
  <w:style w:type="character" w:customStyle="1" w:styleId="WW8Num62z2">
    <w:name w:val="WW8Num62z2"/>
    <w:qFormat/>
  </w:style>
  <w:style w:type="character" w:customStyle="1" w:styleId="WW8Num62z3">
    <w:name w:val="WW8Num62z3"/>
    <w:qFormat/>
  </w:style>
  <w:style w:type="character" w:customStyle="1" w:styleId="WW8Num62z4">
    <w:name w:val="WW8Num62z4"/>
    <w:qFormat/>
  </w:style>
  <w:style w:type="character" w:customStyle="1" w:styleId="WW8Num62z5">
    <w:name w:val="WW8Num62z5"/>
    <w:qFormat/>
  </w:style>
  <w:style w:type="character" w:customStyle="1" w:styleId="WW8Num62z6">
    <w:name w:val="WW8Num62z6"/>
    <w:qFormat/>
  </w:style>
  <w:style w:type="character" w:customStyle="1" w:styleId="WW8Num62z7">
    <w:name w:val="WW8Num62z7"/>
    <w:qFormat/>
  </w:style>
  <w:style w:type="character" w:customStyle="1" w:styleId="WW8Num62z8">
    <w:name w:val="WW8Num62z8"/>
    <w:qFormat/>
  </w:style>
  <w:style w:type="character" w:customStyle="1" w:styleId="WW8Num63z0">
    <w:name w:val="WW8Num63z0"/>
    <w:qFormat/>
  </w:style>
  <w:style w:type="character" w:customStyle="1" w:styleId="WW8Num63z1">
    <w:name w:val="WW8Num63z1"/>
    <w:qFormat/>
  </w:style>
  <w:style w:type="character" w:customStyle="1" w:styleId="WW8Num63z2">
    <w:name w:val="WW8Num63z2"/>
    <w:qFormat/>
  </w:style>
  <w:style w:type="character" w:customStyle="1" w:styleId="WW8Num63z3">
    <w:name w:val="WW8Num63z3"/>
    <w:qFormat/>
  </w:style>
  <w:style w:type="character" w:customStyle="1" w:styleId="WW8Num63z4">
    <w:name w:val="WW8Num63z4"/>
    <w:qFormat/>
  </w:style>
  <w:style w:type="character" w:customStyle="1" w:styleId="WW8Num63z5">
    <w:name w:val="WW8Num63z5"/>
    <w:qFormat/>
  </w:style>
  <w:style w:type="character" w:customStyle="1" w:styleId="WW8Num63z6">
    <w:name w:val="WW8Num63z6"/>
    <w:qFormat/>
  </w:style>
  <w:style w:type="character" w:customStyle="1" w:styleId="WW8Num63z7">
    <w:name w:val="WW8Num63z7"/>
    <w:qFormat/>
  </w:style>
  <w:style w:type="character" w:customStyle="1" w:styleId="WW8Num63z8">
    <w:name w:val="WW8Num63z8"/>
    <w:qFormat/>
  </w:style>
  <w:style w:type="character" w:customStyle="1" w:styleId="WW8Num64z0">
    <w:name w:val="WW8Num64z0"/>
    <w:qFormat/>
    <w:rPr>
      <w:rFonts w:ascii="Times New Roman" w:hAnsi="Times New Roman" w:cs="Times New Roman"/>
      <w:color w:val="000000"/>
      <w:sz w:val="24"/>
      <w:szCs w:val="24"/>
    </w:rPr>
  </w:style>
  <w:style w:type="character" w:customStyle="1" w:styleId="WW8Num64z1">
    <w:name w:val="WW8Num64z1"/>
    <w:qFormat/>
  </w:style>
  <w:style w:type="character" w:customStyle="1" w:styleId="WW8Num64z2">
    <w:name w:val="WW8Num64z2"/>
    <w:qFormat/>
  </w:style>
  <w:style w:type="character" w:customStyle="1" w:styleId="WW8Num64z3">
    <w:name w:val="WW8Num64z3"/>
    <w:qFormat/>
  </w:style>
  <w:style w:type="character" w:customStyle="1" w:styleId="WW8Num64z4">
    <w:name w:val="WW8Num64z4"/>
    <w:qFormat/>
  </w:style>
  <w:style w:type="character" w:customStyle="1" w:styleId="WW8Num64z5">
    <w:name w:val="WW8Num64z5"/>
    <w:qFormat/>
  </w:style>
  <w:style w:type="character" w:customStyle="1" w:styleId="WW8Num64z6">
    <w:name w:val="WW8Num64z6"/>
    <w:qFormat/>
  </w:style>
  <w:style w:type="character" w:customStyle="1" w:styleId="WW8Num64z7">
    <w:name w:val="WW8Num64z7"/>
    <w:qFormat/>
  </w:style>
  <w:style w:type="character" w:customStyle="1" w:styleId="WW8Num64z8">
    <w:name w:val="WW8Num64z8"/>
    <w:qFormat/>
  </w:style>
  <w:style w:type="character" w:customStyle="1" w:styleId="WW8Num65z0">
    <w:name w:val="WW8Num65z0"/>
    <w:qFormat/>
    <w:rPr>
      <w:color w:val="000000"/>
    </w:rPr>
  </w:style>
  <w:style w:type="character" w:customStyle="1" w:styleId="WW8Num65z1">
    <w:name w:val="WW8Num65z1"/>
    <w:qFormat/>
  </w:style>
  <w:style w:type="character" w:customStyle="1" w:styleId="WW8Num65z2">
    <w:name w:val="WW8Num65z2"/>
    <w:qFormat/>
  </w:style>
  <w:style w:type="character" w:customStyle="1" w:styleId="WW8Num65z3">
    <w:name w:val="WW8Num65z3"/>
    <w:qFormat/>
  </w:style>
  <w:style w:type="character" w:customStyle="1" w:styleId="WW8Num65z4">
    <w:name w:val="WW8Num65z4"/>
    <w:qFormat/>
  </w:style>
  <w:style w:type="character" w:customStyle="1" w:styleId="WW8Num65z5">
    <w:name w:val="WW8Num65z5"/>
    <w:qFormat/>
  </w:style>
  <w:style w:type="character" w:customStyle="1" w:styleId="WW8Num65z6">
    <w:name w:val="WW8Num65z6"/>
    <w:qFormat/>
  </w:style>
  <w:style w:type="character" w:customStyle="1" w:styleId="WW8Num65z7">
    <w:name w:val="WW8Num65z7"/>
    <w:qFormat/>
  </w:style>
  <w:style w:type="character" w:customStyle="1" w:styleId="WW8Num65z8">
    <w:name w:val="WW8Num65z8"/>
    <w:qFormat/>
  </w:style>
  <w:style w:type="character" w:styleId="PageNumber">
    <w:name w:val="page number"/>
    <w:basedOn w:val="DefaultParagraphFont"/>
  </w:style>
  <w:style w:type="character" w:customStyle="1" w:styleId="DocumentMapChar">
    <w:name w:val="Document Map Char"/>
    <w:qFormat/>
    <w:rPr>
      <w:rFonts w:ascii="Tahoma" w:hAnsi="Tahoma" w:cs="Tahoma"/>
      <w:sz w:val="16"/>
      <w:szCs w:val="16"/>
    </w:rPr>
  </w:style>
  <w:style w:type="character" w:customStyle="1" w:styleId="BalloonTextChar">
    <w:name w:val="Balloon Text Char"/>
    <w:qFormat/>
    <w:rPr>
      <w:rFonts w:ascii="Tahoma" w:hAnsi="Tahoma" w:cs="Tahoma"/>
      <w:sz w:val="16"/>
      <w:szCs w:val="16"/>
    </w:rPr>
  </w:style>
  <w:style w:type="character" w:styleId="CommentReference">
    <w:name w:val="annotation reference"/>
    <w:qFormat/>
    <w:rPr>
      <w:sz w:val="16"/>
      <w:szCs w:val="16"/>
    </w:rPr>
  </w:style>
  <w:style w:type="character" w:customStyle="1" w:styleId="CommentTextChar">
    <w:name w:val="Comment Text Char"/>
    <w:basedOn w:val="DefaultParagraphFont"/>
    <w:qFormat/>
  </w:style>
  <w:style w:type="character" w:customStyle="1" w:styleId="CommentSubjectChar">
    <w:name w:val="Comment Subject Char"/>
    <w:qFormat/>
    <w:rPr>
      <w:b/>
      <w:bCs/>
    </w:rPr>
  </w:style>
  <w:style w:type="character" w:customStyle="1" w:styleId="hps">
    <w:name w:val="hps"/>
    <w:basedOn w:val="DefaultParagraphFont"/>
    <w:qFormat/>
  </w:style>
  <w:style w:type="character" w:customStyle="1" w:styleId="FooterChar">
    <w:name w:val="Footer Char"/>
    <w:qFormat/>
    <w:rPr>
      <w:sz w:val="24"/>
      <w:szCs w:val="24"/>
    </w:rPr>
  </w:style>
  <w:style w:type="character" w:customStyle="1" w:styleId="shorttext">
    <w:name w:val="short_text"/>
    <w:basedOn w:val="DefaultParagraphFont"/>
    <w:qFormat/>
  </w:style>
  <w:style w:type="character" w:customStyle="1" w:styleId="atn">
    <w:name w:val="atn"/>
    <w:basedOn w:val="DefaultParagraphFont"/>
    <w:qFormat/>
  </w:style>
  <w:style w:type="character" w:customStyle="1" w:styleId="longtext">
    <w:name w:val="long_text"/>
    <w:basedOn w:val="DefaultParagraphFont"/>
    <w:qFormat/>
  </w:style>
  <w:style w:type="character" w:customStyle="1" w:styleId="HeaderChar">
    <w:name w:val="Header Char"/>
    <w:qFormat/>
    <w:rPr>
      <w:sz w:val="24"/>
      <w:szCs w:val="24"/>
    </w:rPr>
  </w:style>
  <w:style w:type="character" w:customStyle="1" w:styleId="Heading1Char">
    <w:name w:val="Heading 1 Char"/>
    <w:qFormat/>
    <w:rPr>
      <w:rFonts w:ascii="Cambria" w:eastAsia="Times New Roman" w:hAnsi="Cambria" w:cs="Times New Roman"/>
      <w:b/>
      <w:bCs/>
      <w:kern w:val="2"/>
      <w:sz w:val="32"/>
      <w:szCs w:val="32"/>
    </w:rPr>
  </w:style>
  <w:style w:type="character" w:styleId="Hyperlink">
    <w:name w:val="Hyperlink"/>
    <w:rPr>
      <w:color w:val="0000FF"/>
      <w:u w:val="single"/>
    </w:rPr>
  </w:style>
  <w:style w:type="character" w:styleId="Emphasis">
    <w:name w:val="Emphasis"/>
    <w:qFormat/>
    <w:rPr>
      <w:i/>
      <w:iCs/>
    </w:rPr>
  </w:style>
  <w:style w:type="character" w:customStyle="1" w:styleId="StrongEmphasis">
    <w:name w:val="Strong Emphasis"/>
    <w:qFormat/>
    <w:rPr>
      <w:b/>
      <w:bCs/>
    </w:rPr>
  </w:style>
  <w:style w:type="character" w:customStyle="1" w:styleId="SubtitleChar">
    <w:name w:val="Subtitle Char"/>
    <w:qFormat/>
    <w:rPr>
      <w:rFonts w:ascii="Cambria" w:eastAsia="Times New Roman" w:hAnsi="Cambria" w:cs="Times New Roman"/>
      <w:sz w:val="24"/>
      <w:szCs w:val="24"/>
    </w:rPr>
  </w:style>
  <w:style w:type="character" w:customStyle="1" w:styleId="TitleChar">
    <w:name w:val="Title Char"/>
    <w:qFormat/>
    <w:rPr>
      <w:rFonts w:ascii="Cambria" w:eastAsia="Times New Roman" w:hAnsi="Cambria" w:cs="Times New Roman"/>
      <w:b/>
      <w:bCs/>
      <w:kern w:val="2"/>
      <w:sz w:val="32"/>
      <w:szCs w:val="32"/>
    </w:rPr>
  </w:style>
  <w:style w:type="paragraph" w:customStyle="1" w:styleId="Heading">
    <w:name w:val="Heading"/>
    <w:basedOn w:val="Normal"/>
    <w:next w:val="Normal"/>
    <w:qFormat/>
    <w:pPr>
      <w:spacing w:before="240" w:after="60"/>
      <w:jc w:val="center"/>
      <w:outlineLvl w:val="0"/>
    </w:pPr>
    <w:rPr>
      <w:rFonts w:ascii="Cambria" w:hAnsi="Cambria" w:cs="Cambria"/>
      <w:b/>
      <w:bCs/>
      <w:kern w:val="2"/>
      <w:sz w:val="32"/>
      <w:szCs w:val="32"/>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320"/>
        <w:tab w:val="right" w:pos="8640"/>
      </w:tabs>
    </w:pPr>
  </w:style>
  <w:style w:type="paragraph" w:styleId="DocumentMap">
    <w:name w:val="Document Map"/>
    <w:basedOn w:val="Normal"/>
    <w:qFormat/>
    <w:rPr>
      <w:rFonts w:ascii="Tahoma" w:hAnsi="Tahoma" w:cs="Tahoma"/>
      <w:sz w:val="16"/>
      <w:szCs w:val="16"/>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Header">
    <w:name w:val="header"/>
    <w:basedOn w:val="Normal"/>
    <w:pPr>
      <w:tabs>
        <w:tab w:val="center" w:pos="4680"/>
        <w:tab w:val="right" w:pos="9360"/>
      </w:tabs>
    </w:pPr>
  </w:style>
  <w:style w:type="paragraph" w:styleId="TOCHeading">
    <w:name w:val="TOC Heading"/>
    <w:basedOn w:val="Heading1"/>
    <w:next w:val="Normal"/>
    <w:qFormat/>
    <w:pPr>
      <w:keepLines/>
      <w:numPr>
        <w:numId w:val="0"/>
      </w:numPr>
      <w:spacing w:before="480" w:after="0" w:line="276" w:lineRule="auto"/>
    </w:pPr>
    <w:rPr>
      <w:color w:val="365F91"/>
      <w:kern w:val="0"/>
      <w:sz w:val="28"/>
      <w:szCs w:val="28"/>
    </w:rPr>
  </w:style>
  <w:style w:type="paragraph" w:styleId="TOC1">
    <w:name w:val="toc 1"/>
    <w:basedOn w:val="Normal"/>
    <w:next w:val="Normal"/>
    <w:pPr>
      <w:tabs>
        <w:tab w:val="left" w:pos="709"/>
        <w:tab w:val="left" w:pos="1134"/>
        <w:tab w:val="right" w:leader="dot" w:pos="9356"/>
      </w:tabs>
      <w:spacing w:line="360" w:lineRule="auto"/>
    </w:pPr>
    <w:rPr>
      <w:rFonts w:ascii="Arial" w:hAnsi="Arial" w:cs="Arial"/>
      <w:b/>
      <w:lang w:eastAsia="en-US"/>
    </w:rPr>
  </w:style>
  <w:style w:type="paragraph" w:styleId="Subtitle">
    <w:name w:val="Subtitle"/>
    <w:basedOn w:val="Normal"/>
    <w:next w:val="Normal"/>
    <w:qFormat/>
    <w:pPr>
      <w:spacing w:after="60"/>
      <w:jc w:val="center"/>
      <w:outlineLvl w:val="1"/>
    </w:pPr>
    <w:rPr>
      <w:rFonts w:ascii="Cambria" w:hAnsi="Cambria" w:cs="Cambria"/>
    </w:rPr>
  </w:style>
  <w:style w:type="paragraph" w:styleId="ListParagraph">
    <w:name w:val="List Paragraph"/>
    <w:basedOn w:val="Normal"/>
    <w:qFormat/>
    <w:pPr>
      <w:ind w:left="720"/>
    </w:pPr>
  </w:style>
  <w:style w:type="paragraph" w:styleId="TOC2">
    <w:name w:val="toc 2"/>
    <w:basedOn w:val="Normal"/>
    <w:next w:val="Normal"/>
    <w:pPr>
      <w:spacing w:after="100" w:line="256" w:lineRule="auto"/>
      <w:ind w:left="220"/>
    </w:pPr>
    <w:rPr>
      <w:rFonts w:ascii="Calibri" w:hAnsi="Calibri" w:cs="Calibri"/>
      <w:sz w:val="22"/>
      <w:szCs w:val="22"/>
    </w:rPr>
  </w:style>
  <w:style w:type="paragraph" w:styleId="TOC3">
    <w:name w:val="toc 3"/>
    <w:basedOn w:val="Normal"/>
    <w:next w:val="Normal"/>
    <w:pPr>
      <w:spacing w:after="100" w:line="256" w:lineRule="auto"/>
      <w:ind w:left="440"/>
    </w:pPr>
    <w:rPr>
      <w:rFonts w:ascii="Calibri" w:hAnsi="Calibri" w:cs="Calibri"/>
      <w:sz w:val="22"/>
      <w:szCs w:val="22"/>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FA709-9951-42A2-A889-07D8ACFC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20</Pages>
  <Words>5759</Words>
  <Characters>32830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MATHOLE</dc:creator>
  <cp:lastModifiedBy>Microsoft account</cp:lastModifiedBy>
  <cp:revision>16</cp:revision>
  <dcterms:created xsi:type="dcterms:W3CDTF">2022-05-10T13:27:00Z</dcterms:created>
  <dcterms:modified xsi:type="dcterms:W3CDTF">2022-05-10T17:56:00Z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2022-02-16T12:57:00Z</dcterms:created>
  <dc:creator>fisheries</dc:creator>
  <dc:description/>
  <cp:keywords> </cp:keywords>
  <dc:language>en-US</dc:language>
  <cp:lastModifiedBy>MATHOLE</cp:lastModifiedBy>
  <cp:lastPrinted>2015-06-04T15:18:00Z</cp:lastPrinted>
  <dcterms:modified xsi:type="dcterms:W3CDTF">2022-02-17T12:13:00Z</dcterms:modified>
  <cp:revision>4</cp:revision>
  <dc:subject/>
  <dc:title>BY-LAWS MODEL</dc:title>
</cp:coreProperties>
</file>